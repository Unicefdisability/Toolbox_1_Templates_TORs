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9AC34E" w14:textId="77777777" w:rsidR="0066318D" w:rsidRPr="003152E8" w:rsidRDefault="0066318D" w:rsidP="003152E8">
      <w:pPr>
        <w:pStyle w:val="Titre"/>
        <w:rPr>
          <w:rStyle w:val="s4"/>
        </w:rPr>
      </w:pPr>
      <w:bookmarkStart w:id="0" w:name="_Toc61282833"/>
      <w:bookmarkStart w:id="1" w:name="_Toc65146451"/>
      <w:bookmarkStart w:id="2" w:name="_Toc387596691"/>
      <w:bookmarkStart w:id="3" w:name="_Toc498335396"/>
      <w:bookmarkStart w:id="4" w:name="_Toc498350767"/>
      <w:bookmarkStart w:id="5" w:name="_Toc499625822"/>
      <w:bookmarkStart w:id="6" w:name="_Toc501734124"/>
      <w:bookmarkStart w:id="7" w:name="_Toc502329259"/>
      <w:commentRangeStart w:id="8"/>
      <w:r w:rsidRPr="003152E8">
        <w:rPr>
          <w:rStyle w:val="s4"/>
        </w:rPr>
        <w:t>Toolkit on Accessibility</w:t>
      </w:r>
      <w:bookmarkEnd w:id="0"/>
      <w:bookmarkEnd w:id="1"/>
    </w:p>
    <w:p w14:paraId="51D42884" w14:textId="77777777" w:rsidR="00095ED6" w:rsidRDefault="0066318D" w:rsidP="0066318D">
      <w:pPr>
        <w:pStyle w:val="Sous-titre"/>
        <w:rPr>
          <w:ins w:id="9" w:author="Erika TRABUCCO" w:date="2021-02-25T09:32:00Z"/>
          <w:rStyle w:val="s4"/>
          <w:b w:val="0"/>
        </w:rPr>
      </w:pPr>
      <w:r w:rsidRPr="00240CAF">
        <w:rPr>
          <w:rStyle w:val="s4"/>
          <w:b w:val="0"/>
        </w:rPr>
        <w:t xml:space="preserve">Tools </w:t>
      </w:r>
      <w:r>
        <w:rPr>
          <w:rStyle w:val="s4"/>
          <w:b w:val="0"/>
        </w:rPr>
        <w:t>to apply u</w:t>
      </w:r>
      <w:r w:rsidRPr="00240CAF">
        <w:rPr>
          <w:rStyle w:val="s4"/>
          <w:b w:val="0"/>
        </w:rPr>
        <w:t xml:space="preserve">niversal </w:t>
      </w:r>
      <w:r>
        <w:rPr>
          <w:rStyle w:val="s4"/>
          <w:b w:val="0"/>
        </w:rPr>
        <w:t>d</w:t>
      </w:r>
      <w:r w:rsidRPr="00240CAF">
        <w:rPr>
          <w:rStyle w:val="s4"/>
          <w:b w:val="0"/>
        </w:rPr>
        <w:t xml:space="preserve">esign across </w:t>
      </w:r>
      <w:r>
        <w:rPr>
          <w:rStyle w:val="s4"/>
          <w:b w:val="0"/>
        </w:rPr>
        <w:t>p</w:t>
      </w:r>
      <w:r w:rsidRPr="00240CAF">
        <w:rPr>
          <w:rStyle w:val="s4"/>
          <w:b w:val="0"/>
        </w:rPr>
        <w:t xml:space="preserve">remises and </w:t>
      </w:r>
      <w:r>
        <w:rPr>
          <w:rStyle w:val="s4"/>
          <w:b w:val="0"/>
        </w:rPr>
        <w:t>p</w:t>
      </w:r>
      <w:r w:rsidRPr="00240CAF">
        <w:rPr>
          <w:rStyle w:val="s4"/>
          <w:b w:val="0"/>
        </w:rPr>
        <w:t>rogram</w:t>
      </w:r>
      <w:bookmarkEnd w:id="2"/>
      <w:r w:rsidRPr="00240CAF">
        <w:rPr>
          <w:rStyle w:val="s4"/>
          <w:b w:val="0"/>
        </w:rPr>
        <w:t>s</w:t>
      </w:r>
      <w:r>
        <w:rPr>
          <w:rStyle w:val="s4"/>
          <w:b w:val="0"/>
        </w:rPr>
        <w:t xml:space="preserve"> and promote </w:t>
      </w:r>
      <w:r w:rsidRPr="00240CAF">
        <w:rPr>
          <w:rStyle w:val="s4"/>
          <w:b w:val="0"/>
        </w:rPr>
        <w:t>access for all</w:t>
      </w:r>
      <w:commentRangeEnd w:id="8"/>
      <w:r>
        <w:rPr>
          <w:rStyle w:val="Marquedecommentaire"/>
          <w:rFonts w:cs="Times New Roman"/>
          <w:b w:val="0"/>
        </w:rPr>
        <w:commentReference w:id="8"/>
      </w:r>
    </w:p>
    <w:p w14:paraId="7C2D5F0D" w14:textId="77777777" w:rsidR="00095ED6" w:rsidRDefault="00095ED6" w:rsidP="0066318D">
      <w:pPr>
        <w:pStyle w:val="Sous-titre"/>
        <w:rPr>
          <w:ins w:id="10" w:author="Erika TRABUCCO" w:date="2021-02-25T09:32:00Z"/>
          <w:rStyle w:val="s4"/>
          <w:b w:val="0"/>
          <w:sz w:val="48"/>
        </w:rPr>
      </w:pPr>
    </w:p>
    <w:p w14:paraId="4611EB8F" w14:textId="7ECEC1D3" w:rsidR="00095ED6" w:rsidRDefault="00E7782A" w:rsidP="0066318D">
      <w:pPr>
        <w:pStyle w:val="Sous-titre"/>
        <w:rPr>
          <w:ins w:id="11" w:author="Erika TRABUCCO" w:date="2021-02-25T09:32:00Z"/>
          <w:rStyle w:val="s4"/>
          <w:b w:val="0"/>
          <w:sz w:val="48"/>
        </w:rPr>
      </w:pPr>
      <w:r>
        <w:rPr>
          <w:rStyle w:val="s4"/>
          <w:rFonts w:eastAsia="Arial Unicode MS"/>
          <w:b w:val="0"/>
          <w:sz w:val="48"/>
        </w:rPr>
        <w:t>TOOLBOX</w:t>
      </w:r>
      <w:bookmarkStart w:id="12" w:name="_GoBack"/>
      <w:bookmarkEnd w:id="12"/>
      <w:ins w:id="13" w:author="Erika TRABUCCO" w:date="2021-02-25T09:32:00Z">
        <w:r w:rsidR="00095ED6" w:rsidRPr="00095ED6">
          <w:rPr>
            <w:rStyle w:val="s4"/>
            <w:b w:val="0"/>
            <w:sz w:val="48"/>
            <w:rPrChange w:id="14" w:author="Erika TRABUCCO" w:date="2021-02-25T09:32:00Z">
              <w:rPr>
                <w:rStyle w:val="s4"/>
                <w:b w:val="0"/>
              </w:rPr>
            </w:rPrChange>
          </w:rPr>
          <w:t xml:space="preserve">: </w:t>
        </w:r>
      </w:ins>
    </w:p>
    <w:p w14:paraId="0A436C91" w14:textId="6799F5AD" w:rsidR="0066318D" w:rsidRPr="00095ED6" w:rsidRDefault="00475242" w:rsidP="0066318D">
      <w:pPr>
        <w:pStyle w:val="Sous-titre"/>
        <w:rPr>
          <w:rStyle w:val="s4"/>
          <w:b w:val="0"/>
          <w:sz w:val="48"/>
          <w:rPrChange w:id="15" w:author="Erika TRABUCCO" w:date="2021-02-25T09:32:00Z">
            <w:rPr>
              <w:rStyle w:val="s4"/>
              <w:b w:val="0"/>
            </w:rPr>
          </w:rPrChange>
        </w:rPr>
      </w:pPr>
      <w:ins w:id="16" w:author="Erika TRABUCCO" w:date="2021-02-25T11:55:00Z">
        <w:r>
          <w:rPr>
            <w:rStyle w:val="s4"/>
            <w:b w:val="0"/>
            <w:sz w:val="48"/>
          </w:rPr>
          <w:t>MISCELLANEOUS TOOLS</w:t>
        </w:r>
      </w:ins>
    </w:p>
    <w:p w14:paraId="57A8B95C" w14:textId="77777777" w:rsidR="0066318D" w:rsidRDefault="0066318D" w:rsidP="0066318D">
      <w:pPr>
        <w:jc w:val="center"/>
        <w:rPr>
          <w:rStyle w:val="s4"/>
        </w:rPr>
      </w:pPr>
    </w:p>
    <w:p w14:paraId="7EDBF195" w14:textId="77777777" w:rsidR="0066318D" w:rsidRDefault="0066318D" w:rsidP="0066318D">
      <w:pPr>
        <w:jc w:val="center"/>
        <w:rPr>
          <w:rStyle w:val="s4"/>
        </w:rPr>
      </w:pPr>
    </w:p>
    <w:p w14:paraId="56CFE84C" w14:textId="77777777" w:rsidR="0066318D" w:rsidRDefault="0066318D" w:rsidP="0066318D">
      <w:pPr>
        <w:jc w:val="center"/>
        <w:rPr>
          <w:rStyle w:val="s4"/>
        </w:rPr>
      </w:pPr>
    </w:p>
    <w:p w14:paraId="010F9F87" w14:textId="77777777" w:rsidR="0066318D" w:rsidRPr="00E00995" w:rsidRDefault="0066318D" w:rsidP="0066318D">
      <w:pPr>
        <w:spacing w:line="276" w:lineRule="auto"/>
        <w:jc w:val="center"/>
        <w:rPr>
          <w:rStyle w:val="s4"/>
          <w:rFonts w:eastAsia="Arial Unicode MS" w:cs="Arial"/>
          <w:sz w:val="32"/>
          <w:szCs w:val="48"/>
        </w:rPr>
      </w:pPr>
      <w:r w:rsidRPr="00E00995">
        <w:rPr>
          <w:noProof/>
          <w:sz w:val="20"/>
          <w:lang w:val="en-US"/>
        </w:rPr>
        <w:drawing>
          <wp:inline distT="0" distB="0" distL="0" distR="0" wp14:anchorId="580F2D1E" wp14:editId="5942C0DF">
            <wp:extent cx="4290393" cy="2855741"/>
            <wp:effectExtent l="0" t="0" r="0" b="1905"/>
            <wp:docPr id="16390" name="Image 6" descr="Girl in wheelchair next to railing, with assistants, talking, using clipboard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0" name="Image 6"/>
                    <pic:cNvPicPr>
                      <a:picLocks noChangeAspect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6144" cy="29128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F67B171" w14:textId="77777777" w:rsidR="0066318D" w:rsidRPr="00E00995" w:rsidRDefault="0066318D" w:rsidP="0066318D">
      <w:pPr>
        <w:rPr>
          <w:rStyle w:val="s4"/>
        </w:rPr>
      </w:pPr>
    </w:p>
    <w:p w14:paraId="17A85556" w14:textId="13292D13" w:rsidR="00FD4B41" w:rsidRDefault="00C3619C" w:rsidP="00475242">
      <w:pPr>
        <w:pStyle w:val="Titre2"/>
        <w:rPr>
          <w:rStyle w:val="s4"/>
          <w:sz w:val="22"/>
          <w:szCs w:val="22"/>
        </w:rPr>
      </w:pPr>
      <w:r>
        <w:rPr>
          <w:rStyle w:val="s4"/>
        </w:rPr>
        <w:br w:type="page"/>
      </w:r>
      <w:bookmarkStart w:id="17" w:name="_Toc387074661"/>
      <w:bookmarkStart w:id="18" w:name="_Toc61272586"/>
      <w:bookmarkStart w:id="19" w:name="_Toc61282841"/>
      <w:bookmarkEnd w:id="3"/>
      <w:bookmarkEnd w:id="4"/>
      <w:bookmarkEnd w:id="5"/>
      <w:bookmarkEnd w:id="6"/>
      <w:bookmarkEnd w:id="7"/>
    </w:p>
    <w:p w14:paraId="32B568A7" w14:textId="77777777" w:rsidR="00C45AF7" w:rsidRPr="001F52EB" w:rsidRDefault="00C45AF7" w:rsidP="00C45AF7">
      <w:pPr>
        <w:pStyle w:val="Titre"/>
      </w:pPr>
      <w:bookmarkStart w:id="20" w:name="_Toc54688331"/>
      <w:bookmarkStart w:id="21" w:name="_Toc61272699"/>
      <w:bookmarkStart w:id="22" w:name="_Toc61888754"/>
      <w:bookmarkEnd w:id="17"/>
      <w:bookmarkEnd w:id="18"/>
      <w:bookmarkEnd w:id="19"/>
      <w:r w:rsidRPr="001F52EB">
        <w:t>Symbols of accessibility</w:t>
      </w:r>
      <w:bookmarkEnd w:id="20"/>
      <w:bookmarkEnd w:id="21"/>
      <w:bookmarkEnd w:id="22"/>
    </w:p>
    <w:p w14:paraId="747C8F41" w14:textId="77777777" w:rsidR="00C45AF7" w:rsidRPr="007B7ACE" w:rsidRDefault="00C45AF7" w:rsidP="00C45AF7">
      <w:pPr>
        <w:widowControl w:val="0"/>
        <w:spacing w:line="276" w:lineRule="auto"/>
        <w:rPr>
          <w:sz w:val="22"/>
          <w:szCs w:val="22"/>
        </w:rPr>
      </w:pPr>
      <w:r w:rsidRPr="007B7ACE">
        <w:rPr>
          <w:sz w:val="22"/>
          <w:szCs w:val="22"/>
        </w:rPr>
        <w:t>To clearly indicate accessible spaces, a number of international symbols have been adopted that do not require knowledge of the local language. The table below shows a select sample of these highly recognizable graphics.</w:t>
      </w:r>
    </w:p>
    <w:tbl>
      <w:tblPr>
        <w:tblStyle w:val="Grilledutableau"/>
        <w:tblW w:w="0" w:type="auto"/>
        <w:tblBorders>
          <w:top w:val="single" w:sz="2" w:space="0" w:color="A6A6A6"/>
          <w:left w:val="single" w:sz="2" w:space="0" w:color="A6A6A6"/>
          <w:bottom w:val="single" w:sz="2" w:space="0" w:color="A6A6A6"/>
          <w:right w:val="single" w:sz="2" w:space="0" w:color="A6A6A6"/>
          <w:insideH w:val="single" w:sz="2" w:space="0" w:color="A6A6A6"/>
          <w:insideV w:val="single" w:sz="2" w:space="0" w:color="A6A6A6"/>
        </w:tblBorders>
        <w:tblLook w:val="04A0" w:firstRow="1" w:lastRow="0" w:firstColumn="1" w:lastColumn="0" w:noHBand="0" w:noVBand="1"/>
      </w:tblPr>
      <w:tblGrid>
        <w:gridCol w:w="3567"/>
        <w:gridCol w:w="5787"/>
      </w:tblGrid>
      <w:tr w:rsidR="00C45AF7" w:rsidRPr="007B7ACE" w14:paraId="23F561AE" w14:textId="77777777" w:rsidTr="0017445E">
        <w:trPr>
          <w:trHeight w:val="337"/>
        </w:trPr>
        <w:tc>
          <w:tcPr>
            <w:tcW w:w="3595" w:type="dxa"/>
            <w:shd w:val="clear" w:color="auto" w:fill="D9D9D9"/>
            <w:vAlign w:val="center"/>
          </w:tcPr>
          <w:p w14:paraId="6990A07B" w14:textId="77777777" w:rsidR="00C45AF7" w:rsidRPr="007B7ACE" w:rsidRDefault="00C45AF7" w:rsidP="0017445E">
            <w:pPr>
              <w:widowControl w:val="0"/>
              <w:spacing w:before="40" w:after="40" w:line="276" w:lineRule="auto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 w:rsidRPr="007B7ACE" w:rsidDel="00CF7DED">
              <w:rPr>
                <w:b/>
                <w:sz w:val="22"/>
                <w:szCs w:val="22"/>
              </w:rPr>
              <w:t xml:space="preserve"> </w:t>
            </w:r>
            <w:r w:rsidRPr="007B7ACE">
              <w:rPr>
                <w:b/>
                <w:sz w:val="22"/>
                <w:szCs w:val="22"/>
              </w:rPr>
              <w:t>Symbol</w:t>
            </w:r>
          </w:p>
        </w:tc>
        <w:tc>
          <w:tcPr>
            <w:tcW w:w="5873" w:type="dxa"/>
            <w:shd w:val="clear" w:color="auto" w:fill="D9D9D9"/>
            <w:vAlign w:val="center"/>
          </w:tcPr>
          <w:p w14:paraId="6C696FDD" w14:textId="77777777" w:rsidR="00C45AF7" w:rsidRPr="007B7ACE" w:rsidRDefault="00C45AF7" w:rsidP="0017445E">
            <w:pPr>
              <w:widowControl w:val="0"/>
              <w:spacing w:before="40" w:after="40" w:line="276" w:lineRule="auto"/>
              <w:rPr>
                <w:b/>
                <w:sz w:val="22"/>
                <w:szCs w:val="22"/>
              </w:rPr>
            </w:pPr>
            <w:r w:rsidRPr="007B7ACE">
              <w:rPr>
                <w:b/>
                <w:sz w:val="22"/>
                <w:szCs w:val="22"/>
              </w:rPr>
              <w:t>Description</w:t>
            </w:r>
          </w:p>
        </w:tc>
      </w:tr>
      <w:tr w:rsidR="00C45AF7" w:rsidRPr="007B7ACE" w14:paraId="78C30041" w14:textId="77777777" w:rsidTr="0017445E">
        <w:trPr>
          <w:trHeight w:val="877"/>
        </w:trPr>
        <w:tc>
          <w:tcPr>
            <w:tcW w:w="3595" w:type="dxa"/>
            <w:vAlign w:val="center"/>
          </w:tcPr>
          <w:p w14:paraId="17B1155F" w14:textId="77777777" w:rsidR="00C45AF7" w:rsidRPr="007B7ACE" w:rsidRDefault="00C45AF7" w:rsidP="0017445E">
            <w:pPr>
              <w:widowControl w:val="0"/>
              <w:spacing w:before="40" w:after="40"/>
              <w:jc w:val="center"/>
              <w:rPr>
                <w:sz w:val="14"/>
              </w:rPr>
            </w:pPr>
            <w:r w:rsidRPr="007B7ACE">
              <w:rPr>
                <w:rFonts w:ascii="Times New Roman" w:hAnsi="Times New Roman"/>
                <w:b/>
                <w:bCs/>
                <w:noProof/>
                <w:sz w:val="14"/>
                <w:lang w:val="en-US"/>
              </w:rPr>
              <w:drawing>
                <wp:inline distT="0" distB="0" distL="0" distR="0" wp14:anchorId="2EF4F202" wp14:editId="05F5046E">
                  <wp:extent cx="457200" cy="457200"/>
                  <wp:effectExtent l="0" t="0" r="0" b="0"/>
                  <wp:docPr id="16403" name="Picture 1" descr="International Symbol of Accessibili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International Symbol of Accessibilit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1694" cy="4616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73" w:type="dxa"/>
            <w:vAlign w:val="center"/>
          </w:tcPr>
          <w:p w14:paraId="7F8DAA16" w14:textId="77777777" w:rsidR="00C45AF7" w:rsidRPr="007B7ACE" w:rsidRDefault="00C45AF7" w:rsidP="0017445E">
            <w:pPr>
              <w:widowControl w:val="0"/>
              <w:spacing w:before="40" w:after="40"/>
            </w:pPr>
            <w:r w:rsidRPr="007B7ACE">
              <w:t>International symbol of accessibility used for facilities, entrances, parking and premises (ISO 7001)</w:t>
            </w:r>
          </w:p>
        </w:tc>
      </w:tr>
      <w:tr w:rsidR="00C45AF7" w:rsidRPr="007B7ACE" w14:paraId="292096B3" w14:textId="77777777" w:rsidTr="0017445E">
        <w:trPr>
          <w:trHeight w:val="809"/>
        </w:trPr>
        <w:tc>
          <w:tcPr>
            <w:tcW w:w="3595" w:type="dxa"/>
            <w:vAlign w:val="center"/>
          </w:tcPr>
          <w:p w14:paraId="6BEDBDF7" w14:textId="77777777" w:rsidR="00C45AF7" w:rsidRPr="007B7ACE" w:rsidRDefault="00C45AF7" w:rsidP="0017445E">
            <w:pPr>
              <w:widowControl w:val="0"/>
              <w:spacing w:before="40" w:after="40"/>
              <w:jc w:val="center"/>
              <w:rPr>
                <w:sz w:val="14"/>
              </w:rPr>
            </w:pPr>
            <w:r w:rsidRPr="007B7ACE">
              <w:rPr>
                <w:noProof/>
                <w:lang w:val="en-US"/>
              </w:rPr>
              <w:drawing>
                <wp:inline distT="0" distB="0" distL="0" distR="0" wp14:anchorId="23B7B14D" wp14:editId="5919996F">
                  <wp:extent cx="456873" cy="433443"/>
                  <wp:effectExtent l="25400" t="25400" r="26035" b="24130"/>
                  <wp:docPr id="16404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460" cy="44443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rgbClr val="1F497D">
                                <a:lumMod val="60000"/>
                                <a:lumOff val="40000"/>
                              </a:srgb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  <w:r w:rsidRPr="007B7ACE">
              <w:rPr>
                <w:noProof/>
                <w:lang w:val="en-US"/>
              </w:rPr>
              <w:drawing>
                <wp:inline distT="0" distB="0" distL="0" distR="0" wp14:anchorId="46201595" wp14:editId="57E8E24C">
                  <wp:extent cx="419872" cy="429768"/>
                  <wp:effectExtent l="25400" t="25400" r="37465" b="27940"/>
                  <wp:docPr id="16405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 preferRelativeResize="0"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872" cy="429768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rgbClr val="1F497D">
                                <a:lumMod val="60000"/>
                                <a:lumOff val="40000"/>
                              </a:srgb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  <w:r w:rsidRPr="007B7ACE">
              <w:rPr>
                <w:noProof/>
                <w:lang w:val="en-US"/>
              </w:rPr>
              <w:drawing>
                <wp:inline distT="0" distB="0" distL="0" distR="0" wp14:anchorId="1C3E7067" wp14:editId="226ADD63">
                  <wp:extent cx="429768" cy="428326"/>
                  <wp:effectExtent l="25400" t="25400" r="27940" b="29210"/>
                  <wp:docPr id="16406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 preferRelativeResize="0"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768" cy="428326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rgbClr val="1F497D">
                                <a:lumMod val="60000"/>
                                <a:lumOff val="40000"/>
                              </a:srgb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73" w:type="dxa"/>
            <w:vAlign w:val="center"/>
          </w:tcPr>
          <w:p w14:paraId="1A9D8C6B" w14:textId="77777777" w:rsidR="00C45AF7" w:rsidRPr="007B7ACE" w:rsidRDefault="00C45AF7" w:rsidP="0017445E">
            <w:pPr>
              <w:widowControl w:val="0"/>
              <w:spacing w:before="40" w:after="40"/>
            </w:pPr>
            <w:r w:rsidRPr="007B7ACE">
              <w:t xml:space="preserve">Accessible toilet </w:t>
            </w:r>
            <w:r>
              <w:t xml:space="preserve">– </w:t>
            </w:r>
            <w:r w:rsidRPr="007B7ACE">
              <w:t>unisex, female or male (ISO 7001, in conjunction with other symbols)</w:t>
            </w:r>
          </w:p>
        </w:tc>
      </w:tr>
      <w:tr w:rsidR="00C45AF7" w:rsidRPr="007B7ACE" w14:paraId="0FA1D8E1" w14:textId="77777777" w:rsidTr="0017445E">
        <w:tc>
          <w:tcPr>
            <w:tcW w:w="3595" w:type="dxa"/>
            <w:vAlign w:val="center"/>
          </w:tcPr>
          <w:p w14:paraId="624222D9" w14:textId="77777777" w:rsidR="00C45AF7" w:rsidRPr="007B7ACE" w:rsidRDefault="00C45AF7" w:rsidP="0017445E">
            <w:pPr>
              <w:widowControl w:val="0"/>
              <w:spacing w:before="40" w:after="40"/>
              <w:jc w:val="center"/>
              <w:rPr>
                <w:rFonts w:cs="Arial"/>
                <w:b/>
                <w:bCs/>
                <w:color w:val="333333"/>
                <w:sz w:val="14"/>
                <w:szCs w:val="30"/>
              </w:rPr>
            </w:pPr>
            <w:r w:rsidRPr="007B7ACE">
              <w:rPr>
                <w:noProof/>
                <w:sz w:val="14"/>
                <w:lang w:val="en-US"/>
              </w:rPr>
              <w:drawing>
                <wp:inline distT="0" distB="0" distL="0" distR="0" wp14:anchorId="78BBDAC1" wp14:editId="59C41C5E">
                  <wp:extent cx="418912" cy="487454"/>
                  <wp:effectExtent l="0" t="0" r="635" b="8255"/>
                  <wp:docPr id="16407" name="Picture 6" descr="Image result for ISO symbol for accessible elevat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ISO symbol for accessible elevator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001" t="5000" r="14232" b="8000"/>
                          <a:stretch/>
                        </pic:blipFill>
                        <pic:spPr bwMode="auto">
                          <a:xfrm>
                            <a:off x="0" y="0"/>
                            <a:ext cx="425245" cy="4948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arto="http://schemas.microsoft.com/office/word/2006/arto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73" w:type="dxa"/>
            <w:vAlign w:val="center"/>
          </w:tcPr>
          <w:p w14:paraId="1E3FC629" w14:textId="77777777" w:rsidR="00C45AF7" w:rsidRPr="007B7ACE" w:rsidRDefault="00C45AF7" w:rsidP="0017445E">
            <w:pPr>
              <w:widowControl w:val="0"/>
              <w:spacing w:before="40" w:after="40"/>
            </w:pPr>
            <w:r w:rsidRPr="007B7ACE">
              <w:t xml:space="preserve">Symbol for accessible </w:t>
            </w:r>
            <w:r>
              <w:t xml:space="preserve">elevator </w:t>
            </w:r>
            <w:r w:rsidRPr="007B7ACE">
              <w:t xml:space="preserve">or lift </w:t>
            </w:r>
          </w:p>
        </w:tc>
      </w:tr>
      <w:tr w:rsidR="00C45AF7" w:rsidRPr="007B7ACE" w14:paraId="2A3EB58A" w14:textId="77777777" w:rsidTr="0017445E">
        <w:tc>
          <w:tcPr>
            <w:tcW w:w="3595" w:type="dxa"/>
            <w:vAlign w:val="center"/>
          </w:tcPr>
          <w:p w14:paraId="4F09FC3D" w14:textId="77777777" w:rsidR="00C45AF7" w:rsidRPr="007B7ACE" w:rsidRDefault="00C45AF7" w:rsidP="0017445E">
            <w:pPr>
              <w:widowControl w:val="0"/>
              <w:spacing w:before="40" w:after="40"/>
              <w:jc w:val="center"/>
              <w:rPr>
                <w:rFonts w:cs="Arial"/>
                <w:b/>
                <w:bCs/>
                <w:color w:val="333333"/>
                <w:sz w:val="14"/>
                <w:szCs w:val="30"/>
              </w:rPr>
            </w:pPr>
            <w:r w:rsidRPr="007B7ACE">
              <w:rPr>
                <w:noProof/>
                <w:lang w:val="en-US"/>
              </w:rPr>
              <w:drawing>
                <wp:inline distT="0" distB="0" distL="0" distR="0" wp14:anchorId="53811E89" wp14:editId="1B7D4630">
                  <wp:extent cx="1219200" cy="418123"/>
                  <wp:effectExtent l="0" t="0" r="0" b="1270"/>
                  <wp:docPr id="16408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4259" cy="4267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73" w:type="dxa"/>
            <w:vAlign w:val="center"/>
          </w:tcPr>
          <w:p w14:paraId="4D1E9B75" w14:textId="77777777" w:rsidR="00C45AF7" w:rsidRPr="007B7ACE" w:rsidRDefault="00C45AF7" w:rsidP="0017445E">
            <w:pPr>
              <w:widowControl w:val="0"/>
              <w:spacing w:before="40" w:after="40"/>
            </w:pPr>
            <w:r w:rsidRPr="007B7ACE">
              <w:t>Accessible emergency exit, combining symbols for accessibility (ISO 7001) and emergency exits (ISO 7010)</w:t>
            </w:r>
          </w:p>
        </w:tc>
      </w:tr>
      <w:tr w:rsidR="00C45AF7" w:rsidRPr="007B7ACE" w14:paraId="282CFDAD" w14:textId="77777777" w:rsidTr="0017445E">
        <w:trPr>
          <w:trHeight w:val="935"/>
        </w:trPr>
        <w:tc>
          <w:tcPr>
            <w:tcW w:w="3595" w:type="dxa"/>
            <w:vAlign w:val="center"/>
          </w:tcPr>
          <w:p w14:paraId="42C74766" w14:textId="77777777" w:rsidR="00C45AF7" w:rsidRPr="007B7ACE" w:rsidRDefault="00C45AF7" w:rsidP="0017445E">
            <w:pPr>
              <w:widowControl w:val="0"/>
              <w:spacing w:before="40" w:after="40"/>
              <w:jc w:val="center"/>
              <w:rPr>
                <w:sz w:val="14"/>
              </w:rPr>
            </w:pPr>
            <w:r w:rsidRPr="007B7ACE">
              <w:rPr>
                <w:rFonts w:cs="Arial"/>
                <w:b/>
                <w:bCs/>
                <w:noProof/>
                <w:color w:val="333333"/>
                <w:sz w:val="14"/>
                <w:szCs w:val="30"/>
                <w:lang w:val="en-US"/>
              </w:rPr>
              <w:drawing>
                <wp:inline distT="0" distB="0" distL="0" distR="0" wp14:anchorId="2FFA5FCD" wp14:editId="333A1670">
                  <wp:extent cx="516467" cy="516467"/>
                  <wp:effectExtent l="0" t="0" r="0" b="0"/>
                  <wp:docPr id="16410" name="Picture 8" descr="Braille  symbo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Brail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1532" cy="5215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B7ACE">
              <w:rPr>
                <w:rFonts w:cs="Arial"/>
                <w:b/>
                <w:bCs/>
                <w:noProof/>
                <w:color w:val="333333"/>
                <w:sz w:val="14"/>
                <w:szCs w:val="30"/>
                <w:lang w:val="en-US"/>
              </w:rPr>
              <w:drawing>
                <wp:inline distT="0" distB="0" distL="0" distR="0" wp14:anchorId="567B8DCB" wp14:editId="5CFB8D0B">
                  <wp:extent cx="558800" cy="558800"/>
                  <wp:effectExtent l="0" t="0" r="0" b="0"/>
                  <wp:docPr id="16411" name="Picture 14" descr="Large Print symbo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Large Prin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8972" cy="5589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73" w:type="dxa"/>
            <w:vAlign w:val="center"/>
          </w:tcPr>
          <w:p w14:paraId="720AECD8" w14:textId="77777777" w:rsidR="00C45AF7" w:rsidRPr="007B7ACE" w:rsidRDefault="00C45AF7" w:rsidP="0017445E">
            <w:pPr>
              <w:widowControl w:val="0"/>
              <w:spacing w:before="40" w:after="40"/>
            </w:pPr>
            <w:r w:rsidRPr="007B7ACE">
              <w:t xml:space="preserve">Braille and large-print symbols indicate </w:t>
            </w:r>
            <w:r>
              <w:t xml:space="preserve">that </w:t>
            </w:r>
            <w:r w:rsidRPr="007B7ACE">
              <w:t xml:space="preserve">alternative formats of books and information </w:t>
            </w:r>
            <w:r>
              <w:t>are</w:t>
            </w:r>
            <w:r w:rsidRPr="007B7ACE">
              <w:t xml:space="preserve"> available for people who are blind or have low vision</w:t>
            </w:r>
          </w:p>
        </w:tc>
      </w:tr>
      <w:tr w:rsidR="00C45AF7" w:rsidRPr="007B7ACE" w14:paraId="6B4BE27D" w14:textId="77777777" w:rsidTr="0017445E">
        <w:tc>
          <w:tcPr>
            <w:tcW w:w="3595" w:type="dxa"/>
            <w:vAlign w:val="center"/>
          </w:tcPr>
          <w:p w14:paraId="610C9C34" w14:textId="77777777" w:rsidR="00C45AF7" w:rsidRPr="007B7ACE" w:rsidRDefault="00C45AF7" w:rsidP="0017445E">
            <w:pPr>
              <w:widowControl w:val="0"/>
              <w:spacing w:before="40" w:after="40"/>
              <w:jc w:val="center"/>
              <w:rPr>
                <w:sz w:val="14"/>
              </w:rPr>
            </w:pPr>
            <w:r w:rsidRPr="007B7ACE">
              <w:rPr>
                <w:rFonts w:cs="Arial"/>
                <w:b/>
                <w:bCs/>
                <w:noProof/>
                <w:color w:val="333333"/>
                <w:sz w:val="14"/>
                <w:szCs w:val="30"/>
                <w:lang w:val="en-US"/>
              </w:rPr>
              <w:drawing>
                <wp:inline distT="0" distB="0" distL="0" distR="0" wp14:anchorId="395ED934" wp14:editId="06BF838D">
                  <wp:extent cx="426085" cy="426085"/>
                  <wp:effectExtent l="0" t="0" r="0" b="0"/>
                  <wp:docPr id="16413" name="Picture 15" descr="Assistive Listening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Assistive Listening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7556" cy="4275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73" w:type="dxa"/>
            <w:vAlign w:val="center"/>
          </w:tcPr>
          <w:p w14:paraId="3BD1663C" w14:textId="77777777" w:rsidR="00C45AF7" w:rsidRPr="007B7ACE" w:rsidRDefault="00C45AF7" w:rsidP="0017445E">
            <w:pPr>
              <w:widowControl w:val="0"/>
              <w:spacing w:before="40" w:after="40"/>
            </w:pPr>
            <w:r w:rsidRPr="007B7ACE">
              <w:t>Assistive listening system symbol shows that a hearing loop or FM system is available</w:t>
            </w:r>
          </w:p>
        </w:tc>
      </w:tr>
      <w:tr w:rsidR="00C45AF7" w:rsidRPr="007B7ACE" w14:paraId="18E3E745" w14:textId="77777777" w:rsidTr="0017445E">
        <w:tc>
          <w:tcPr>
            <w:tcW w:w="3595" w:type="dxa"/>
            <w:vAlign w:val="center"/>
          </w:tcPr>
          <w:p w14:paraId="593CB551" w14:textId="77777777" w:rsidR="00C45AF7" w:rsidRPr="007B7ACE" w:rsidRDefault="00C45AF7" w:rsidP="0017445E">
            <w:pPr>
              <w:widowControl w:val="0"/>
              <w:spacing w:before="40" w:after="40"/>
              <w:jc w:val="center"/>
              <w:rPr>
                <w:sz w:val="14"/>
              </w:rPr>
            </w:pPr>
            <w:r w:rsidRPr="007B7ACE">
              <w:rPr>
                <w:rFonts w:cs="Arial"/>
                <w:b/>
                <w:bCs/>
                <w:noProof/>
                <w:color w:val="333333"/>
                <w:sz w:val="14"/>
                <w:szCs w:val="30"/>
                <w:lang w:val="en-US"/>
              </w:rPr>
              <w:drawing>
                <wp:inline distT="0" distB="0" distL="0" distR="0" wp14:anchorId="7C265BA9" wp14:editId="66975F5F">
                  <wp:extent cx="486470" cy="486470"/>
                  <wp:effectExtent l="0" t="0" r="0" b="0"/>
                  <wp:docPr id="16415" name="Picture 16" descr="Sign Language Interpreta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Sign Language Interpretati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1219" cy="4912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73" w:type="dxa"/>
            <w:vAlign w:val="center"/>
          </w:tcPr>
          <w:p w14:paraId="0904D173" w14:textId="77777777" w:rsidR="00C45AF7" w:rsidRPr="007B7ACE" w:rsidRDefault="00C45AF7" w:rsidP="0017445E">
            <w:pPr>
              <w:widowControl w:val="0"/>
              <w:spacing w:before="40" w:after="40"/>
            </w:pPr>
            <w:r w:rsidRPr="007B7ACE">
              <w:t>The two</w:t>
            </w:r>
            <w:r>
              <w:t>-</w:t>
            </w:r>
            <w:r w:rsidRPr="007B7ACE">
              <w:t xml:space="preserve">hand sign language interpretation symbol can indicate that sign language interpretation is available for example for a meeting or event </w:t>
            </w:r>
          </w:p>
        </w:tc>
      </w:tr>
      <w:tr w:rsidR="00C45AF7" w:rsidRPr="007B7ACE" w14:paraId="51185EAD" w14:textId="77777777" w:rsidTr="0017445E">
        <w:trPr>
          <w:trHeight w:val="647"/>
        </w:trPr>
        <w:tc>
          <w:tcPr>
            <w:tcW w:w="3595" w:type="dxa"/>
            <w:vAlign w:val="center"/>
          </w:tcPr>
          <w:p w14:paraId="7A2C0845" w14:textId="77777777" w:rsidR="00C45AF7" w:rsidRPr="007B7ACE" w:rsidRDefault="00C45AF7" w:rsidP="0017445E">
            <w:pPr>
              <w:widowControl w:val="0"/>
              <w:spacing w:before="40" w:after="40"/>
              <w:jc w:val="center"/>
              <w:rPr>
                <w:sz w:val="14"/>
              </w:rPr>
            </w:pPr>
            <w:r w:rsidRPr="007B7ACE">
              <w:rPr>
                <w:rFonts w:cs="Arial"/>
                <w:b/>
                <w:bCs/>
                <w:noProof/>
                <w:color w:val="333333"/>
                <w:sz w:val="14"/>
                <w:szCs w:val="30"/>
                <w:lang w:val="en-US"/>
              </w:rPr>
              <w:drawing>
                <wp:inline distT="0" distB="0" distL="0" distR="0" wp14:anchorId="5832BED0" wp14:editId="2DCF22B5">
                  <wp:extent cx="528955" cy="528955"/>
                  <wp:effectExtent l="0" t="0" r="0" b="0"/>
                  <wp:docPr id="16417" name="Picture 17" descr="Closed Captioning symbo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losed Captioni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2178" cy="5321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73" w:type="dxa"/>
            <w:vAlign w:val="center"/>
          </w:tcPr>
          <w:p w14:paraId="064646D7" w14:textId="77777777" w:rsidR="00C45AF7" w:rsidRPr="007B7ACE" w:rsidRDefault="00C45AF7" w:rsidP="0017445E">
            <w:pPr>
              <w:widowControl w:val="0"/>
              <w:spacing w:before="40" w:after="40"/>
            </w:pPr>
            <w:r w:rsidRPr="007B7ACE">
              <w:t xml:space="preserve">The </w:t>
            </w:r>
            <w:r>
              <w:t>CC</w:t>
            </w:r>
            <w:r w:rsidRPr="007B7ACE">
              <w:t xml:space="preserve"> (closed captioning) symbol indicates </w:t>
            </w:r>
            <w:r>
              <w:t>that events or media such as</w:t>
            </w:r>
            <w:r w:rsidRPr="007B7ACE">
              <w:t xml:space="preserve"> TV programmes, videos </w:t>
            </w:r>
            <w:r>
              <w:t xml:space="preserve">and films </w:t>
            </w:r>
            <w:r w:rsidRPr="007B7ACE">
              <w:t>have closed captioning for people who are Deaf or hard of hearing</w:t>
            </w:r>
          </w:p>
        </w:tc>
      </w:tr>
    </w:tbl>
    <w:p w14:paraId="7E582EAA" w14:textId="4B0FA839" w:rsidR="00475242" w:rsidRPr="00C45AF7" w:rsidRDefault="00475242" w:rsidP="00C45AF7"/>
    <w:sectPr w:rsidR="00475242" w:rsidRPr="00C45AF7" w:rsidSect="00335F01">
      <w:headerReference w:type="default" r:id="rId23"/>
      <w:footerReference w:type="default" r:id="rId24"/>
      <w:type w:val="continuous"/>
      <w:pgSz w:w="12240" w:h="15840"/>
      <w:pgMar w:top="1440" w:right="1440" w:bottom="1440" w:left="1440" w:header="720" w:footer="720" w:gutter="0"/>
      <w:cols w:space="28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8" w:author="Erika TRABUCCO" w:date="2020-10-27T10:24:00Z" w:initials="ET">
    <w:p w14:paraId="70EE1735" w14:textId="3DC4E3D5" w:rsidR="007B6D00" w:rsidRPr="00695D57" w:rsidRDefault="007B6D00" w:rsidP="0066318D">
      <w:pPr>
        <w:pStyle w:val="Commentaire"/>
        <w:rPr>
          <w:highlight w:val="yellow"/>
        </w:rPr>
      </w:pPr>
      <w:r w:rsidRPr="00695D57">
        <w:rPr>
          <w:rStyle w:val="Marquedecommentaire"/>
          <w:highlight w:val="yellow"/>
        </w:rPr>
        <w:annotationRef/>
      </w:r>
      <w:r w:rsidRPr="00695D57">
        <w:rPr>
          <w:highlight w:val="yellow"/>
        </w:rPr>
        <w:t>This sh</w:t>
      </w:r>
      <w:r>
        <w:rPr>
          <w:highlight w:val="yellow"/>
        </w:rPr>
        <w:t>ould be a title, not a heading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0EE173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0EE1735" w16cid:durableId="23C50023"/>
  <w16cid:commentId w16cid:paraId="7D576D95" w16cid:durableId="23C50137"/>
  <w16cid:commentId w16cid:paraId="4E7432FB" w16cid:durableId="23C50024"/>
  <w16cid:commentId w16cid:paraId="08629E37" w16cid:durableId="23C50136"/>
  <w16cid:commentId w16cid:paraId="25620A67" w16cid:durableId="23C50025"/>
  <w16cid:commentId w16cid:paraId="4DA52E74" w16cid:durableId="23C50029"/>
  <w16cid:commentId w16cid:paraId="15DFE99C" w16cid:durableId="23C50229"/>
  <w16cid:commentId w16cid:paraId="7395AB24" w16cid:durableId="23C5002B"/>
  <w16cid:commentId w16cid:paraId="0F8ABC79" w16cid:durableId="23C5002C"/>
  <w16cid:commentId w16cid:paraId="26E8375F" w16cid:durableId="23C50344"/>
  <w16cid:commentId w16cid:paraId="0B48420E" w16cid:durableId="23C5002D"/>
  <w16cid:commentId w16cid:paraId="66BE820B" w16cid:durableId="23C5035E"/>
  <w16cid:commentId w16cid:paraId="49196AA4" w16cid:durableId="23C5002E"/>
  <w16cid:commentId w16cid:paraId="15874631" w16cid:durableId="23C50470"/>
  <w16cid:commentId w16cid:paraId="21EAF9D6" w16cid:durableId="23C5002F"/>
  <w16cid:commentId w16cid:paraId="38499D21" w16cid:durableId="23C50033"/>
  <w16cid:commentId w16cid:paraId="041A779C" w16cid:durableId="23C50864"/>
  <w16cid:commentId w16cid:paraId="7B1DC504" w16cid:durableId="23C50034"/>
  <w16cid:commentId w16cid:paraId="351F99B8" w16cid:durableId="23C5092D"/>
  <w16cid:commentId w16cid:paraId="67733983" w16cid:durableId="23C5003B"/>
  <w16cid:commentId w16cid:paraId="537C744E" w16cid:durableId="23C50A01"/>
  <w16cid:commentId w16cid:paraId="4A724EB3" w16cid:durableId="23C5003C"/>
  <w16cid:commentId w16cid:paraId="118787E1" w16cid:durableId="23C50A7E"/>
  <w16cid:commentId w16cid:paraId="1E420963" w16cid:durableId="23C5003D"/>
  <w16cid:commentId w16cid:paraId="6EB897C2" w16cid:durableId="23C50AE8"/>
  <w16cid:commentId w16cid:paraId="4756AFAB" w16cid:durableId="23C5003E"/>
  <w16cid:commentId w16cid:paraId="7A657F31" w16cid:durableId="23C50B64"/>
  <w16cid:commentId w16cid:paraId="3390AFEE" w16cid:durableId="23C50044"/>
  <w16cid:commentId w16cid:paraId="7982C0F5" w16cid:durableId="23C51374"/>
  <w16cid:commentId w16cid:paraId="65A3062D" w16cid:durableId="23C5004B"/>
  <w16cid:commentId w16cid:paraId="102EDCD8" w16cid:durableId="23C5004E"/>
  <w16cid:commentId w16cid:paraId="353C23E4" w16cid:durableId="23C5192B"/>
  <w16cid:commentId w16cid:paraId="6A178072" w16cid:durableId="23C50051"/>
  <w16cid:commentId w16cid:paraId="583159DE" w16cid:durableId="23C519A4"/>
  <w16cid:commentId w16cid:paraId="63E51D1C" w16cid:durableId="23C5005A"/>
  <w16cid:commentId w16cid:paraId="29C09307" w16cid:durableId="23C51BC1"/>
  <w16cid:commentId w16cid:paraId="16CEDA15" w16cid:durableId="23C5005C"/>
  <w16cid:commentId w16cid:paraId="1AE09B09" w16cid:durableId="23C5005E"/>
  <w16cid:commentId w16cid:paraId="5978A05C" w16cid:durableId="23C50061"/>
  <w16cid:commentId w16cid:paraId="533374C4" w16cid:durableId="23C50062"/>
  <w16cid:commentId w16cid:paraId="02AC43CC" w16cid:durableId="23C50065"/>
  <w16cid:commentId w16cid:paraId="25B19685" w16cid:durableId="23C50066"/>
  <w16cid:commentId w16cid:paraId="7B2ED684" w16cid:durableId="23C50067"/>
  <w16cid:commentId w16cid:paraId="53D531F1" w16cid:durableId="23C50068"/>
  <w16cid:commentId w16cid:paraId="7B773445" w16cid:durableId="23C50069"/>
  <w16cid:commentId w16cid:paraId="6FA256DA" w16cid:durableId="23C5006A"/>
  <w16cid:commentId w16cid:paraId="69318098" w16cid:durableId="23C5006B"/>
  <w16cid:commentId w16cid:paraId="7ED9946F" w16cid:durableId="23C5006C"/>
  <w16cid:commentId w16cid:paraId="20DAF7DA" w16cid:durableId="23C5006D"/>
  <w16cid:commentId w16cid:paraId="4A99DD8B" w16cid:durableId="23C5006E"/>
  <w16cid:commentId w16cid:paraId="2B1F355D" w16cid:durableId="23C5006F"/>
  <w16cid:commentId w16cid:paraId="674F0B12" w16cid:durableId="23C50070"/>
  <w16cid:commentId w16cid:paraId="5E68AD05" w16cid:durableId="23C50071"/>
  <w16cid:commentId w16cid:paraId="69E9D4EB" w16cid:durableId="23C50075"/>
  <w16cid:commentId w16cid:paraId="5C3C1FCD" w16cid:durableId="23D4EA90"/>
  <w16cid:commentId w16cid:paraId="4C4203D2" w16cid:durableId="23C5007B"/>
  <w16cid:commentId w16cid:paraId="5232F53C" w16cid:durableId="23C526E6"/>
  <w16cid:commentId w16cid:paraId="7ACB10E4" w16cid:durableId="23C5007E"/>
  <w16cid:commentId w16cid:paraId="74D6B463" w16cid:durableId="23C5280C"/>
  <w16cid:commentId w16cid:paraId="152F8FCF" w16cid:durableId="23C50086"/>
  <w16cid:commentId w16cid:paraId="0CC89613" w16cid:durableId="23C59D4F"/>
  <w16cid:commentId w16cid:paraId="5A1850B8" w16cid:durableId="23C50089"/>
  <w16cid:commentId w16cid:paraId="03412C4C" w16cid:durableId="23C51D98"/>
  <w16cid:commentId w16cid:paraId="1EA2A02F" w16cid:durableId="23C5008C"/>
  <w16cid:commentId w16cid:paraId="5A095D70" w16cid:durableId="23C50090"/>
  <w16cid:commentId w16cid:paraId="4546D845" w16cid:durableId="23D4EE2A"/>
  <w16cid:commentId w16cid:paraId="6C921A8B" w16cid:durableId="23C5009B"/>
  <w16cid:commentId w16cid:paraId="4816A900" w16cid:durableId="23C5009D"/>
  <w16cid:commentId w16cid:paraId="1610ADC8" w16cid:durableId="23C5A71D"/>
  <w16cid:commentId w16cid:paraId="2F9A0C14" w16cid:durableId="23C5009E"/>
  <w16cid:commentId w16cid:paraId="43AF1CA2" w16cid:durableId="23C5A756"/>
  <w16cid:commentId w16cid:paraId="2AF1E66C" w16cid:durableId="23C5009F"/>
  <w16cid:commentId w16cid:paraId="4764A7A2" w16cid:durableId="23C500A5"/>
  <w16cid:commentId w16cid:paraId="2DE042C3" w16cid:durableId="23C5A852"/>
  <w16cid:commentId w16cid:paraId="7C0BCF18" w16cid:durableId="23C500A6"/>
  <w16cid:commentId w16cid:paraId="11C12682" w16cid:durableId="23D65586"/>
  <w16cid:commentId w16cid:paraId="3B841AD4" w16cid:durableId="23C500A7"/>
  <w16cid:commentId w16cid:paraId="0DA0C63A" w16cid:durableId="23C5A8B1"/>
  <w16cid:commentId w16cid:paraId="470B820A" w16cid:durableId="23C500A8"/>
  <w16cid:commentId w16cid:paraId="2394423C" w16cid:durableId="23D650B6"/>
  <w16cid:commentId w16cid:paraId="6F81A657" w16cid:durableId="23C500A9"/>
  <w16cid:commentId w16cid:paraId="2A22641F" w16cid:durableId="23D651F9"/>
  <w16cid:commentId w16cid:paraId="2355A673" w16cid:durableId="23C500AA"/>
  <w16cid:commentId w16cid:paraId="7C0E5F11" w16cid:durableId="23C5B14E"/>
  <w16cid:commentId w16cid:paraId="27DF44BF" w16cid:durableId="23C500AB"/>
  <w16cid:commentId w16cid:paraId="44ADC317" w16cid:durableId="23C500B0"/>
  <w16cid:commentId w16cid:paraId="4479F9FD" w16cid:durableId="23C5B496"/>
  <w16cid:commentId w16cid:paraId="5AE06F62" w16cid:durableId="23C500B2"/>
  <w16cid:commentId w16cid:paraId="1CDA2D78" w16cid:durableId="23C500B6"/>
  <w16cid:commentId w16cid:paraId="2DE843BF" w16cid:durableId="23C500B7"/>
  <w16cid:commentId w16cid:paraId="2E752641" w16cid:durableId="23DE5D2B"/>
  <w16cid:commentId w16cid:paraId="43094FDE" w16cid:durableId="23C500B8"/>
  <w16cid:commentId w16cid:paraId="3FC525B9" w16cid:durableId="23DE5D52"/>
  <w16cid:commentId w16cid:paraId="21A95D2B" w16cid:durableId="23C500B9"/>
  <w16cid:commentId w16cid:paraId="180CDDA3" w16cid:durableId="23C500BA"/>
  <w16cid:commentId w16cid:paraId="6B8EA465" w16cid:durableId="23DE5D77"/>
  <w16cid:commentId w16cid:paraId="0C6C4583" w16cid:durableId="23C500BB"/>
  <w16cid:commentId w16cid:paraId="364A3FF2" w16cid:durableId="23C500BC"/>
  <w16cid:commentId w16cid:paraId="058AC702" w16cid:durableId="23C5B87D"/>
  <w16cid:commentId w16cid:paraId="33C0AF7A" w16cid:durableId="23C500C1"/>
  <w16cid:commentId w16cid:paraId="1E9A76BE" w16cid:durableId="23C500C2"/>
  <w16cid:commentId w16cid:paraId="44C95A6F" w16cid:durableId="23C500C3"/>
  <w16cid:commentId w16cid:paraId="7BC3E0A2" w16cid:durableId="23C5B976"/>
  <w16cid:commentId w16cid:paraId="40DAF182" w16cid:durableId="23C500CA"/>
  <w16cid:commentId w16cid:paraId="7F541993" w16cid:durableId="23C500CB"/>
  <w16cid:commentId w16cid:paraId="7982BD95" w16cid:durableId="23DE6691"/>
  <w16cid:commentId w16cid:paraId="171B28CF" w16cid:durableId="23C500CD"/>
  <w16cid:commentId w16cid:paraId="7649B5EB" w16cid:durableId="23DE672B"/>
  <w16cid:commentId w16cid:paraId="7F789D86" w16cid:durableId="23C500D5"/>
  <w16cid:commentId w16cid:paraId="69A9C267" w16cid:durableId="23C500D2"/>
  <w16cid:commentId w16cid:paraId="2D43BA9A" w16cid:durableId="23DE69DC"/>
  <w16cid:commentId w16cid:paraId="50F9288F" w16cid:durableId="23C500D3"/>
  <w16cid:commentId w16cid:paraId="7046435A" w16cid:durableId="23C500D7"/>
  <w16cid:commentId w16cid:paraId="21AA7E32" w16cid:durableId="23DE6CFE"/>
  <w16cid:commentId w16cid:paraId="6962D56B" w16cid:durableId="23C500D9"/>
  <w16cid:commentId w16cid:paraId="3098B663" w16cid:durableId="23C500DA"/>
  <w16cid:commentId w16cid:paraId="0B5C0808" w16cid:durableId="23C5BB76"/>
  <w16cid:commentId w16cid:paraId="1C39677A" w16cid:durableId="23C500DB"/>
  <w16cid:commentId w16cid:paraId="53591609" w16cid:durableId="23C5BBAB"/>
  <w16cid:commentId w16cid:paraId="11D12105" w16cid:durableId="23C500DD"/>
  <w16cid:commentId w16cid:paraId="692F97DD" w16cid:durableId="23DEB6DD"/>
  <w16cid:commentId w16cid:paraId="575B5E44" w16cid:durableId="23C500E1"/>
  <w16cid:commentId w16cid:paraId="7B4E98D3" w16cid:durableId="23C500E2"/>
  <w16cid:commentId w16cid:paraId="5A4E1005" w16cid:durableId="23DEBD79"/>
  <w16cid:commentId w16cid:paraId="4181FBB7" w16cid:durableId="23C500E3"/>
  <w16cid:commentId w16cid:paraId="60DFA73F" w16cid:durableId="23C500E4"/>
  <w16cid:commentId w16cid:paraId="14ED43F8" w16cid:durableId="23C500E9"/>
  <w16cid:commentId w16cid:paraId="3BAB762C" w16cid:durableId="23DEC042"/>
  <w16cid:commentId w16cid:paraId="2ECFE089" w16cid:durableId="23C500EA"/>
  <w16cid:commentId w16cid:paraId="11AD3A31" w16cid:durableId="23DEC063"/>
  <w16cid:commentId w16cid:paraId="5EE83D10" w16cid:durableId="23C500EB"/>
  <w16cid:commentId w16cid:paraId="3528D360" w16cid:durableId="23DEC07A"/>
  <w16cid:commentId w16cid:paraId="656F6290" w16cid:durableId="23C500EF"/>
  <w16cid:commentId w16cid:paraId="654E58DA" w16cid:durableId="23DEC5AB"/>
  <w16cid:commentId w16cid:paraId="3D1E9C05" w16cid:durableId="23C500F2"/>
  <w16cid:commentId w16cid:paraId="5E008983" w16cid:durableId="23C500F7"/>
  <w16cid:commentId w16cid:paraId="55A85944" w16cid:durableId="23C500F8"/>
  <w16cid:commentId w16cid:paraId="367572CD" w16cid:durableId="23C500F9"/>
  <w16cid:commentId w16cid:paraId="73EB7DE8" w16cid:durableId="23C500FA"/>
  <w16cid:commentId w16cid:paraId="2C4A356D" w16cid:durableId="23C500FB"/>
  <w16cid:commentId w16cid:paraId="35F07216" w16cid:durableId="23C500FC"/>
  <w16cid:commentId w16cid:paraId="09A46675" w16cid:durableId="23C50102"/>
  <w16cid:commentId w16cid:paraId="02FB3CCC" w16cid:durableId="23C50103"/>
  <w16cid:commentId w16cid:paraId="00054E6F" w16cid:durableId="23DED353"/>
  <w16cid:commentId w16cid:paraId="7B580A9D" w16cid:durableId="23C50104"/>
  <w16cid:commentId w16cid:paraId="7B9C2531" w16cid:durableId="23C50105"/>
  <w16cid:commentId w16cid:paraId="63FE190B" w16cid:durableId="23C50107"/>
  <w16cid:commentId w16cid:paraId="029675EE" w16cid:durableId="23DED47C"/>
  <w16cid:commentId w16cid:paraId="7CDEBF68" w16cid:durableId="23C5010A"/>
  <w16cid:commentId w16cid:paraId="0D8B95D9" w16cid:durableId="23DED4C1"/>
  <w16cid:commentId w16cid:paraId="1AF47951" w16cid:durableId="23C5010E"/>
  <w16cid:commentId w16cid:paraId="645DD5B0" w16cid:durableId="23DED55C"/>
  <w16cid:commentId w16cid:paraId="4E21A812" w16cid:durableId="23C50113"/>
  <w16cid:commentId w16cid:paraId="5C550A8B" w16cid:durableId="23DED58F"/>
  <w16cid:commentId w16cid:paraId="21B05132" w16cid:durableId="23C50122"/>
  <w16cid:commentId w16cid:paraId="43A63232" w16cid:durableId="23DED7EE"/>
  <w16cid:commentId w16cid:paraId="2D294D48" w16cid:durableId="23C5012D"/>
  <w16cid:commentId w16cid:paraId="24868133" w16cid:durableId="23C5012E"/>
  <w16cid:commentId w16cid:paraId="47989EA6" w16cid:durableId="23C5012F"/>
  <w16cid:commentId w16cid:paraId="450B137B" w16cid:durableId="23C50130"/>
  <w16cid:commentId w16cid:paraId="54F732F8" w16cid:durableId="23C50131"/>
  <w16cid:commentId w16cid:paraId="2A6B3367" w16cid:durableId="23C50132"/>
  <w16cid:commentId w16cid:paraId="4178E738" w16cid:durableId="23C50133"/>
  <w16cid:commentId w16cid:paraId="76955CC9" w16cid:durableId="23C50134"/>
  <w16cid:commentId w16cid:paraId="5B157963" w16cid:durableId="23C50135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4AFD0D" w14:textId="77777777" w:rsidR="00E1057C" w:rsidRDefault="00E1057C" w:rsidP="00797275">
      <w:r>
        <w:separator/>
      </w:r>
    </w:p>
    <w:p w14:paraId="3EDA9558" w14:textId="77777777" w:rsidR="00E1057C" w:rsidRDefault="00E1057C"/>
  </w:endnote>
  <w:endnote w:type="continuationSeparator" w:id="0">
    <w:p w14:paraId="33C28DF4" w14:textId="77777777" w:rsidR="00E1057C" w:rsidRDefault="00E1057C" w:rsidP="00797275">
      <w:r>
        <w:continuationSeparator/>
      </w:r>
    </w:p>
    <w:p w14:paraId="49CC9039" w14:textId="77777777" w:rsidR="00E1057C" w:rsidRDefault="00E1057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Unicode MS"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kzidenzGroteskTrue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ÉqÉâÉMÉmäpÉS ProN W3">
    <w:altName w:val="Times New Roman"/>
    <w:panose1 w:val="00000000000000000000"/>
    <w:charset w:val="00"/>
    <w:family w:val="roman"/>
    <w:notTrueType/>
    <w:pitch w:val="default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9413551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736739F" w14:textId="4BF712F9" w:rsidR="007B6D00" w:rsidRDefault="007B6D00" w:rsidP="00920879">
        <w:pPr>
          <w:pStyle w:val="Pieddepage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45AF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EFE5A86" w14:textId="77777777" w:rsidR="007B6D00" w:rsidRDefault="007B6D0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750952" w14:textId="77777777" w:rsidR="00E1057C" w:rsidRDefault="00E1057C" w:rsidP="009840B9">
      <w:pPr>
        <w:widowControl w:val="0"/>
        <w:spacing w:after="0"/>
        <w:jc w:val="left"/>
      </w:pPr>
      <w:r>
        <w:separator/>
      </w:r>
    </w:p>
  </w:footnote>
  <w:footnote w:type="continuationSeparator" w:id="0">
    <w:p w14:paraId="2219BE30" w14:textId="77777777" w:rsidR="00E1057C" w:rsidRDefault="00E1057C" w:rsidP="00797275">
      <w:r>
        <w:continuationSeparator/>
      </w:r>
    </w:p>
    <w:p w14:paraId="50A1FDCB" w14:textId="77777777" w:rsidR="00E1057C" w:rsidRDefault="00E1057C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FBFEF9" w14:textId="77777777" w:rsidR="007B6D00" w:rsidRPr="00F21ED1" w:rsidRDefault="007B6D00" w:rsidP="00B832AD">
    <w:pPr>
      <w:pStyle w:val="En-tte"/>
      <w:pBdr>
        <w:bottom w:val="single" w:sz="4" w:space="1" w:color="auto"/>
      </w:pBdr>
      <w:spacing w:after="0"/>
      <w:jc w:val="right"/>
      <w:rPr>
        <w:i/>
        <w:lang w:val="en-US"/>
      </w:rPr>
    </w:pPr>
    <w:r w:rsidRPr="00F21ED1">
      <w:rPr>
        <w:i/>
        <w:lang w:val="en-US"/>
      </w:rPr>
      <w:t>Accessibility Toolki</w:t>
    </w:r>
    <w:r>
      <w:rPr>
        <w:i/>
        <w:lang w:val="en-US"/>
      </w:rPr>
      <w:t>t</w:t>
    </w:r>
    <w:r>
      <w:rPr>
        <w:i/>
        <w:lang w:val="en-US"/>
      </w:rPr>
      <w:tab/>
    </w:r>
    <w:r>
      <w:rPr>
        <w:i/>
        <w:lang w:val="en-US"/>
      </w:rPr>
      <w:tab/>
      <w:t xml:space="preserve"> </w:t>
    </w:r>
    <w:r w:rsidRPr="00621895">
      <w:rPr>
        <w:noProof/>
        <w:lang w:val="en-US"/>
      </w:rPr>
      <w:drawing>
        <wp:inline distT="0" distB="0" distL="0" distR="0" wp14:anchorId="6871516C" wp14:editId="5E4D9A90">
          <wp:extent cx="1050878" cy="254885"/>
          <wp:effectExtent l="0" t="0" r="0" b="0"/>
          <wp:docPr id="1" name="Picture 164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ICEF_logo_Cya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2438" cy="25768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2C11009" w14:textId="77777777" w:rsidR="007B6D00" w:rsidRDefault="007B6D00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D014D"/>
    <w:multiLevelType w:val="hybridMultilevel"/>
    <w:tmpl w:val="09A8DDD0"/>
    <w:lvl w:ilvl="0" w:tplc="3CAE6660">
      <w:start w:val="1"/>
      <w:numFmt w:val="bullet"/>
      <w:lvlText w:val=""/>
      <w:lvlJc w:val="left"/>
      <w:pPr>
        <w:ind w:left="360" w:hanging="360"/>
      </w:pPr>
      <w:rPr>
        <w:rFonts w:ascii="Symbol" w:hAnsi="Symbol" w:hint="default"/>
        <w:b/>
        <w:color w:val="000000" w:themeColor="text1"/>
        <w:sz w:val="22"/>
        <w:szCs w:val="22"/>
      </w:rPr>
    </w:lvl>
    <w:lvl w:ilvl="1" w:tplc="1C58B1D6">
      <w:start w:val="1"/>
      <w:numFmt w:val="upperLetter"/>
      <w:pStyle w:val="STYLEPURPLE"/>
      <w:lvlText w:val="%2."/>
      <w:lvlJc w:val="left"/>
      <w:pPr>
        <w:ind w:left="1080" w:hanging="360"/>
      </w:pPr>
      <w:rPr>
        <w:rFonts w:hint="default"/>
        <w:b/>
        <w:color w:val="403152" w:themeColor="accent4" w:themeShade="80"/>
        <w:sz w:val="32"/>
        <w:lang w:val="en-US"/>
      </w:rPr>
    </w:lvl>
    <w:lvl w:ilvl="2" w:tplc="314EDB56">
      <w:start w:val="1"/>
      <w:numFmt w:val="decimal"/>
      <w:lvlText w:val="%3."/>
      <w:lvlJc w:val="right"/>
      <w:pPr>
        <w:ind w:left="1800" w:hanging="180"/>
      </w:pPr>
      <w:rPr>
        <w:rFonts w:ascii="Arial" w:eastAsia="Times New Roman" w:hAnsi="Arial" w:cs="Times New Roman"/>
      </w:r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EF56E07"/>
    <w:multiLevelType w:val="hybridMultilevel"/>
    <w:tmpl w:val="7534BB64"/>
    <w:lvl w:ilvl="0" w:tplc="C2EA127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C3E1F37"/>
    <w:multiLevelType w:val="hybridMultilevel"/>
    <w:tmpl w:val="8BE2F366"/>
    <w:lvl w:ilvl="0" w:tplc="3CAE6660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  <w:b/>
        <w:color w:val="000000" w:themeColor="text1"/>
        <w:sz w:val="22"/>
        <w:szCs w:val="22"/>
      </w:rPr>
    </w:lvl>
    <w:lvl w:ilvl="1" w:tplc="1F0C8D06">
      <w:start w:val="1"/>
      <w:numFmt w:val="bullet"/>
      <w:pStyle w:val="Bulletintable"/>
      <w:lvlText w:val=""/>
      <w:lvlJc w:val="left"/>
      <w:pPr>
        <w:ind w:left="1440" w:hanging="360"/>
      </w:pPr>
      <w:rPr>
        <w:rFonts w:ascii="Symbol" w:hAnsi="Symbol" w:hint="default"/>
        <w:b/>
        <w:color w:val="403152" w:themeColor="accent4" w:themeShade="80"/>
        <w:sz w:val="32"/>
        <w:lang w:val="en-US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48DA2510">
      <w:start w:val="1"/>
      <w:numFmt w:val="decimal"/>
      <w:lvlText w:val="(%4)"/>
      <w:lvlJc w:val="left"/>
      <w:pPr>
        <w:ind w:left="2880" w:hanging="360"/>
      </w:pPr>
      <w:rPr>
        <w:rFonts w:hint="default"/>
        <w:b w:val="0"/>
      </w:rPr>
    </w:lvl>
    <w:lvl w:ilvl="4" w:tplc="B2226F4E">
      <w:start w:val="7"/>
      <w:numFmt w:val="decimal"/>
      <w:lvlText w:val="%5."/>
      <w:lvlJc w:val="left"/>
      <w:pPr>
        <w:ind w:left="360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5F3627"/>
    <w:multiLevelType w:val="hybridMultilevel"/>
    <w:tmpl w:val="DA9E9FAC"/>
    <w:lvl w:ilvl="0" w:tplc="1A4E79EC">
      <w:start w:val="1"/>
      <w:numFmt w:val="bullet"/>
      <w:pStyle w:val="Bulletedlistings"/>
      <w:lvlText w:val=""/>
      <w:lvlJc w:val="left"/>
      <w:pPr>
        <w:ind w:left="1080" w:hanging="360"/>
      </w:pPr>
      <w:rPr>
        <w:rFonts w:ascii="Symbol" w:hAnsi="Symbol" w:hint="default"/>
        <w:color w:val="4F81BD" w:themeColor="accent1"/>
        <w:lang w:val="en-US"/>
      </w:rPr>
    </w:lvl>
    <w:lvl w:ilvl="1" w:tplc="0C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F694707"/>
    <w:multiLevelType w:val="hybridMultilevel"/>
    <w:tmpl w:val="FCB203EC"/>
    <w:lvl w:ilvl="0" w:tplc="CB18E8B6">
      <w:start w:val="1"/>
      <w:numFmt w:val="bullet"/>
      <w:pStyle w:val="Checklistspecs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3B80DF2"/>
    <w:multiLevelType w:val="hybridMultilevel"/>
    <w:tmpl w:val="CDD05A5A"/>
    <w:lvl w:ilvl="0" w:tplc="BC686C3C">
      <w:start w:val="1"/>
      <w:numFmt w:val="decimal"/>
      <w:pStyle w:val="Part6INFO2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A2059C5"/>
    <w:multiLevelType w:val="multilevel"/>
    <w:tmpl w:val="635C3382"/>
    <w:styleLink w:val="Style1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7" w15:restartNumberingAfterBreak="0">
    <w:nsid w:val="380D15C3"/>
    <w:multiLevelType w:val="hybridMultilevel"/>
    <w:tmpl w:val="88D85444"/>
    <w:lvl w:ilvl="0" w:tplc="C3CE5696">
      <w:start w:val="1"/>
      <w:numFmt w:val="bullet"/>
      <w:pStyle w:val="Bulletlist"/>
      <w:lvlText w:val=""/>
      <w:lvlJc w:val="left"/>
      <w:pPr>
        <w:ind w:left="1440" w:hanging="360"/>
      </w:pPr>
      <w:rPr>
        <w:rFonts w:ascii="Symbol" w:hAnsi="Symbol" w:hint="default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AC66FA3"/>
    <w:multiLevelType w:val="hybridMultilevel"/>
    <w:tmpl w:val="0844587E"/>
    <w:lvl w:ilvl="0" w:tplc="9A681BB0">
      <w:start w:val="1"/>
      <w:numFmt w:val="bullet"/>
      <w:pStyle w:val="4-TICK"/>
      <w:lvlText w:val=""/>
      <w:lvlJc w:val="left"/>
      <w:pPr>
        <w:ind w:left="720" w:hanging="360"/>
      </w:pPr>
      <w:rPr>
        <w:rFonts w:ascii="Wingdings" w:hAnsi="Wingdings" w:hint="default"/>
        <w:b/>
        <w:color w:val="000000" w:themeColor="text1"/>
        <w:sz w:val="22"/>
        <w:szCs w:val="22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BC46F6"/>
    <w:multiLevelType w:val="hybridMultilevel"/>
    <w:tmpl w:val="093A3F12"/>
    <w:lvl w:ilvl="0" w:tplc="02D2A6D2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1F497D" w:themeColor="text2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8F627E"/>
    <w:multiLevelType w:val="hybridMultilevel"/>
    <w:tmpl w:val="FE40679A"/>
    <w:lvl w:ilvl="0" w:tplc="F0B26A0C">
      <w:start w:val="1"/>
      <w:numFmt w:val="bullet"/>
      <w:pStyle w:val="Checkbox"/>
      <w:lvlText w:val=""/>
      <w:lvlJc w:val="left"/>
      <w:pPr>
        <w:ind w:left="360" w:hanging="360"/>
      </w:pPr>
      <w:rPr>
        <w:rFonts w:ascii="Symbol" w:hAnsi="Symbol" w:hint="default"/>
        <w:color w:val="auto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80" w:hanging="360"/>
      </w:pPr>
      <w:rPr>
        <w:rFonts w:ascii="Courier New" w:hAnsi="Courier New" w:cs="Courier New" w:hint="default"/>
      </w:rPr>
    </w:lvl>
    <w:lvl w:ilvl="2" w:tplc="34A866B8">
      <w:start w:val="1"/>
      <w:numFmt w:val="bullet"/>
      <w:pStyle w:val="EMPASISFORPART6"/>
      <w:lvlText w:val=""/>
      <w:lvlJc w:val="left"/>
      <w:pPr>
        <w:ind w:left="9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</w:abstractNum>
  <w:abstractNum w:abstractNumId="11" w15:restartNumberingAfterBreak="0">
    <w:nsid w:val="61C338BF"/>
    <w:multiLevelType w:val="hybridMultilevel"/>
    <w:tmpl w:val="BB52B962"/>
    <w:lvl w:ilvl="0" w:tplc="885CC02E">
      <w:start w:val="1"/>
      <w:numFmt w:val="decimal"/>
      <w:pStyle w:val="Numberedlisting"/>
      <w:lvlText w:val="%1."/>
      <w:lvlJc w:val="left"/>
      <w:pPr>
        <w:ind w:left="720" w:hanging="360"/>
      </w:pPr>
      <w:rPr>
        <w:rFonts w:hint="default"/>
        <w:b/>
        <w:i w:val="0"/>
        <w:color w:val="002060"/>
        <w:sz w:val="28"/>
      </w:rPr>
    </w:lvl>
    <w:lvl w:ilvl="1" w:tplc="68D8950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9628DA"/>
    <w:multiLevelType w:val="hybridMultilevel"/>
    <w:tmpl w:val="DA080FCC"/>
    <w:lvl w:ilvl="0" w:tplc="D2DA82D6">
      <w:start w:val="1"/>
      <w:numFmt w:val="decimal"/>
      <w:pStyle w:val="Commentaire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4866D4"/>
    <w:multiLevelType w:val="hybridMultilevel"/>
    <w:tmpl w:val="407EAB96"/>
    <w:lvl w:ilvl="0" w:tplc="04C43966">
      <w:start w:val="1"/>
      <w:numFmt w:val="bullet"/>
      <w:pStyle w:val="BULLET-BASIC"/>
      <w:lvlText w:val=""/>
      <w:lvlJc w:val="left"/>
      <w:pPr>
        <w:ind w:left="810" w:hanging="360"/>
      </w:pPr>
      <w:rPr>
        <w:rFonts w:ascii="Wingdings" w:hAnsi="Wingdings" w:hint="default"/>
      </w:rPr>
    </w:lvl>
    <w:lvl w:ilvl="1" w:tplc="3736A336">
      <w:numFmt w:val="bullet"/>
      <w:lvlText w:val="•"/>
      <w:lvlJc w:val="left"/>
      <w:pPr>
        <w:ind w:left="1800" w:hanging="360"/>
      </w:pPr>
      <w:rPr>
        <w:rFonts w:ascii="Arial" w:eastAsiaTheme="minorHAnsi" w:hAnsi="Arial" w:cs="Arial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ABE20C0"/>
    <w:multiLevelType w:val="hybridMultilevel"/>
    <w:tmpl w:val="4546E326"/>
    <w:lvl w:ilvl="0" w:tplc="D85C03EA">
      <w:start w:val="1"/>
      <w:numFmt w:val="bullet"/>
      <w:pStyle w:val="3-TICKlist"/>
      <w:lvlText w:val=""/>
      <w:lvlJc w:val="left"/>
      <w:pPr>
        <w:ind w:left="720" w:hanging="360"/>
      </w:pPr>
      <w:rPr>
        <w:rFonts w:ascii="Wingdings" w:hAnsi="Wingdings" w:hint="default"/>
        <w:b/>
        <w:i w:val="0"/>
        <w:color w:val="000000" w:themeColor="text1"/>
        <w:sz w:val="22"/>
        <w:szCs w:val="22"/>
        <w:lang w:val="en-GB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10"/>
  </w:num>
  <w:num w:numId="4">
    <w:abstractNumId w:val="14"/>
  </w:num>
  <w:num w:numId="5">
    <w:abstractNumId w:val="13"/>
  </w:num>
  <w:num w:numId="6">
    <w:abstractNumId w:val="5"/>
  </w:num>
  <w:num w:numId="7">
    <w:abstractNumId w:val="2"/>
  </w:num>
  <w:num w:numId="8">
    <w:abstractNumId w:val="4"/>
  </w:num>
  <w:num w:numId="9">
    <w:abstractNumId w:val="7"/>
  </w:num>
  <w:num w:numId="10">
    <w:abstractNumId w:val="8"/>
  </w:num>
  <w:num w:numId="11">
    <w:abstractNumId w:val="12"/>
  </w:num>
  <w:num w:numId="12">
    <w:abstractNumId w:val="3"/>
  </w:num>
  <w:num w:numId="13">
    <w:abstractNumId w:val="11"/>
  </w:num>
  <w:num w:numId="14">
    <w:abstractNumId w:val="9"/>
  </w:num>
  <w:num w:numId="15">
    <w:abstractNumId w:val="1"/>
  </w:num>
  <w:numIdMacAtCleanup w:val="14"/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Erika TRABUCCO">
    <w15:presenceInfo w15:providerId="AD" w15:userId="S-1-5-21-4182522199-1786631446-4107362916-1427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isplayBackgroundShape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4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DD3"/>
    <w:rsid w:val="000007D5"/>
    <w:rsid w:val="00001513"/>
    <w:rsid w:val="00001601"/>
    <w:rsid w:val="00001BBD"/>
    <w:rsid w:val="00001CF9"/>
    <w:rsid w:val="00002350"/>
    <w:rsid w:val="000026A9"/>
    <w:rsid w:val="00003579"/>
    <w:rsid w:val="0000364C"/>
    <w:rsid w:val="000038B8"/>
    <w:rsid w:val="0000450C"/>
    <w:rsid w:val="0000455E"/>
    <w:rsid w:val="0000470A"/>
    <w:rsid w:val="0000488D"/>
    <w:rsid w:val="00004D7D"/>
    <w:rsid w:val="0000516D"/>
    <w:rsid w:val="0000580F"/>
    <w:rsid w:val="00005889"/>
    <w:rsid w:val="0000595F"/>
    <w:rsid w:val="00005A4E"/>
    <w:rsid w:val="00005BFE"/>
    <w:rsid w:val="00005D45"/>
    <w:rsid w:val="00006169"/>
    <w:rsid w:val="00006177"/>
    <w:rsid w:val="00006BAF"/>
    <w:rsid w:val="0000771B"/>
    <w:rsid w:val="0000791B"/>
    <w:rsid w:val="0001031D"/>
    <w:rsid w:val="000103EE"/>
    <w:rsid w:val="00010528"/>
    <w:rsid w:val="00010BA8"/>
    <w:rsid w:val="0001105A"/>
    <w:rsid w:val="00011585"/>
    <w:rsid w:val="00011AE8"/>
    <w:rsid w:val="00011B14"/>
    <w:rsid w:val="00011D38"/>
    <w:rsid w:val="000120B8"/>
    <w:rsid w:val="000121D6"/>
    <w:rsid w:val="000122FA"/>
    <w:rsid w:val="00012AFE"/>
    <w:rsid w:val="00012B54"/>
    <w:rsid w:val="0001326B"/>
    <w:rsid w:val="0001378F"/>
    <w:rsid w:val="000137EE"/>
    <w:rsid w:val="000138EA"/>
    <w:rsid w:val="00013F0A"/>
    <w:rsid w:val="00014619"/>
    <w:rsid w:val="00015202"/>
    <w:rsid w:val="00015338"/>
    <w:rsid w:val="000153FD"/>
    <w:rsid w:val="0001550B"/>
    <w:rsid w:val="00015D92"/>
    <w:rsid w:val="00015F25"/>
    <w:rsid w:val="0001646E"/>
    <w:rsid w:val="0001685D"/>
    <w:rsid w:val="000168D5"/>
    <w:rsid w:val="00016A21"/>
    <w:rsid w:val="00016A7D"/>
    <w:rsid w:val="00016B24"/>
    <w:rsid w:val="00016DBA"/>
    <w:rsid w:val="00017098"/>
    <w:rsid w:val="00017207"/>
    <w:rsid w:val="000172EA"/>
    <w:rsid w:val="00017337"/>
    <w:rsid w:val="00017764"/>
    <w:rsid w:val="00017B88"/>
    <w:rsid w:val="00017CBC"/>
    <w:rsid w:val="00017EB5"/>
    <w:rsid w:val="00017FC5"/>
    <w:rsid w:val="0002006F"/>
    <w:rsid w:val="000200E8"/>
    <w:rsid w:val="000201F6"/>
    <w:rsid w:val="0002041E"/>
    <w:rsid w:val="000204A9"/>
    <w:rsid w:val="0002093D"/>
    <w:rsid w:val="00020F3D"/>
    <w:rsid w:val="000213C6"/>
    <w:rsid w:val="000213D0"/>
    <w:rsid w:val="000218EC"/>
    <w:rsid w:val="00021E0D"/>
    <w:rsid w:val="00022B44"/>
    <w:rsid w:val="00022C2A"/>
    <w:rsid w:val="00022FB5"/>
    <w:rsid w:val="00023801"/>
    <w:rsid w:val="0002395D"/>
    <w:rsid w:val="000239C5"/>
    <w:rsid w:val="00023B6C"/>
    <w:rsid w:val="00023CEE"/>
    <w:rsid w:val="00023D71"/>
    <w:rsid w:val="00024863"/>
    <w:rsid w:val="0002497F"/>
    <w:rsid w:val="000249B0"/>
    <w:rsid w:val="00024F83"/>
    <w:rsid w:val="00024FEE"/>
    <w:rsid w:val="000254C7"/>
    <w:rsid w:val="00025503"/>
    <w:rsid w:val="000259F7"/>
    <w:rsid w:val="00025D7D"/>
    <w:rsid w:val="0002615C"/>
    <w:rsid w:val="00026467"/>
    <w:rsid w:val="00026524"/>
    <w:rsid w:val="00026CE3"/>
    <w:rsid w:val="00026ECE"/>
    <w:rsid w:val="00026FB8"/>
    <w:rsid w:val="000270A5"/>
    <w:rsid w:val="000271C8"/>
    <w:rsid w:val="000274BE"/>
    <w:rsid w:val="000275F3"/>
    <w:rsid w:val="00027B45"/>
    <w:rsid w:val="00027B80"/>
    <w:rsid w:val="00027BAE"/>
    <w:rsid w:val="0003026A"/>
    <w:rsid w:val="00030908"/>
    <w:rsid w:val="00030CA4"/>
    <w:rsid w:val="00030FFE"/>
    <w:rsid w:val="00031172"/>
    <w:rsid w:val="00031BA9"/>
    <w:rsid w:val="00031FC3"/>
    <w:rsid w:val="00032092"/>
    <w:rsid w:val="0003209C"/>
    <w:rsid w:val="00032442"/>
    <w:rsid w:val="00032744"/>
    <w:rsid w:val="00032885"/>
    <w:rsid w:val="000328AE"/>
    <w:rsid w:val="000328D9"/>
    <w:rsid w:val="00033197"/>
    <w:rsid w:val="000331BB"/>
    <w:rsid w:val="0003338C"/>
    <w:rsid w:val="0003376F"/>
    <w:rsid w:val="00033942"/>
    <w:rsid w:val="00034121"/>
    <w:rsid w:val="0003419B"/>
    <w:rsid w:val="0003435C"/>
    <w:rsid w:val="000343CA"/>
    <w:rsid w:val="000344D2"/>
    <w:rsid w:val="000348FB"/>
    <w:rsid w:val="00034B4E"/>
    <w:rsid w:val="00035005"/>
    <w:rsid w:val="000350E5"/>
    <w:rsid w:val="00035231"/>
    <w:rsid w:val="00035A96"/>
    <w:rsid w:val="00035A99"/>
    <w:rsid w:val="000360CC"/>
    <w:rsid w:val="00036393"/>
    <w:rsid w:val="000365C0"/>
    <w:rsid w:val="0003686A"/>
    <w:rsid w:val="000368BF"/>
    <w:rsid w:val="000371B9"/>
    <w:rsid w:val="00037714"/>
    <w:rsid w:val="00037C57"/>
    <w:rsid w:val="0004042D"/>
    <w:rsid w:val="0004047E"/>
    <w:rsid w:val="000405ED"/>
    <w:rsid w:val="0004073A"/>
    <w:rsid w:val="00040974"/>
    <w:rsid w:val="00040E97"/>
    <w:rsid w:val="0004105C"/>
    <w:rsid w:val="0004113D"/>
    <w:rsid w:val="000411CC"/>
    <w:rsid w:val="00041FCB"/>
    <w:rsid w:val="000420AE"/>
    <w:rsid w:val="000423FB"/>
    <w:rsid w:val="0004247E"/>
    <w:rsid w:val="00042640"/>
    <w:rsid w:val="0004282A"/>
    <w:rsid w:val="00042CCD"/>
    <w:rsid w:val="00042D8A"/>
    <w:rsid w:val="00042F58"/>
    <w:rsid w:val="000437A9"/>
    <w:rsid w:val="00043873"/>
    <w:rsid w:val="00043B41"/>
    <w:rsid w:val="00043C38"/>
    <w:rsid w:val="00044541"/>
    <w:rsid w:val="0004458B"/>
    <w:rsid w:val="000446F4"/>
    <w:rsid w:val="00044AAE"/>
    <w:rsid w:val="00044C3A"/>
    <w:rsid w:val="00045036"/>
    <w:rsid w:val="000451AA"/>
    <w:rsid w:val="00045685"/>
    <w:rsid w:val="000456B0"/>
    <w:rsid w:val="00045A86"/>
    <w:rsid w:val="00045C16"/>
    <w:rsid w:val="00045C99"/>
    <w:rsid w:val="000464D2"/>
    <w:rsid w:val="000464FF"/>
    <w:rsid w:val="000469E7"/>
    <w:rsid w:val="00046BCF"/>
    <w:rsid w:val="00047563"/>
    <w:rsid w:val="00047D0E"/>
    <w:rsid w:val="00050448"/>
    <w:rsid w:val="00050632"/>
    <w:rsid w:val="00050C5D"/>
    <w:rsid w:val="00050FC1"/>
    <w:rsid w:val="00051725"/>
    <w:rsid w:val="00051B70"/>
    <w:rsid w:val="00051C20"/>
    <w:rsid w:val="00051D5D"/>
    <w:rsid w:val="00051E9E"/>
    <w:rsid w:val="00052625"/>
    <w:rsid w:val="000527F7"/>
    <w:rsid w:val="00052D0C"/>
    <w:rsid w:val="000531B2"/>
    <w:rsid w:val="00053851"/>
    <w:rsid w:val="00053D49"/>
    <w:rsid w:val="00053D64"/>
    <w:rsid w:val="00053D83"/>
    <w:rsid w:val="000542E5"/>
    <w:rsid w:val="000546C2"/>
    <w:rsid w:val="000552CB"/>
    <w:rsid w:val="0005570D"/>
    <w:rsid w:val="00055EA5"/>
    <w:rsid w:val="00055F88"/>
    <w:rsid w:val="00056063"/>
    <w:rsid w:val="00056B2E"/>
    <w:rsid w:val="00056BFE"/>
    <w:rsid w:val="00056E1E"/>
    <w:rsid w:val="00056E43"/>
    <w:rsid w:val="000573E2"/>
    <w:rsid w:val="0005770A"/>
    <w:rsid w:val="00057914"/>
    <w:rsid w:val="0005793A"/>
    <w:rsid w:val="00057A74"/>
    <w:rsid w:val="000601D2"/>
    <w:rsid w:val="000606E4"/>
    <w:rsid w:val="00060756"/>
    <w:rsid w:val="00060E34"/>
    <w:rsid w:val="000610D6"/>
    <w:rsid w:val="0006139C"/>
    <w:rsid w:val="000619AF"/>
    <w:rsid w:val="00061A6A"/>
    <w:rsid w:val="00061EA3"/>
    <w:rsid w:val="00061FAC"/>
    <w:rsid w:val="00062355"/>
    <w:rsid w:val="000624B7"/>
    <w:rsid w:val="0006266D"/>
    <w:rsid w:val="000627AE"/>
    <w:rsid w:val="00062957"/>
    <w:rsid w:val="00062C69"/>
    <w:rsid w:val="00062DBB"/>
    <w:rsid w:val="00062FD5"/>
    <w:rsid w:val="00063560"/>
    <w:rsid w:val="00063572"/>
    <w:rsid w:val="000640C4"/>
    <w:rsid w:val="000642D0"/>
    <w:rsid w:val="000642F6"/>
    <w:rsid w:val="00064A42"/>
    <w:rsid w:val="00064C79"/>
    <w:rsid w:val="00064FD9"/>
    <w:rsid w:val="00065211"/>
    <w:rsid w:val="000653CC"/>
    <w:rsid w:val="00065C72"/>
    <w:rsid w:val="000660A3"/>
    <w:rsid w:val="000660E3"/>
    <w:rsid w:val="000662F4"/>
    <w:rsid w:val="00066479"/>
    <w:rsid w:val="000664EA"/>
    <w:rsid w:val="00066B0C"/>
    <w:rsid w:val="00066CC5"/>
    <w:rsid w:val="00066CD8"/>
    <w:rsid w:val="00066FAD"/>
    <w:rsid w:val="0006738C"/>
    <w:rsid w:val="00067828"/>
    <w:rsid w:val="00067A37"/>
    <w:rsid w:val="00067D79"/>
    <w:rsid w:val="00067DC4"/>
    <w:rsid w:val="00070107"/>
    <w:rsid w:val="00070191"/>
    <w:rsid w:val="00070242"/>
    <w:rsid w:val="0007047F"/>
    <w:rsid w:val="00070A0E"/>
    <w:rsid w:val="00070A7D"/>
    <w:rsid w:val="00070B03"/>
    <w:rsid w:val="00070D8A"/>
    <w:rsid w:val="0007157D"/>
    <w:rsid w:val="0007195E"/>
    <w:rsid w:val="00072428"/>
    <w:rsid w:val="000724BF"/>
    <w:rsid w:val="00072593"/>
    <w:rsid w:val="00072733"/>
    <w:rsid w:val="00072ACC"/>
    <w:rsid w:val="00072B74"/>
    <w:rsid w:val="00073052"/>
    <w:rsid w:val="000732B1"/>
    <w:rsid w:val="00073665"/>
    <w:rsid w:val="000739D0"/>
    <w:rsid w:val="00073A8E"/>
    <w:rsid w:val="00073CAF"/>
    <w:rsid w:val="00074CCD"/>
    <w:rsid w:val="00075CCD"/>
    <w:rsid w:val="00075D08"/>
    <w:rsid w:val="00075D21"/>
    <w:rsid w:val="000762FA"/>
    <w:rsid w:val="00076679"/>
    <w:rsid w:val="000766A2"/>
    <w:rsid w:val="00076DA2"/>
    <w:rsid w:val="00076E58"/>
    <w:rsid w:val="000775B7"/>
    <w:rsid w:val="0007765D"/>
    <w:rsid w:val="000776A9"/>
    <w:rsid w:val="000777AA"/>
    <w:rsid w:val="00077DD5"/>
    <w:rsid w:val="00077E78"/>
    <w:rsid w:val="00080024"/>
    <w:rsid w:val="00080D52"/>
    <w:rsid w:val="00080F29"/>
    <w:rsid w:val="000816DB"/>
    <w:rsid w:val="00081753"/>
    <w:rsid w:val="00081A40"/>
    <w:rsid w:val="00082100"/>
    <w:rsid w:val="00082718"/>
    <w:rsid w:val="00082A18"/>
    <w:rsid w:val="00083FAD"/>
    <w:rsid w:val="00084069"/>
    <w:rsid w:val="0008412F"/>
    <w:rsid w:val="000845FA"/>
    <w:rsid w:val="00084852"/>
    <w:rsid w:val="000849C4"/>
    <w:rsid w:val="00084EB3"/>
    <w:rsid w:val="0008503D"/>
    <w:rsid w:val="000859DE"/>
    <w:rsid w:val="00086371"/>
    <w:rsid w:val="000867C7"/>
    <w:rsid w:val="000873B4"/>
    <w:rsid w:val="00087436"/>
    <w:rsid w:val="00087671"/>
    <w:rsid w:val="0008775F"/>
    <w:rsid w:val="000878D2"/>
    <w:rsid w:val="00087B66"/>
    <w:rsid w:val="00087BA1"/>
    <w:rsid w:val="0009055F"/>
    <w:rsid w:val="00090580"/>
    <w:rsid w:val="000905AA"/>
    <w:rsid w:val="0009077A"/>
    <w:rsid w:val="00091008"/>
    <w:rsid w:val="0009102B"/>
    <w:rsid w:val="000911EA"/>
    <w:rsid w:val="00092343"/>
    <w:rsid w:val="00092698"/>
    <w:rsid w:val="00092EF7"/>
    <w:rsid w:val="0009307A"/>
    <w:rsid w:val="00093222"/>
    <w:rsid w:val="00093AE6"/>
    <w:rsid w:val="00093C61"/>
    <w:rsid w:val="00094079"/>
    <w:rsid w:val="00094BAC"/>
    <w:rsid w:val="00094DF9"/>
    <w:rsid w:val="00094E10"/>
    <w:rsid w:val="000954AC"/>
    <w:rsid w:val="0009591B"/>
    <w:rsid w:val="000959A1"/>
    <w:rsid w:val="00095ED6"/>
    <w:rsid w:val="00096078"/>
    <w:rsid w:val="00096163"/>
    <w:rsid w:val="00096425"/>
    <w:rsid w:val="000964CE"/>
    <w:rsid w:val="00096682"/>
    <w:rsid w:val="000968C9"/>
    <w:rsid w:val="000969F5"/>
    <w:rsid w:val="00096A72"/>
    <w:rsid w:val="00097539"/>
    <w:rsid w:val="00097EE6"/>
    <w:rsid w:val="00097F37"/>
    <w:rsid w:val="00097F87"/>
    <w:rsid w:val="000A01B4"/>
    <w:rsid w:val="000A0483"/>
    <w:rsid w:val="000A0485"/>
    <w:rsid w:val="000A06B0"/>
    <w:rsid w:val="000A06F7"/>
    <w:rsid w:val="000A0A73"/>
    <w:rsid w:val="000A0A86"/>
    <w:rsid w:val="000A0CBA"/>
    <w:rsid w:val="000A0F91"/>
    <w:rsid w:val="000A1CC3"/>
    <w:rsid w:val="000A2190"/>
    <w:rsid w:val="000A24D1"/>
    <w:rsid w:val="000A272B"/>
    <w:rsid w:val="000A2776"/>
    <w:rsid w:val="000A279D"/>
    <w:rsid w:val="000A2976"/>
    <w:rsid w:val="000A29F2"/>
    <w:rsid w:val="000A32F0"/>
    <w:rsid w:val="000A3665"/>
    <w:rsid w:val="000A4065"/>
    <w:rsid w:val="000A42DE"/>
    <w:rsid w:val="000A4572"/>
    <w:rsid w:val="000A5137"/>
    <w:rsid w:val="000A525B"/>
    <w:rsid w:val="000A5673"/>
    <w:rsid w:val="000A57A5"/>
    <w:rsid w:val="000A57F8"/>
    <w:rsid w:val="000A5990"/>
    <w:rsid w:val="000A5B3D"/>
    <w:rsid w:val="000A5B95"/>
    <w:rsid w:val="000A6207"/>
    <w:rsid w:val="000A6275"/>
    <w:rsid w:val="000A6A9E"/>
    <w:rsid w:val="000A6FAB"/>
    <w:rsid w:val="000A6FE3"/>
    <w:rsid w:val="000A72A4"/>
    <w:rsid w:val="000A7CA6"/>
    <w:rsid w:val="000B0059"/>
    <w:rsid w:val="000B016B"/>
    <w:rsid w:val="000B01A4"/>
    <w:rsid w:val="000B01BF"/>
    <w:rsid w:val="000B0393"/>
    <w:rsid w:val="000B091B"/>
    <w:rsid w:val="000B0E87"/>
    <w:rsid w:val="000B15CC"/>
    <w:rsid w:val="000B17BC"/>
    <w:rsid w:val="000B19D1"/>
    <w:rsid w:val="000B1E3D"/>
    <w:rsid w:val="000B206E"/>
    <w:rsid w:val="000B2087"/>
    <w:rsid w:val="000B20DF"/>
    <w:rsid w:val="000B23B1"/>
    <w:rsid w:val="000B24E9"/>
    <w:rsid w:val="000B273E"/>
    <w:rsid w:val="000B2AC3"/>
    <w:rsid w:val="000B2E15"/>
    <w:rsid w:val="000B2FAB"/>
    <w:rsid w:val="000B338A"/>
    <w:rsid w:val="000B3709"/>
    <w:rsid w:val="000B398A"/>
    <w:rsid w:val="000B3BFF"/>
    <w:rsid w:val="000B3C07"/>
    <w:rsid w:val="000B417F"/>
    <w:rsid w:val="000B4AD1"/>
    <w:rsid w:val="000B4DCB"/>
    <w:rsid w:val="000B4EFE"/>
    <w:rsid w:val="000B54BB"/>
    <w:rsid w:val="000B54BF"/>
    <w:rsid w:val="000B559F"/>
    <w:rsid w:val="000B576A"/>
    <w:rsid w:val="000B5AB1"/>
    <w:rsid w:val="000B5C1A"/>
    <w:rsid w:val="000B65FF"/>
    <w:rsid w:val="000B6B5E"/>
    <w:rsid w:val="000B6CD2"/>
    <w:rsid w:val="000B714A"/>
    <w:rsid w:val="000B72F2"/>
    <w:rsid w:val="000B7610"/>
    <w:rsid w:val="000B7828"/>
    <w:rsid w:val="000B7AFD"/>
    <w:rsid w:val="000B7CF0"/>
    <w:rsid w:val="000B7D85"/>
    <w:rsid w:val="000C12F7"/>
    <w:rsid w:val="000C15F5"/>
    <w:rsid w:val="000C1B35"/>
    <w:rsid w:val="000C1B36"/>
    <w:rsid w:val="000C228A"/>
    <w:rsid w:val="000C24A8"/>
    <w:rsid w:val="000C2B3C"/>
    <w:rsid w:val="000C3268"/>
    <w:rsid w:val="000C3373"/>
    <w:rsid w:val="000C34EB"/>
    <w:rsid w:val="000C39D9"/>
    <w:rsid w:val="000C3C64"/>
    <w:rsid w:val="000C3C8C"/>
    <w:rsid w:val="000C4219"/>
    <w:rsid w:val="000C4561"/>
    <w:rsid w:val="000C47B7"/>
    <w:rsid w:val="000C48A7"/>
    <w:rsid w:val="000C48FA"/>
    <w:rsid w:val="000C503C"/>
    <w:rsid w:val="000C534D"/>
    <w:rsid w:val="000C53AF"/>
    <w:rsid w:val="000C551C"/>
    <w:rsid w:val="000C561A"/>
    <w:rsid w:val="000C5CE8"/>
    <w:rsid w:val="000C6266"/>
    <w:rsid w:val="000C6541"/>
    <w:rsid w:val="000C66FE"/>
    <w:rsid w:val="000C6A46"/>
    <w:rsid w:val="000C6C9E"/>
    <w:rsid w:val="000C79B5"/>
    <w:rsid w:val="000C7D46"/>
    <w:rsid w:val="000C7DD1"/>
    <w:rsid w:val="000D00FA"/>
    <w:rsid w:val="000D02F3"/>
    <w:rsid w:val="000D059A"/>
    <w:rsid w:val="000D062F"/>
    <w:rsid w:val="000D0BB3"/>
    <w:rsid w:val="000D0D0C"/>
    <w:rsid w:val="000D1083"/>
    <w:rsid w:val="000D1350"/>
    <w:rsid w:val="000D142B"/>
    <w:rsid w:val="000D1576"/>
    <w:rsid w:val="000D17AB"/>
    <w:rsid w:val="000D1889"/>
    <w:rsid w:val="000D1983"/>
    <w:rsid w:val="000D198F"/>
    <w:rsid w:val="000D1A3D"/>
    <w:rsid w:val="000D1BBD"/>
    <w:rsid w:val="000D2217"/>
    <w:rsid w:val="000D273A"/>
    <w:rsid w:val="000D27FF"/>
    <w:rsid w:val="000D290D"/>
    <w:rsid w:val="000D2DF7"/>
    <w:rsid w:val="000D2ED4"/>
    <w:rsid w:val="000D3110"/>
    <w:rsid w:val="000D3609"/>
    <w:rsid w:val="000D39FA"/>
    <w:rsid w:val="000D3BC4"/>
    <w:rsid w:val="000D417E"/>
    <w:rsid w:val="000D4BFA"/>
    <w:rsid w:val="000D4EAC"/>
    <w:rsid w:val="000D522E"/>
    <w:rsid w:val="000D5730"/>
    <w:rsid w:val="000D61B0"/>
    <w:rsid w:val="000D64C2"/>
    <w:rsid w:val="000D64DB"/>
    <w:rsid w:val="000D656E"/>
    <w:rsid w:val="000D6702"/>
    <w:rsid w:val="000D6D4D"/>
    <w:rsid w:val="000D6F8C"/>
    <w:rsid w:val="000D70C8"/>
    <w:rsid w:val="000D76A3"/>
    <w:rsid w:val="000D7793"/>
    <w:rsid w:val="000D77C9"/>
    <w:rsid w:val="000D7ABD"/>
    <w:rsid w:val="000E03B0"/>
    <w:rsid w:val="000E03C9"/>
    <w:rsid w:val="000E0A1A"/>
    <w:rsid w:val="000E0ED0"/>
    <w:rsid w:val="000E12B0"/>
    <w:rsid w:val="000E12FA"/>
    <w:rsid w:val="000E15DB"/>
    <w:rsid w:val="000E202D"/>
    <w:rsid w:val="000E23E9"/>
    <w:rsid w:val="000E2883"/>
    <w:rsid w:val="000E291E"/>
    <w:rsid w:val="000E2D67"/>
    <w:rsid w:val="000E2FD8"/>
    <w:rsid w:val="000E3056"/>
    <w:rsid w:val="000E31D7"/>
    <w:rsid w:val="000E377C"/>
    <w:rsid w:val="000E391D"/>
    <w:rsid w:val="000E3A98"/>
    <w:rsid w:val="000E3B58"/>
    <w:rsid w:val="000E3F54"/>
    <w:rsid w:val="000E40F3"/>
    <w:rsid w:val="000E4309"/>
    <w:rsid w:val="000E485C"/>
    <w:rsid w:val="000E4C03"/>
    <w:rsid w:val="000E50B9"/>
    <w:rsid w:val="000E5201"/>
    <w:rsid w:val="000E5433"/>
    <w:rsid w:val="000E55B3"/>
    <w:rsid w:val="000E585B"/>
    <w:rsid w:val="000E58B3"/>
    <w:rsid w:val="000E58CA"/>
    <w:rsid w:val="000E5938"/>
    <w:rsid w:val="000E5B1D"/>
    <w:rsid w:val="000E5DC9"/>
    <w:rsid w:val="000E63EA"/>
    <w:rsid w:val="000E66BC"/>
    <w:rsid w:val="000E69DC"/>
    <w:rsid w:val="000E6E40"/>
    <w:rsid w:val="000E6EF9"/>
    <w:rsid w:val="000E7269"/>
    <w:rsid w:val="000E7697"/>
    <w:rsid w:val="000E77D9"/>
    <w:rsid w:val="000E77FF"/>
    <w:rsid w:val="000E7A3C"/>
    <w:rsid w:val="000E7CF6"/>
    <w:rsid w:val="000E7D02"/>
    <w:rsid w:val="000E7F42"/>
    <w:rsid w:val="000F0609"/>
    <w:rsid w:val="000F0619"/>
    <w:rsid w:val="000F063D"/>
    <w:rsid w:val="000F0880"/>
    <w:rsid w:val="000F0C56"/>
    <w:rsid w:val="000F12B8"/>
    <w:rsid w:val="000F1443"/>
    <w:rsid w:val="000F154D"/>
    <w:rsid w:val="000F1598"/>
    <w:rsid w:val="000F1CCB"/>
    <w:rsid w:val="000F1E38"/>
    <w:rsid w:val="000F1F14"/>
    <w:rsid w:val="000F211D"/>
    <w:rsid w:val="000F21C9"/>
    <w:rsid w:val="000F2BD6"/>
    <w:rsid w:val="000F33D2"/>
    <w:rsid w:val="000F39B7"/>
    <w:rsid w:val="000F3A5F"/>
    <w:rsid w:val="000F3B49"/>
    <w:rsid w:val="000F4317"/>
    <w:rsid w:val="000F4C02"/>
    <w:rsid w:val="000F4F22"/>
    <w:rsid w:val="000F529F"/>
    <w:rsid w:val="000F530E"/>
    <w:rsid w:val="000F57E9"/>
    <w:rsid w:val="000F59A9"/>
    <w:rsid w:val="000F5E23"/>
    <w:rsid w:val="000F61D1"/>
    <w:rsid w:val="000F6567"/>
    <w:rsid w:val="000F65CA"/>
    <w:rsid w:val="000F6B4D"/>
    <w:rsid w:val="000F6B6C"/>
    <w:rsid w:val="000F6BB5"/>
    <w:rsid w:val="000F6C15"/>
    <w:rsid w:val="000F6C61"/>
    <w:rsid w:val="000F6E6C"/>
    <w:rsid w:val="000F6EEE"/>
    <w:rsid w:val="000F708C"/>
    <w:rsid w:val="000F738E"/>
    <w:rsid w:val="000F78D0"/>
    <w:rsid w:val="000F7B2F"/>
    <w:rsid w:val="000F7CC5"/>
    <w:rsid w:val="000F7D21"/>
    <w:rsid w:val="000F7DF8"/>
    <w:rsid w:val="000F7E74"/>
    <w:rsid w:val="000F7F4A"/>
    <w:rsid w:val="0010006F"/>
    <w:rsid w:val="001002F8"/>
    <w:rsid w:val="00100832"/>
    <w:rsid w:val="00100A73"/>
    <w:rsid w:val="00101121"/>
    <w:rsid w:val="00102686"/>
    <w:rsid w:val="001029EA"/>
    <w:rsid w:val="00102AB7"/>
    <w:rsid w:val="00103032"/>
    <w:rsid w:val="00103750"/>
    <w:rsid w:val="00103DBF"/>
    <w:rsid w:val="00103F91"/>
    <w:rsid w:val="001040DE"/>
    <w:rsid w:val="0010445E"/>
    <w:rsid w:val="00104468"/>
    <w:rsid w:val="00104DA9"/>
    <w:rsid w:val="001050BB"/>
    <w:rsid w:val="0010594C"/>
    <w:rsid w:val="001059BA"/>
    <w:rsid w:val="0010601E"/>
    <w:rsid w:val="00106079"/>
    <w:rsid w:val="001061D2"/>
    <w:rsid w:val="001061EA"/>
    <w:rsid w:val="001062A2"/>
    <w:rsid w:val="00106420"/>
    <w:rsid w:val="001066A2"/>
    <w:rsid w:val="00106B6A"/>
    <w:rsid w:val="0010735E"/>
    <w:rsid w:val="00107676"/>
    <w:rsid w:val="00107A5F"/>
    <w:rsid w:val="00107BBE"/>
    <w:rsid w:val="00107EF5"/>
    <w:rsid w:val="00107F2A"/>
    <w:rsid w:val="00110164"/>
    <w:rsid w:val="0011029A"/>
    <w:rsid w:val="001104AC"/>
    <w:rsid w:val="00110A46"/>
    <w:rsid w:val="00110B88"/>
    <w:rsid w:val="00110BFE"/>
    <w:rsid w:val="00110CDE"/>
    <w:rsid w:val="00110E8A"/>
    <w:rsid w:val="0011234E"/>
    <w:rsid w:val="001126D9"/>
    <w:rsid w:val="00112EFB"/>
    <w:rsid w:val="00112F3A"/>
    <w:rsid w:val="001130B8"/>
    <w:rsid w:val="001138DF"/>
    <w:rsid w:val="00113DF9"/>
    <w:rsid w:val="00113E0A"/>
    <w:rsid w:val="00113ECC"/>
    <w:rsid w:val="001140B6"/>
    <w:rsid w:val="001141E5"/>
    <w:rsid w:val="001147A2"/>
    <w:rsid w:val="0011491C"/>
    <w:rsid w:val="00114C07"/>
    <w:rsid w:val="001156B9"/>
    <w:rsid w:val="001157B4"/>
    <w:rsid w:val="00115BC9"/>
    <w:rsid w:val="00115E4A"/>
    <w:rsid w:val="00115FB4"/>
    <w:rsid w:val="0011616A"/>
    <w:rsid w:val="001161DE"/>
    <w:rsid w:val="0011636C"/>
    <w:rsid w:val="0011636D"/>
    <w:rsid w:val="001163C6"/>
    <w:rsid w:val="0011705A"/>
    <w:rsid w:val="001172FF"/>
    <w:rsid w:val="0011730D"/>
    <w:rsid w:val="001175C6"/>
    <w:rsid w:val="001175F9"/>
    <w:rsid w:val="00117BE2"/>
    <w:rsid w:val="00120294"/>
    <w:rsid w:val="001202AD"/>
    <w:rsid w:val="001205ED"/>
    <w:rsid w:val="00120B63"/>
    <w:rsid w:val="00120E51"/>
    <w:rsid w:val="00120ED1"/>
    <w:rsid w:val="0012109A"/>
    <w:rsid w:val="0012169C"/>
    <w:rsid w:val="0012200C"/>
    <w:rsid w:val="0012214C"/>
    <w:rsid w:val="00122480"/>
    <w:rsid w:val="0012261D"/>
    <w:rsid w:val="0012274B"/>
    <w:rsid w:val="00122DBD"/>
    <w:rsid w:val="0012351E"/>
    <w:rsid w:val="001236C6"/>
    <w:rsid w:val="00123B6B"/>
    <w:rsid w:val="00123B82"/>
    <w:rsid w:val="00123DE1"/>
    <w:rsid w:val="0012483C"/>
    <w:rsid w:val="00124A16"/>
    <w:rsid w:val="00124D33"/>
    <w:rsid w:val="00124D82"/>
    <w:rsid w:val="00125010"/>
    <w:rsid w:val="00125613"/>
    <w:rsid w:val="00125E64"/>
    <w:rsid w:val="001263F0"/>
    <w:rsid w:val="00126924"/>
    <w:rsid w:val="00126D57"/>
    <w:rsid w:val="0012701E"/>
    <w:rsid w:val="001270E7"/>
    <w:rsid w:val="00127246"/>
    <w:rsid w:val="00127282"/>
    <w:rsid w:val="001272A9"/>
    <w:rsid w:val="00127DA4"/>
    <w:rsid w:val="00130064"/>
    <w:rsid w:val="001304E8"/>
    <w:rsid w:val="001305F8"/>
    <w:rsid w:val="00130789"/>
    <w:rsid w:val="00130DBF"/>
    <w:rsid w:val="00130ECB"/>
    <w:rsid w:val="00131086"/>
    <w:rsid w:val="0013148F"/>
    <w:rsid w:val="001314FA"/>
    <w:rsid w:val="0013179B"/>
    <w:rsid w:val="00131958"/>
    <w:rsid w:val="00131B23"/>
    <w:rsid w:val="00131C13"/>
    <w:rsid w:val="00131F40"/>
    <w:rsid w:val="0013212C"/>
    <w:rsid w:val="0013270F"/>
    <w:rsid w:val="001329CD"/>
    <w:rsid w:val="00132E87"/>
    <w:rsid w:val="00133132"/>
    <w:rsid w:val="00133466"/>
    <w:rsid w:val="00133757"/>
    <w:rsid w:val="00133832"/>
    <w:rsid w:val="0013399E"/>
    <w:rsid w:val="00133F07"/>
    <w:rsid w:val="001340A6"/>
    <w:rsid w:val="00134171"/>
    <w:rsid w:val="0013419B"/>
    <w:rsid w:val="00134468"/>
    <w:rsid w:val="00134561"/>
    <w:rsid w:val="00134A1A"/>
    <w:rsid w:val="00135253"/>
    <w:rsid w:val="0013530E"/>
    <w:rsid w:val="001358B7"/>
    <w:rsid w:val="00135C71"/>
    <w:rsid w:val="00135FEC"/>
    <w:rsid w:val="00136499"/>
    <w:rsid w:val="00136677"/>
    <w:rsid w:val="00136A3F"/>
    <w:rsid w:val="00136C9D"/>
    <w:rsid w:val="00136CED"/>
    <w:rsid w:val="00136E3F"/>
    <w:rsid w:val="00136EE4"/>
    <w:rsid w:val="00137109"/>
    <w:rsid w:val="001371DD"/>
    <w:rsid w:val="00137233"/>
    <w:rsid w:val="00137492"/>
    <w:rsid w:val="0013773D"/>
    <w:rsid w:val="001378B7"/>
    <w:rsid w:val="00137993"/>
    <w:rsid w:val="00137DBF"/>
    <w:rsid w:val="001401B8"/>
    <w:rsid w:val="001405C8"/>
    <w:rsid w:val="00141054"/>
    <w:rsid w:val="0014145E"/>
    <w:rsid w:val="00141607"/>
    <w:rsid w:val="00141944"/>
    <w:rsid w:val="00141A32"/>
    <w:rsid w:val="00141BF6"/>
    <w:rsid w:val="001420F7"/>
    <w:rsid w:val="001423E6"/>
    <w:rsid w:val="00142809"/>
    <w:rsid w:val="001428D3"/>
    <w:rsid w:val="00142A39"/>
    <w:rsid w:val="00142CC4"/>
    <w:rsid w:val="0014348D"/>
    <w:rsid w:val="00143533"/>
    <w:rsid w:val="00143605"/>
    <w:rsid w:val="00143C36"/>
    <w:rsid w:val="00143E7A"/>
    <w:rsid w:val="00143FC9"/>
    <w:rsid w:val="001440A1"/>
    <w:rsid w:val="00144173"/>
    <w:rsid w:val="001441B8"/>
    <w:rsid w:val="001443E8"/>
    <w:rsid w:val="00144609"/>
    <w:rsid w:val="00144C38"/>
    <w:rsid w:val="00144CAA"/>
    <w:rsid w:val="00144D96"/>
    <w:rsid w:val="001450B1"/>
    <w:rsid w:val="00145265"/>
    <w:rsid w:val="00145639"/>
    <w:rsid w:val="0014567F"/>
    <w:rsid w:val="0014572B"/>
    <w:rsid w:val="0014580E"/>
    <w:rsid w:val="00145917"/>
    <w:rsid w:val="00145F1C"/>
    <w:rsid w:val="0014609A"/>
    <w:rsid w:val="0014649E"/>
    <w:rsid w:val="00146904"/>
    <w:rsid w:val="00146A12"/>
    <w:rsid w:val="00146C8C"/>
    <w:rsid w:val="00146FE2"/>
    <w:rsid w:val="0014710A"/>
    <w:rsid w:val="00147122"/>
    <w:rsid w:val="001472A5"/>
    <w:rsid w:val="00147569"/>
    <w:rsid w:val="001479F4"/>
    <w:rsid w:val="00147F82"/>
    <w:rsid w:val="00150212"/>
    <w:rsid w:val="001505D2"/>
    <w:rsid w:val="001508A5"/>
    <w:rsid w:val="00150C40"/>
    <w:rsid w:val="00150DFC"/>
    <w:rsid w:val="00151090"/>
    <w:rsid w:val="00151359"/>
    <w:rsid w:val="00151549"/>
    <w:rsid w:val="00151682"/>
    <w:rsid w:val="001518A7"/>
    <w:rsid w:val="001523EC"/>
    <w:rsid w:val="001524F9"/>
    <w:rsid w:val="00152652"/>
    <w:rsid w:val="00152ABB"/>
    <w:rsid w:val="001531F6"/>
    <w:rsid w:val="0015388A"/>
    <w:rsid w:val="00153B66"/>
    <w:rsid w:val="0015439C"/>
    <w:rsid w:val="0015463D"/>
    <w:rsid w:val="00154BDC"/>
    <w:rsid w:val="0015517D"/>
    <w:rsid w:val="0015525E"/>
    <w:rsid w:val="00155EB9"/>
    <w:rsid w:val="00156062"/>
    <w:rsid w:val="00156089"/>
    <w:rsid w:val="00156273"/>
    <w:rsid w:val="00156301"/>
    <w:rsid w:val="00156671"/>
    <w:rsid w:val="00156736"/>
    <w:rsid w:val="001569DF"/>
    <w:rsid w:val="00156F50"/>
    <w:rsid w:val="001571FB"/>
    <w:rsid w:val="0016008A"/>
    <w:rsid w:val="001602E1"/>
    <w:rsid w:val="00160537"/>
    <w:rsid w:val="00160C7A"/>
    <w:rsid w:val="00161227"/>
    <w:rsid w:val="0016136D"/>
    <w:rsid w:val="00161975"/>
    <w:rsid w:val="00162272"/>
    <w:rsid w:val="00162A17"/>
    <w:rsid w:val="00162B9D"/>
    <w:rsid w:val="00162E06"/>
    <w:rsid w:val="00162ED8"/>
    <w:rsid w:val="00162F22"/>
    <w:rsid w:val="00162F40"/>
    <w:rsid w:val="00162FD9"/>
    <w:rsid w:val="001630B0"/>
    <w:rsid w:val="001630DE"/>
    <w:rsid w:val="0016310F"/>
    <w:rsid w:val="00163247"/>
    <w:rsid w:val="00163314"/>
    <w:rsid w:val="00163A72"/>
    <w:rsid w:val="00163AEB"/>
    <w:rsid w:val="00163B91"/>
    <w:rsid w:val="00163E59"/>
    <w:rsid w:val="00164500"/>
    <w:rsid w:val="0016463E"/>
    <w:rsid w:val="0016474F"/>
    <w:rsid w:val="001650CA"/>
    <w:rsid w:val="001650E9"/>
    <w:rsid w:val="001657E5"/>
    <w:rsid w:val="0016591A"/>
    <w:rsid w:val="001662D3"/>
    <w:rsid w:val="001663F0"/>
    <w:rsid w:val="00166A14"/>
    <w:rsid w:val="00166E1D"/>
    <w:rsid w:val="00166EC1"/>
    <w:rsid w:val="0016708C"/>
    <w:rsid w:val="0016751B"/>
    <w:rsid w:val="00167639"/>
    <w:rsid w:val="00167DCD"/>
    <w:rsid w:val="0017031E"/>
    <w:rsid w:val="001706D9"/>
    <w:rsid w:val="00170C3C"/>
    <w:rsid w:val="00170E82"/>
    <w:rsid w:val="00171A40"/>
    <w:rsid w:val="00171BE5"/>
    <w:rsid w:val="001722CA"/>
    <w:rsid w:val="00172496"/>
    <w:rsid w:val="001728AF"/>
    <w:rsid w:val="00172969"/>
    <w:rsid w:val="00172AE1"/>
    <w:rsid w:val="00172B3E"/>
    <w:rsid w:val="001730B0"/>
    <w:rsid w:val="0017354C"/>
    <w:rsid w:val="00173599"/>
    <w:rsid w:val="00173BBD"/>
    <w:rsid w:val="00173D80"/>
    <w:rsid w:val="00174D8E"/>
    <w:rsid w:val="00174DB1"/>
    <w:rsid w:val="001750D0"/>
    <w:rsid w:val="001750E2"/>
    <w:rsid w:val="00175178"/>
    <w:rsid w:val="00175899"/>
    <w:rsid w:val="00175A73"/>
    <w:rsid w:val="00175C63"/>
    <w:rsid w:val="00175C79"/>
    <w:rsid w:val="00175D44"/>
    <w:rsid w:val="00175D79"/>
    <w:rsid w:val="00176335"/>
    <w:rsid w:val="0017634C"/>
    <w:rsid w:val="00176678"/>
    <w:rsid w:val="00176E9B"/>
    <w:rsid w:val="00176F7B"/>
    <w:rsid w:val="00176FF7"/>
    <w:rsid w:val="001772D2"/>
    <w:rsid w:val="00177316"/>
    <w:rsid w:val="00177BC4"/>
    <w:rsid w:val="00180B82"/>
    <w:rsid w:val="001811F0"/>
    <w:rsid w:val="00181576"/>
    <w:rsid w:val="00182343"/>
    <w:rsid w:val="00182412"/>
    <w:rsid w:val="0018242C"/>
    <w:rsid w:val="001824C5"/>
    <w:rsid w:val="0018278E"/>
    <w:rsid w:val="00182A16"/>
    <w:rsid w:val="00182B17"/>
    <w:rsid w:val="00183327"/>
    <w:rsid w:val="00183E57"/>
    <w:rsid w:val="00184656"/>
    <w:rsid w:val="00184841"/>
    <w:rsid w:val="001855A4"/>
    <w:rsid w:val="001857A8"/>
    <w:rsid w:val="0018594A"/>
    <w:rsid w:val="00186270"/>
    <w:rsid w:val="001869CF"/>
    <w:rsid w:val="00186BE6"/>
    <w:rsid w:val="00186C73"/>
    <w:rsid w:val="00186E2B"/>
    <w:rsid w:val="00186EE6"/>
    <w:rsid w:val="001872BE"/>
    <w:rsid w:val="0018732F"/>
    <w:rsid w:val="00187535"/>
    <w:rsid w:val="001875EE"/>
    <w:rsid w:val="00187A2F"/>
    <w:rsid w:val="00190DAF"/>
    <w:rsid w:val="00191269"/>
    <w:rsid w:val="00191530"/>
    <w:rsid w:val="001916AE"/>
    <w:rsid w:val="00191CA5"/>
    <w:rsid w:val="00191E15"/>
    <w:rsid w:val="00191E8F"/>
    <w:rsid w:val="00191F17"/>
    <w:rsid w:val="00192339"/>
    <w:rsid w:val="00192613"/>
    <w:rsid w:val="001926CB"/>
    <w:rsid w:val="0019295B"/>
    <w:rsid w:val="00192A73"/>
    <w:rsid w:val="00192C11"/>
    <w:rsid w:val="00192D61"/>
    <w:rsid w:val="00192D91"/>
    <w:rsid w:val="00192DF3"/>
    <w:rsid w:val="00192FD2"/>
    <w:rsid w:val="001930BC"/>
    <w:rsid w:val="0019392F"/>
    <w:rsid w:val="00193BF9"/>
    <w:rsid w:val="00193C29"/>
    <w:rsid w:val="001941A7"/>
    <w:rsid w:val="001944EF"/>
    <w:rsid w:val="00194AB3"/>
    <w:rsid w:val="00194C40"/>
    <w:rsid w:val="00194D82"/>
    <w:rsid w:val="00194F89"/>
    <w:rsid w:val="00195083"/>
    <w:rsid w:val="00195854"/>
    <w:rsid w:val="00195874"/>
    <w:rsid w:val="00195C06"/>
    <w:rsid w:val="0019645E"/>
    <w:rsid w:val="0019646E"/>
    <w:rsid w:val="001964B2"/>
    <w:rsid w:val="00196C91"/>
    <w:rsid w:val="0019704C"/>
    <w:rsid w:val="001976DB"/>
    <w:rsid w:val="00197758"/>
    <w:rsid w:val="001979B5"/>
    <w:rsid w:val="00197ABB"/>
    <w:rsid w:val="00197D3E"/>
    <w:rsid w:val="001A0010"/>
    <w:rsid w:val="001A0216"/>
    <w:rsid w:val="001A0255"/>
    <w:rsid w:val="001A02F2"/>
    <w:rsid w:val="001A0536"/>
    <w:rsid w:val="001A059F"/>
    <w:rsid w:val="001A0AD8"/>
    <w:rsid w:val="001A1517"/>
    <w:rsid w:val="001A154D"/>
    <w:rsid w:val="001A1736"/>
    <w:rsid w:val="001A1B27"/>
    <w:rsid w:val="001A1E3C"/>
    <w:rsid w:val="001A245F"/>
    <w:rsid w:val="001A254B"/>
    <w:rsid w:val="001A2561"/>
    <w:rsid w:val="001A27DA"/>
    <w:rsid w:val="001A286C"/>
    <w:rsid w:val="001A28FC"/>
    <w:rsid w:val="001A31A4"/>
    <w:rsid w:val="001A34D6"/>
    <w:rsid w:val="001A350A"/>
    <w:rsid w:val="001A36D4"/>
    <w:rsid w:val="001A37BB"/>
    <w:rsid w:val="001A3A3C"/>
    <w:rsid w:val="001A3D4D"/>
    <w:rsid w:val="001A4047"/>
    <w:rsid w:val="001A4136"/>
    <w:rsid w:val="001A56B0"/>
    <w:rsid w:val="001A58B1"/>
    <w:rsid w:val="001A5B73"/>
    <w:rsid w:val="001A618F"/>
    <w:rsid w:val="001A61AC"/>
    <w:rsid w:val="001A62AE"/>
    <w:rsid w:val="001A680C"/>
    <w:rsid w:val="001A6826"/>
    <w:rsid w:val="001A684B"/>
    <w:rsid w:val="001A6A82"/>
    <w:rsid w:val="001A6D5E"/>
    <w:rsid w:val="001A6FA2"/>
    <w:rsid w:val="001A7317"/>
    <w:rsid w:val="001A74A6"/>
    <w:rsid w:val="001A7557"/>
    <w:rsid w:val="001A7831"/>
    <w:rsid w:val="001A7C9E"/>
    <w:rsid w:val="001A7DAA"/>
    <w:rsid w:val="001B021B"/>
    <w:rsid w:val="001B05D6"/>
    <w:rsid w:val="001B080F"/>
    <w:rsid w:val="001B0884"/>
    <w:rsid w:val="001B0932"/>
    <w:rsid w:val="001B094C"/>
    <w:rsid w:val="001B10E2"/>
    <w:rsid w:val="001B1247"/>
    <w:rsid w:val="001B1248"/>
    <w:rsid w:val="001B137C"/>
    <w:rsid w:val="001B161D"/>
    <w:rsid w:val="001B18DD"/>
    <w:rsid w:val="001B1D0B"/>
    <w:rsid w:val="001B1DBD"/>
    <w:rsid w:val="001B2121"/>
    <w:rsid w:val="001B234B"/>
    <w:rsid w:val="001B2A91"/>
    <w:rsid w:val="001B2B35"/>
    <w:rsid w:val="001B2C5B"/>
    <w:rsid w:val="001B2FE1"/>
    <w:rsid w:val="001B351E"/>
    <w:rsid w:val="001B3EA8"/>
    <w:rsid w:val="001B40B1"/>
    <w:rsid w:val="001B4233"/>
    <w:rsid w:val="001B499B"/>
    <w:rsid w:val="001B4DA1"/>
    <w:rsid w:val="001B5774"/>
    <w:rsid w:val="001B630D"/>
    <w:rsid w:val="001B686D"/>
    <w:rsid w:val="001B694A"/>
    <w:rsid w:val="001B6C39"/>
    <w:rsid w:val="001B6EF3"/>
    <w:rsid w:val="001B74F5"/>
    <w:rsid w:val="001B7590"/>
    <w:rsid w:val="001B7685"/>
    <w:rsid w:val="001B7911"/>
    <w:rsid w:val="001B7BBE"/>
    <w:rsid w:val="001C0175"/>
    <w:rsid w:val="001C0247"/>
    <w:rsid w:val="001C04BE"/>
    <w:rsid w:val="001C0674"/>
    <w:rsid w:val="001C096D"/>
    <w:rsid w:val="001C0A4B"/>
    <w:rsid w:val="001C0CB9"/>
    <w:rsid w:val="001C0CD7"/>
    <w:rsid w:val="001C10C6"/>
    <w:rsid w:val="001C1396"/>
    <w:rsid w:val="001C157F"/>
    <w:rsid w:val="001C1900"/>
    <w:rsid w:val="001C1EC2"/>
    <w:rsid w:val="001C23CD"/>
    <w:rsid w:val="001C2461"/>
    <w:rsid w:val="001C29CF"/>
    <w:rsid w:val="001C2DCB"/>
    <w:rsid w:val="001C30CC"/>
    <w:rsid w:val="001C32F2"/>
    <w:rsid w:val="001C386B"/>
    <w:rsid w:val="001C3F29"/>
    <w:rsid w:val="001C41FC"/>
    <w:rsid w:val="001C45D8"/>
    <w:rsid w:val="001C45E0"/>
    <w:rsid w:val="001C4854"/>
    <w:rsid w:val="001C4907"/>
    <w:rsid w:val="001C4C1D"/>
    <w:rsid w:val="001C4EEF"/>
    <w:rsid w:val="001C5188"/>
    <w:rsid w:val="001C52CE"/>
    <w:rsid w:val="001C610E"/>
    <w:rsid w:val="001C62F6"/>
    <w:rsid w:val="001C68C3"/>
    <w:rsid w:val="001C6966"/>
    <w:rsid w:val="001C6C1D"/>
    <w:rsid w:val="001C750A"/>
    <w:rsid w:val="001C76BA"/>
    <w:rsid w:val="001C7EAF"/>
    <w:rsid w:val="001D0F0B"/>
    <w:rsid w:val="001D19CE"/>
    <w:rsid w:val="001D1CD3"/>
    <w:rsid w:val="001D1DEA"/>
    <w:rsid w:val="001D2101"/>
    <w:rsid w:val="001D22F9"/>
    <w:rsid w:val="001D23CC"/>
    <w:rsid w:val="001D2AC8"/>
    <w:rsid w:val="001D2BCF"/>
    <w:rsid w:val="001D3371"/>
    <w:rsid w:val="001D36A0"/>
    <w:rsid w:val="001D3715"/>
    <w:rsid w:val="001D3805"/>
    <w:rsid w:val="001D3E8A"/>
    <w:rsid w:val="001D3F5A"/>
    <w:rsid w:val="001D42CB"/>
    <w:rsid w:val="001D496F"/>
    <w:rsid w:val="001D4E52"/>
    <w:rsid w:val="001D528D"/>
    <w:rsid w:val="001D5793"/>
    <w:rsid w:val="001D5D4F"/>
    <w:rsid w:val="001D62F4"/>
    <w:rsid w:val="001D6323"/>
    <w:rsid w:val="001D63BF"/>
    <w:rsid w:val="001D6638"/>
    <w:rsid w:val="001D66F1"/>
    <w:rsid w:val="001D6D06"/>
    <w:rsid w:val="001D700B"/>
    <w:rsid w:val="001D7C1C"/>
    <w:rsid w:val="001D7C90"/>
    <w:rsid w:val="001D7F02"/>
    <w:rsid w:val="001E03F7"/>
    <w:rsid w:val="001E0712"/>
    <w:rsid w:val="001E0BCC"/>
    <w:rsid w:val="001E0D1D"/>
    <w:rsid w:val="001E0D79"/>
    <w:rsid w:val="001E1548"/>
    <w:rsid w:val="001E1871"/>
    <w:rsid w:val="001E18C8"/>
    <w:rsid w:val="001E192A"/>
    <w:rsid w:val="001E1A2A"/>
    <w:rsid w:val="001E1AC5"/>
    <w:rsid w:val="001E1F61"/>
    <w:rsid w:val="001E261E"/>
    <w:rsid w:val="001E2644"/>
    <w:rsid w:val="001E2F5B"/>
    <w:rsid w:val="001E2F7C"/>
    <w:rsid w:val="001E2F8D"/>
    <w:rsid w:val="001E2F9D"/>
    <w:rsid w:val="001E354C"/>
    <w:rsid w:val="001E459E"/>
    <w:rsid w:val="001E47A7"/>
    <w:rsid w:val="001E4CDC"/>
    <w:rsid w:val="001E4E5E"/>
    <w:rsid w:val="001E53E6"/>
    <w:rsid w:val="001E5669"/>
    <w:rsid w:val="001E5E1C"/>
    <w:rsid w:val="001E60F9"/>
    <w:rsid w:val="001E634E"/>
    <w:rsid w:val="001E6C18"/>
    <w:rsid w:val="001E6F4F"/>
    <w:rsid w:val="001E7206"/>
    <w:rsid w:val="001E74AB"/>
    <w:rsid w:val="001E753D"/>
    <w:rsid w:val="001E77F5"/>
    <w:rsid w:val="001E7C94"/>
    <w:rsid w:val="001F02C7"/>
    <w:rsid w:val="001F04C6"/>
    <w:rsid w:val="001F0B31"/>
    <w:rsid w:val="001F159B"/>
    <w:rsid w:val="001F1B63"/>
    <w:rsid w:val="001F1E6B"/>
    <w:rsid w:val="001F22F9"/>
    <w:rsid w:val="001F2515"/>
    <w:rsid w:val="001F26EF"/>
    <w:rsid w:val="001F292E"/>
    <w:rsid w:val="001F2A23"/>
    <w:rsid w:val="001F313D"/>
    <w:rsid w:val="001F3268"/>
    <w:rsid w:val="001F369F"/>
    <w:rsid w:val="001F3711"/>
    <w:rsid w:val="001F375A"/>
    <w:rsid w:val="001F37D7"/>
    <w:rsid w:val="001F3A26"/>
    <w:rsid w:val="001F3B7A"/>
    <w:rsid w:val="001F3EE8"/>
    <w:rsid w:val="001F41C8"/>
    <w:rsid w:val="001F499A"/>
    <w:rsid w:val="001F4A5D"/>
    <w:rsid w:val="001F4D81"/>
    <w:rsid w:val="001F4D98"/>
    <w:rsid w:val="001F4F2B"/>
    <w:rsid w:val="001F52EB"/>
    <w:rsid w:val="001F54CF"/>
    <w:rsid w:val="001F57BF"/>
    <w:rsid w:val="001F5BFB"/>
    <w:rsid w:val="001F60B7"/>
    <w:rsid w:val="001F67E0"/>
    <w:rsid w:val="001F6834"/>
    <w:rsid w:val="001F6922"/>
    <w:rsid w:val="001F6D2F"/>
    <w:rsid w:val="001F7167"/>
    <w:rsid w:val="001F7756"/>
    <w:rsid w:val="001F7AF4"/>
    <w:rsid w:val="001F7B81"/>
    <w:rsid w:val="001F7B87"/>
    <w:rsid w:val="00200D02"/>
    <w:rsid w:val="00200D69"/>
    <w:rsid w:val="002014E4"/>
    <w:rsid w:val="00201B94"/>
    <w:rsid w:val="00201CC9"/>
    <w:rsid w:val="00201DB4"/>
    <w:rsid w:val="00201E96"/>
    <w:rsid w:val="00202790"/>
    <w:rsid w:val="00203A06"/>
    <w:rsid w:val="00203BB4"/>
    <w:rsid w:val="00203BBD"/>
    <w:rsid w:val="00203BCE"/>
    <w:rsid w:val="00203E74"/>
    <w:rsid w:val="00203EA4"/>
    <w:rsid w:val="00204216"/>
    <w:rsid w:val="0020425D"/>
    <w:rsid w:val="0020436B"/>
    <w:rsid w:val="00204453"/>
    <w:rsid w:val="002045FE"/>
    <w:rsid w:val="00204765"/>
    <w:rsid w:val="002047D8"/>
    <w:rsid w:val="0020485F"/>
    <w:rsid w:val="00204C25"/>
    <w:rsid w:val="00204C88"/>
    <w:rsid w:val="00204D1F"/>
    <w:rsid w:val="002050AB"/>
    <w:rsid w:val="002052A8"/>
    <w:rsid w:val="002057EF"/>
    <w:rsid w:val="00205E45"/>
    <w:rsid w:val="0020622A"/>
    <w:rsid w:val="00206B02"/>
    <w:rsid w:val="00207282"/>
    <w:rsid w:val="00207616"/>
    <w:rsid w:val="002076D6"/>
    <w:rsid w:val="002077D0"/>
    <w:rsid w:val="00207895"/>
    <w:rsid w:val="00207D48"/>
    <w:rsid w:val="00207EA7"/>
    <w:rsid w:val="00207EFC"/>
    <w:rsid w:val="00210979"/>
    <w:rsid w:val="002111D9"/>
    <w:rsid w:val="002114FC"/>
    <w:rsid w:val="00211B03"/>
    <w:rsid w:val="00211B62"/>
    <w:rsid w:val="002121BD"/>
    <w:rsid w:val="00212283"/>
    <w:rsid w:val="002123AF"/>
    <w:rsid w:val="0021284F"/>
    <w:rsid w:val="00212BE2"/>
    <w:rsid w:val="002134AE"/>
    <w:rsid w:val="002134C0"/>
    <w:rsid w:val="002136E8"/>
    <w:rsid w:val="002139D2"/>
    <w:rsid w:val="00213A31"/>
    <w:rsid w:val="00213C2A"/>
    <w:rsid w:val="00213E8B"/>
    <w:rsid w:val="00213F3E"/>
    <w:rsid w:val="00214022"/>
    <w:rsid w:val="002148F3"/>
    <w:rsid w:val="002150A7"/>
    <w:rsid w:val="002156AA"/>
    <w:rsid w:val="002158CF"/>
    <w:rsid w:val="00215D72"/>
    <w:rsid w:val="00215D8B"/>
    <w:rsid w:val="00215F58"/>
    <w:rsid w:val="00216206"/>
    <w:rsid w:val="00216B85"/>
    <w:rsid w:val="00216BF2"/>
    <w:rsid w:val="0021771B"/>
    <w:rsid w:val="00217A33"/>
    <w:rsid w:val="00217BDC"/>
    <w:rsid w:val="002200D8"/>
    <w:rsid w:val="00220D1B"/>
    <w:rsid w:val="002212A5"/>
    <w:rsid w:val="002212E6"/>
    <w:rsid w:val="00221800"/>
    <w:rsid w:val="002218D7"/>
    <w:rsid w:val="00221A36"/>
    <w:rsid w:val="00221A70"/>
    <w:rsid w:val="00222190"/>
    <w:rsid w:val="002221AC"/>
    <w:rsid w:val="00222841"/>
    <w:rsid w:val="00222CE7"/>
    <w:rsid w:val="00222F6A"/>
    <w:rsid w:val="0022317C"/>
    <w:rsid w:val="002232E5"/>
    <w:rsid w:val="002232E9"/>
    <w:rsid w:val="00223362"/>
    <w:rsid w:val="002237DA"/>
    <w:rsid w:val="00223891"/>
    <w:rsid w:val="00223B8F"/>
    <w:rsid w:val="00223E1F"/>
    <w:rsid w:val="00224A9A"/>
    <w:rsid w:val="00224ACA"/>
    <w:rsid w:val="00224C8C"/>
    <w:rsid w:val="00224CD7"/>
    <w:rsid w:val="00224E17"/>
    <w:rsid w:val="002250C2"/>
    <w:rsid w:val="00225529"/>
    <w:rsid w:val="00225BAD"/>
    <w:rsid w:val="00225DCA"/>
    <w:rsid w:val="00226117"/>
    <w:rsid w:val="00226179"/>
    <w:rsid w:val="002262D7"/>
    <w:rsid w:val="002264A7"/>
    <w:rsid w:val="002266EF"/>
    <w:rsid w:val="002268B2"/>
    <w:rsid w:val="0022695E"/>
    <w:rsid w:val="00226ACC"/>
    <w:rsid w:val="00226E9A"/>
    <w:rsid w:val="002272C8"/>
    <w:rsid w:val="0023001C"/>
    <w:rsid w:val="00230741"/>
    <w:rsid w:val="00230ECF"/>
    <w:rsid w:val="00231130"/>
    <w:rsid w:val="00231396"/>
    <w:rsid w:val="0023190D"/>
    <w:rsid w:val="00231973"/>
    <w:rsid w:val="00231DF8"/>
    <w:rsid w:val="00231FBD"/>
    <w:rsid w:val="002324AA"/>
    <w:rsid w:val="00232610"/>
    <w:rsid w:val="00232AB2"/>
    <w:rsid w:val="00232B6E"/>
    <w:rsid w:val="0023305B"/>
    <w:rsid w:val="00234612"/>
    <w:rsid w:val="0023483A"/>
    <w:rsid w:val="00234E59"/>
    <w:rsid w:val="00234E7E"/>
    <w:rsid w:val="0023535F"/>
    <w:rsid w:val="00235473"/>
    <w:rsid w:val="002354F5"/>
    <w:rsid w:val="0023565D"/>
    <w:rsid w:val="002359B3"/>
    <w:rsid w:val="00235AE7"/>
    <w:rsid w:val="00235AF7"/>
    <w:rsid w:val="00235C45"/>
    <w:rsid w:val="00235CF8"/>
    <w:rsid w:val="00235E29"/>
    <w:rsid w:val="00235F47"/>
    <w:rsid w:val="00236081"/>
    <w:rsid w:val="002365A3"/>
    <w:rsid w:val="00236F4B"/>
    <w:rsid w:val="00236F92"/>
    <w:rsid w:val="002372CB"/>
    <w:rsid w:val="00237396"/>
    <w:rsid w:val="00237456"/>
    <w:rsid w:val="0023784D"/>
    <w:rsid w:val="002379B0"/>
    <w:rsid w:val="00237E2F"/>
    <w:rsid w:val="00240CAF"/>
    <w:rsid w:val="0024114F"/>
    <w:rsid w:val="00241BDE"/>
    <w:rsid w:val="00242EB3"/>
    <w:rsid w:val="00242FD8"/>
    <w:rsid w:val="0024305A"/>
    <w:rsid w:val="0024361E"/>
    <w:rsid w:val="00243654"/>
    <w:rsid w:val="00243C0D"/>
    <w:rsid w:val="00244424"/>
    <w:rsid w:val="002447BC"/>
    <w:rsid w:val="00244E2A"/>
    <w:rsid w:val="00244EF1"/>
    <w:rsid w:val="0024513D"/>
    <w:rsid w:val="002451E9"/>
    <w:rsid w:val="002452CD"/>
    <w:rsid w:val="00245589"/>
    <w:rsid w:val="0024568C"/>
    <w:rsid w:val="002458C7"/>
    <w:rsid w:val="00245FEC"/>
    <w:rsid w:val="0024616C"/>
    <w:rsid w:val="002464B1"/>
    <w:rsid w:val="0024683D"/>
    <w:rsid w:val="00246881"/>
    <w:rsid w:val="00246E0B"/>
    <w:rsid w:val="00246EB8"/>
    <w:rsid w:val="0024718B"/>
    <w:rsid w:val="00247494"/>
    <w:rsid w:val="0024750A"/>
    <w:rsid w:val="0024796F"/>
    <w:rsid w:val="00247B70"/>
    <w:rsid w:val="00247E4C"/>
    <w:rsid w:val="00247EE7"/>
    <w:rsid w:val="00250556"/>
    <w:rsid w:val="0025099A"/>
    <w:rsid w:val="00250B5D"/>
    <w:rsid w:val="00251186"/>
    <w:rsid w:val="00251509"/>
    <w:rsid w:val="0025172A"/>
    <w:rsid w:val="00251AD6"/>
    <w:rsid w:val="00252893"/>
    <w:rsid w:val="00252ABA"/>
    <w:rsid w:val="002532C0"/>
    <w:rsid w:val="002532E6"/>
    <w:rsid w:val="00253821"/>
    <w:rsid w:val="00253862"/>
    <w:rsid w:val="002539FB"/>
    <w:rsid w:val="00253F5B"/>
    <w:rsid w:val="0025498C"/>
    <w:rsid w:val="00254C81"/>
    <w:rsid w:val="00254DEE"/>
    <w:rsid w:val="00254EA0"/>
    <w:rsid w:val="00255550"/>
    <w:rsid w:val="002557A9"/>
    <w:rsid w:val="002557E7"/>
    <w:rsid w:val="00255B91"/>
    <w:rsid w:val="00255C9F"/>
    <w:rsid w:val="00255EE8"/>
    <w:rsid w:val="00255F70"/>
    <w:rsid w:val="0025600E"/>
    <w:rsid w:val="0025613A"/>
    <w:rsid w:val="0025679F"/>
    <w:rsid w:val="00256AC1"/>
    <w:rsid w:val="00256BF6"/>
    <w:rsid w:val="00256C3B"/>
    <w:rsid w:val="00257049"/>
    <w:rsid w:val="00257246"/>
    <w:rsid w:val="002577F0"/>
    <w:rsid w:val="0025792D"/>
    <w:rsid w:val="00257CB0"/>
    <w:rsid w:val="00257DA8"/>
    <w:rsid w:val="00257F09"/>
    <w:rsid w:val="00260061"/>
    <w:rsid w:val="00260751"/>
    <w:rsid w:val="002607D3"/>
    <w:rsid w:val="002609D2"/>
    <w:rsid w:val="00260F69"/>
    <w:rsid w:val="002610DE"/>
    <w:rsid w:val="00261399"/>
    <w:rsid w:val="0026158E"/>
    <w:rsid w:val="00261982"/>
    <w:rsid w:val="00261AAE"/>
    <w:rsid w:val="00261F78"/>
    <w:rsid w:val="00262165"/>
    <w:rsid w:val="0026267A"/>
    <w:rsid w:val="00262C99"/>
    <w:rsid w:val="00263083"/>
    <w:rsid w:val="002632BB"/>
    <w:rsid w:val="00263745"/>
    <w:rsid w:val="0026390B"/>
    <w:rsid w:val="00263A86"/>
    <w:rsid w:val="002643FA"/>
    <w:rsid w:val="0026471E"/>
    <w:rsid w:val="00264755"/>
    <w:rsid w:val="00264779"/>
    <w:rsid w:val="0026487E"/>
    <w:rsid w:val="00264F71"/>
    <w:rsid w:val="00265401"/>
    <w:rsid w:val="0026547C"/>
    <w:rsid w:val="0026566C"/>
    <w:rsid w:val="0026566F"/>
    <w:rsid w:val="00265680"/>
    <w:rsid w:val="00266299"/>
    <w:rsid w:val="0026646A"/>
    <w:rsid w:val="0026655E"/>
    <w:rsid w:val="00266ECB"/>
    <w:rsid w:val="00267063"/>
    <w:rsid w:val="00267F4A"/>
    <w:rsid w:val="00267F7F"/>
    <w:rsid w:val="00270032"/>
    <w:rsid w:val="00270335"/>
    <w:rsid w:val="00270410"/>
    <w:rsid w:val="0027074D"/>
    <w:rsid w:val="002707FF"/>
    <w:rsid w:val="002708FD"/>
    <w:rsid w:val="00270E8C"/>
    <w:rsid w:val="00270F32"/>
    <w:rsid w:val="00271470"/>
    <w:rsid w:val="00271B89"/>
    <w:rsid w:val="002723D6"/>
    <w:rsid w:val="00272618"/>
    <w:rsid w:val="0027286F"/>
    <w:rsid w:val="00272E39"/>
    <w:rsid w:val="00273617"/>
    <w:rsid w:val="002736BE"/>
    <w:rsid w:val="002737BA"/>
    <w:rsid w:val="00273F35"/>
    <w:rsid w:val="002744DC"/>
    <w:rsid w:val="002746AD"/>
    <w:rsid w:val="00274D94"/>
    <w:rsid w:val="00274E9C"/>
    <w:rsid w:val="00275280"/>
    <w:rsid w:val="00275596"/>
    <w:rsid w:val="0027560C"/>
    <w:rsid w:val="00275707"/>
    <w:rsid w:val="00275890"/>
    <w:rsid w:val="0027669F"/>
    <w:rsid w:val="002767BD"/>
    <w:rsid w:val="0027772B"/>
    <w:rsid w:val="00277DD3"/>
    <w:rsid w:val="00280227"/>
    <w:rsid w:val="00280306"/>
    <w:rsid w:val="002817F4"/>
    <w:rsid w:val="00281BCE"/>
    <w:rsid w:val="00281C27"/>
    <w:rsid w:val="00282497"/>
    <w:rsid w:val="002824D1"/>
    <w:rsid w:val="002829BB"/>
    <w:rsid w:val="00283D6D"/>
    <w:rsid w:val="002840E8"/>
    <w:rsid w:val="002842AA"/>
    <w:rsid w:val="002842B7"/>
    <w:rsid w:val="00284B2E"/>
    <w:rsid w:val="00284B8F"/>
    <w:rsid w:val="00284E77"/>
    <w:rsid w:val="002852BB"/>
    <w:rsid w:val="00285449"/>
    <w:rsid w:val="002855F9"/>
    <w:rsid w:val="002857F9"/>
    <w:rsid w:val="00285E5A"/>
    <w:rsid w:val="00285EAC"/>
    <w:rsid w:val="00285F8A"/>
    <w:rsid w:val="0028614F"/>
    <w:rsid w:val="002865DD"/>
    <w:rsid w:val="002865EF"/>
    <w:rsid w:val="002865F7"/>
    <w:rsid w:val="002869C6"/>
    <w:rsid w:val="00286B96"/>
    <w:rsid w:val="00286DC6"/>
    <w:rsid w:val="00286DD5"/>
    <w:rsid w:val="00286DDA"/>
    <w:rsid w:val="00286EF8"/>
    <w:rsid w:val="00286F96"/>
    <w:rsid w:val="00287348"/>
    <w:rsid w:val="002875D7"/>
    <w:rsid w:val="00287956"/>
    <w:rsid w:val="00287A1B"/>
    <w:rsid w:val="00287CEA"/>
    <w:rsid w:val="00287DE4"/>
    <w:rsid w:val="00290377"/>
    <w:rsid w:val="002904B9"/>
    <w:rsid w:val="002904E1"/>
    <w:rsid w:val="002905B4"/>
    <w:rsid w:val="0029079B"/>
    <w:rsid w:val="00290813"/>
    <w:rsid w:val="002909C9"/>
    <w:rsid w:val="00290A7E"/>
    <w:rsid w:val="00290D9B"/>
    <w:rsid w:val="002912BB"/>
    <w:rsid w:val="002913C5"/>
    <w:rsid w:val="002914F5"/>
    <w:rsid w:val="00291B4E"/>
    <w:rsid w:val="0029230D"/>
    <w:rsid w:val="00292611"/>
    <w:rsid w:val="002927BF"/>
    <w:rsid w:val="00292845"/>
    <w:rsid w:val="00292878"/>
    <w:rsid w:val="00293007"/>
    <w:rsid w:val="0029327C"/>
    <w:rsid w:val="002934E6"/>
    <w:rsid w:val="002937C6"/>
    <w:rsid w:val="002938E3"/>
    <w:rsid w:val="00293A06"/>
    <w:rsid w:val="00293D0F"/>
    <w:rsid w:val="002940D0"/>
    <w:rsid w:val="0029448B"/>
    <w:rsid w:val="002945D4"/>
    <w:rsid w:val="00294A83"/>
    <w:rsid w:val="00294CCD"/>
    <w:rsid w:val="00294D3A"/>
    <w:rsid w:val="00294F0F"/>
    <w:rsid w:val="00295004"/>
    <w:rsid w:val="00295096"/>
    <w:rsid w:val="002959E3"/>
    <w:rsid w:val="00295D69"/>
    <w:rsid w:val="00295FDC"/>
    <w:rsid w:val="0029671F"/>
    <w:rsid w:val="00296D33"/>
    <w:rsid w:val="002975D6"/>
    <w:rsid w:val="002976B3"/>
    <w:rsid w:val="00297A0A"/>
    <w:rsid w:val="00297DC6"/>
    <w:rsid w:val="002A003F"/>
    <w:rsid w:val="002A0852"/>
    <w:rsid w:val="002A097E"/>
    <w:rsid w:val="002A0A8E"/>
    <w:rsid w:val="002A1372"/>
    <w:rsid w:val="002A176E"/>
    <w:rsid w:val="002A21A6"/>
    <w:rsid w:val="002A29AE"/>
    <w:rsid w:val="002A2E1F"/>
    <w:rsid w:val="002A2F20"/>
    <w:rsid w:val="002A3422"/>
    <w:rsid w:val="002A39DC"/>
    <w:rsid w:val="002A3C39"/>
    <w:rsid w:val="002A3DF0"/>
    <w:rsid w:val="002A47BE"/>
    <w:rsid w:val="002A5029"/>
    <w:rsid w:val="002A5563"/>
    <w:rsid w:val="002A578F"/>
    <w:rsid w:val="002A60EE"/>
    <w:rsid w:val="002A62A6"/>
    <w:rsid w:val="002A64A2"/>
    <w:rsid w:val="002A7230"/>
    <w:rsid w:val="002A72D2"/>
    <w:rsid w:val="002A75D5"/>
    <w:rsid w:val="002A7C03"/>
    <w:rsid w:val="002A7C31"/>
    <w:rsid w:val="002A7C34"/>
    <w:rsid w:val="002B044B"/>
    <w:rsid w:val="002B0B9A"/>
    <w:rsid w:val="002B11DA"/>
    <w:rsid w:val="002B14A6"/>
    <w:rsid w:val="002B1597"/>
    <w:rsid w:val="002B15BA"/>
    <w:rsid w:val="002B1752"/>
    <w:rsid w:val="002B1DC2"/>
    <w:rsid w:val="002B21D3"/>
    <w:rsid w:val="002B23F4"/>
    <w:rsid w:val="002B2A10"/>
    <w:rsid w:val="002B2C85"/>
    <w:rsid w:val="002B315E"/>
    <w:rsid w:val="002B3397"/>
    <w:rsid w:val="002B3511"/>
    <w:rsid w:val="002B378C"/>
    <w:rsid w:val="002B3D9E"/>
    <w:rsid w:val="002B406C"/>
    <w:rsid w:val="002B4335"/>
    <w:rsid w:val="002B4C3E"/>
    <w:rsid w:val="002B4C8F"/>
    <w:rsid w:val="002B5252"/>
    <w:rsid w:val="002B581A"/>
    <w:rsid w:val="002B58D6"/>
    <w:rsid w:val="002B5932"/>
    <w:rsid w:val="002B60A1"/>
    <w:rsid w:val="002B668A"/>
    <w:rsid w:val="002B67FF"/>
    <w:rsid w:val="002B6853"/>
    <w:rsid w:val="002B718D"/>
    <w:rsid w:val="002B7493"/>
    <w:rsid w:val="002B7626"/>
    <w:rsid w:val="002B7E1F"/>
    <w:rsid w:val="002C0004"/>
    <w:rsid w:val="002C00A7"/>
    <w:rsid w:val="002C020B"/>
    <w:rsid w:val="002C0277"/>
    <w:rsid w:val="002C06D7"/>
    <w:rsid w:val="002C1577"/>
    <w:rsid w:val="002C1D39"/>
    <w:rsid w:val="002C2047"/>
    <w:rsid w:val="002C2482"/>
    <w:rsid w:val="002C2598"/>
    <w:rsid w:val="002C30CB"/>
    <w:rsid w:val="002C31E5"/>
    <w:rsid w:val="002C359D"/>
    <w:rsid w:val="002C3823"/>
    <w:rsid w:val="002C4625"/>
    <w:rsid w:val="002C46C3"/>
    <w:rsid w:val="002C4714"/>
    <w:rsid w:val="002C493F"/>
    <w:rsid w:val="002C4ADB"/>
    <w:rsid w:val="002C4C97"/>
    <w:rsid w:val="002C4D10"/>
    <w:rsid w:val="002C4E0F"/>
    <w:rsid w:val="002C5055"/>
    <w:rsid w:val="002C5473"/>
    <w:rsid w:val="002C563E"/>
    <w:rsid w:val="002C597F"/>
    <w:rsid w:val="002C60B9"/>
    <w:rsid w:val="002C62B1"/>
    <w:rsid w:val="002C63D0"/>
    <w:rsid w:val="002C6417"/>
    <w:rsid w:val="002C65F3"/>
    <w:rsid w:val="002C67C6"/>
    <w:rsid w:val="002C6F99"/>
    <w:rsid w:val="002C7028"/>
    <w:rsid w:val="002C7A1C"/>
    <w:rsid w:val="002C7A3E"/>
    <w:rsid w:val="002C7B05"/>
    <w:rsid w:val="002D030D"/>
    <w:rsid w:val="002D0564"/>
    <w:rsid w:val="002D0B36"/>
    <w:rsid w:val="002D0EC7"/>
    <w:rsid w:val="002D10E7"/>
    <w:rsid w:val="002D132E"/>
    <w:rsid w:val="002D1364"/>
    <w:rsid w:val="002D1BD1"/>
    <w:rsid w:val="002D1D45"/>
    <w:rsid w:val="002D1D8E"/>
    <w:rsid w:val="002D22E6"/>
    <w:rsid w:val="002D279F"/>
    <w:rsid w:val="002D3055"/>
    <w:rsid w:val="002D32F9"/>
    <w:rsid w:val="002D37BE"/>
    <w:rsid w:val="002D3ED3"/>
    <w:rsid w:val="002D42D7"/>
    <w:rsid w:val="002D44DF"/>
    <w:rsid w:val="002D479E"/>
    <w:rsid w:val="002D4BE3"/>
    <w:rsid w:val="002D4E48"/>
    <w:rsid w:val="002D5111"/>
    <w:rsid w:val="002D559E"/>
    <w:rsid w:val="002D55FF"/>
    <w:rsid w:val="002D5BFF"/>
    <w:rsid w:val="002D5CC2"/>
    <w:rsid w:val="002D64D3"/>
    <w:rsid w:val="002D6548"/>
    <w:rsid w:val="002D6951"/>
    <w:rsid w:val="002D7A30"/>
    <w:rsid w:val="002D7B89"/>
    <w:rsid w:val="002D7FD7"/>
    <w:rsid w:val="002E01F4"/>
    <w:rsid w:val="002E0258"/>
    <w:rsid w:val="002E0293"/>
    <w:rsid w:val="002E0309"/>
    <w:rsid w:val="002E061C"/>
    <w:rsid w:val="002E062E"/>
    <w:rsid w:val="002E063B"/>
    <w:rsid w:val="002E1130"/>
    <w:rsid w:val="002E1936"/>
    <w:rsid w:val="002E1AF3"/>
    <w:rsid w:val="002E218C"/>
    <w:rsid w:val="002E21BE"/>
    <w:rsid w:val="002E268E"/>
    <w:rsid w:val="002E2A89"/>
    <w:rsid w:val="002E2CA2"/>
    <w:rsid w:val="002E2D32"/>
    <w:rsid w:val="002E2DA4"/>
    <w:rsid w:val="002E2ECF"/>
    <w:rsid w:val="002E3474"/>
    <w:rsid w:val="002E3B29"/>
    <w:rsid w:val="002E3E22"/>
    <w:rsid w:val="002E5194"/>
    <w:rsid w:val="002E54D0"/>
    <w:rsid w:val="002E58C2"/>
    <w:rsid w:val="002E59C3"/>
    <w:rsid w:val="002E5AA2"/>
    <w:rsid w:val="002E6073"/>
    <w:rsid w:val="002E6622"/>
    <w:rsid w:val="002E66DD"/>
    <w:rsid w:val="002E66F5"/>
    <w:rsid w:val="002E69C8"/>
    <w:rsid w:val="002E6C08"/>
    <w:rsid w:val="002E6C4E"/>
    <w:rsid w:val="002E6F90"/>
    <w:rsid w:val="002E6FDB"/>
    <w:rsid w:val="002E7C74"/>
    <w:rsid w:val="002E7D08"/>
    <w:rsid w:val="002F0079"/>
    <w:rsid w:val="002F0FDF"/>
    <w:rsid w:val="002F1701"/>
    <w:rsid w:val="002F17CE"/>
    <w:rsid w:val="002F1884"/>
    <w:rsid w:val="002F1999"/>
    <w:rsid w:val="002F1D28"/>
    <w:rsid w:val="002F2130"/>
    <w:rsid w:val="002F21DE"/>
    <w:rsid w:val="002F31BE"/>
    <w:rsid w:val="002F32F9"/>
    <w:rsid w:val="002F32FC"/>
    <w:rsid w:val="002F35A2"/>
    <w:rsid w:val="002F36AF"/>
    <w:rsid w:val="002F3BFF"/>
    <w:rsid w:val="002F3C6B"/>
    <w:rsid w:val="002F3DB3"/>
    <w:rsid w:val="002F3F5B"/>
    <w:rsid w:val="002F40E0"/>
    <w:rsid w:val="002F428B"/>
    <w:rsid w:val="002F428C"/>
    <w:rsid w:val="002F4650"/>
    <w:rsid w:val="002F4707"/>
    <w:rsid w:val="002F5126"/>
    <w:rsid w:val="002F5532"/>
    <w:rsid w:val="002F569D"/>
    <w:rsid w:val="002F5C23"/>
    <w:rsid w:val="002F5C91"/>
    <w:rsid w:val="002F64ED"/>
    <w:rsid w:val="002F656E"/>
    <w:rsid w:val="002F66C2"/>
    <w:rsid w:val="002F671D"/>
    <w:rsid w:val="002F682C"/>
    <w:rsid w:val="002F6A79"/>
    <w:rsid w:val="002F6AEA"/>
    <w:rsid w:val="002F6E21"/>
    <w:rsid w:val="002F6EC3"/>
    <w:rsid w:val="002F721F"/>
    <w:rsid w:val="002F724F"/>
    <w:rsid w:val="002F7331"/>
    <w:rsid w:val="002F7818"/>
    <w:rsid w:val="002F79FF"/>
    <w:rsid w:val="0030027C"/>
    <w:rsid w:val="0030054C"/>
    <w:rsid w:val="003006CB"/>
    <w:rsid w:val="00300AFB"/>
    <w:rsid w:val="00300C14"/>
    <w:rsid w:val="00300C7E"/>
    <w:rsid w:val="00300E7F"/>
    <w:rsid w:val="00300EE3"/>
    <w:rsid w:val="003010A0"/>
    <w:rsid w:val="00301247"/>
    <w:rsid w:val="003014E0"/>
    <w:rsid w:val="00301687"/>
    <w:rsid w:val="00301846"/>
    <w:rsid w:val="00301847"/>
    <w:rsid w:val="00301DDD"/>
    <w:rsid w:val="00301F4F"/>
    <w:rsid w:val="0030212C"/>
    <w:rsid w:val="00302249"/>
    <w:rsid w:val="00302267"/>
    <w:rsid w:val="00302516"/>
    <w:rsid w:val="0030260F"/>
    <w:rsid w:val="0030271B"/>
    <w:rsid w:val="00302750"/>
    <w:rsid w:val="00302874"/>
    <w:rsid w:val="00302DD9"/>
    <w:rsid w:val="00302DE1"/>
    <w:rsid w:val="00303038"/>
    <w:rsid w:val="003030CE"/>
    <w:rsid w:val="00303EAD"/>
    <w:rsid w:val="003046AD"/>
    <w:rsid w:val="00304D65"/>
    <w:rsid w:val="0030508E"/>
    <w:rsid w:val="003057C0"/>
    <w:rsid w:val="003057E9"/>
    <w:rsid w:val="00305938"/>
    <w:rsid w:val="00305C3A"/>
    <w:rsid w:val="00305F1B"/>
    <w:rsid w:val="00305F80"/>
    <w:rsid w:val="003067E3"/>
    <w:rsid w:val="00306AEA"/>
    <w:rsid w:val="00306F52"/>
    <w:rsid w:val="003073C8"/>
    <w:rsid w:val="0030773F"/>
    <w:rsid w:val="003107B1"/>
    <w:rsid w:val="00311031"/>
    <w:rsid w:val="00311261"/>
    <w:rsid w:val="00311291"/>
    <w:rsid w:val="003114DD"/>
    <w:rsid w:val="003116F2"/>
    <w:rsid w:val="003117BC"/>
    <w:rsid w:val="00311893"/>
    <w:rsid w:val="003118C7"/>
    <w:rsid w:val="00311B8C"/>
    <w:rsid w:val="0031213A"/>
    <w:rsid w:val="0031215F"/>
    <w:rsid w:val="003122D0"/>
    <w:rsid w:val="00312692"/>
    <w:rsid w:val="00312A8A"/>
    <w:rsid w:val="00312C0F"/>
    <w:rsid w:val="00312F9E"/>
    <w:rsid w:val="00313258"/>
    <w:rsid w:val="003132F8"/>
    <w:rsid w:val="0031350F"/>
    <w:rsid w:val="0031390C"/>
    <w:rsid w:val="00313CB0"/>
    <w:rsid w:val="00313F2C"/>
    <w:rsid w:val="00314144"/>
    <w:rsid w:val="0031421D"/>
    <w:rsid w:val="003147C2"/>
    <w:rsid w:val="00314949"/>
    <w:rsid w:val="003149EB"/>
    <w:rsid w:val="00314C51"/>
    <w:rsid w:val="003152E8"/>
    <w:rsid w:val="0031553E"/>
    <w:rsid w:val="0031564D"/>
    <w:rsid w:val="00315976"/>
    <w:rsid w:val="0031598C"/>
    <w:rsid w:val="00315D35"/>
    <w:rsid w:val="00315DF9"/>
    <w:rsid w:val="00316663"/>
    <w:rsid w:val="00316B38"/>
    <w:rsid w:val="00316F37"/>
    <w:rsid w:val="00316F67"/>
    <w:rsid w:val="00316F95"/>
    <w:rsid w:val="003172D2"/>
    <w:rsid w:val="00317332"/>
    <w:rsid w:val="00317A9D"/>
    <w:rsid w:val="00317BCC"/>
    <w:rsid w:val="00317E4E"/>
    <w:rsid w:val="00317FA1"/>
    <w:rsid w:val="00320150"/>
    <w:rsid w:val="003205CF"/>
    <w:rsid w:val="003208F2"/>
    <w:rsid w:val="00320B4A"/>
    <w:rsid w:val="00320D0E"/>
    <w:rsid w:val="00320E56"/>
    <w:rsid w:val="00321489"/>
    <w:rsid w:val="003214F3"/>
    <w:rsid w:val="00321EAD"/>
    <w:rsid w:val="003220C0"/>
    <w:rsid w:val="00322164"/>
    <w:rsid w:val="00322941"/>
    <w:rsid w:val="0032299B"/>
    <w:rsid w:val="00322B02"/>
    <w:rsid w:val="00322B4E"/>
    <w:rsid w:val="00322BB2"/>
    <w:rsid w:val="00323AC5"/>
    <w:rsid w:val="00323B99"/>
    <w:rsid w:val="00323CFF"/>
    <w:rsid w:val="003243B6"/>
    <w:rsid w:val="0032440D"/>
    <w:rsid w:val="003247A9"/>
    <w:rsid w:val="00324A70"/>
    <w:rsid w:val="0032503C"/>
    <w:rsid w:val="003254B2"/>
    <w:rsid w:val="00325A41"/>
    <w:rsid w:val="00325C56"/>
    <w:rsid w:val="00326501"/>
    <w:rsid w:val="00326617"/>
    <w:rsid w:val="00326996"/>
    <w:rsid w:val="00326BBE"/>
    <w:rsid w:val="00326DA6"/>
    <w:rsid w:val="0032722B"/>
    <w:rsid w:val="0032781E"/>
    <w:rsid w:val="00327A68"/>
    <w:rsid w:val="00327D0A"/>
    <w:rsid w:val="003301AF"/>
    <w:rsid w:val="00330344"/>
    <w:rsid w:val="0033072C"/>
    <w:rsid w:val="00330CD6"/>
    <w:rsid w:val="00330E72"/>
    <w:rsid w:val="00331020"/>
    <w:rsid w:val="00331113"/>
    <w:rsid w:val="0033142D"/>
    <w:rsid w:val="003318FD"/>
    <w:rsid w:val="00331E91"/>
    <w:rsid w:val="00332140"/>
    <w:rsid w:val="003328CD"/>
    <w:rsid w:val="00332AFC"/>
    <w:rsid w:val="00332F3B"/>
    <w:rsid w:val="0033335E"/>
    <w:rsid w:val="0033386E"/>
    <w:rsid w:val="00334521"/>
    <w:rsid w:val="0033473E"/>
    <w:rsid w:val="003347E0"/>
    <w:rsid w:val="00334B2C"/>
    <w:rsid w:val="00334D98"/>
    <w:rsid w:val="00334FB4"/>
    <w:rsid w:val="003351C5"/>
    <w:rsid w:val="003359E7"/>
    <w:rsid w:val="00335A96"/>
    <w:rsid w:val="00335F01"/>
    <w:rsid w:val="003360D6"/>
    <w:rsid w:val="00337028"/>
    <w:rsid w:val="003371B2"/>
    <w:rsid w:val="003375E4"/>
    <w:rsid w:val="00337703"/>
    <w:rsid w:val="00337BF1"/>
    <w:rsid w:val="00337CD5"/>
    <w:rsid w:val="00337F51"/>
    <w:rsid w:val="00337FDC"/>
    <w:rsid w:val="0034012F"/>
    <w:rsid w:val="00340B59"/>
    <w:rsid w:val="0034126A"/>
    <w:rsid w:val="003412EC"/>
    <w:rsid w:val="00341445"/>
    <w:rsid w:val="00341745"/>
    <w:rsid w:val="00341804"/>
    <w:rsid w:val="00341841"/>
    <w:rsid w:val="003419D8"/>
    <w:rsid w:val="00341F1E"/>
    <w:rsid w:val="003421A7"/>
    <w:rsid w:val="0034241D"/>
    <w:rsid w:val="00342422"/>
    <w:rsid w:val="00342779"/>
    <w:rsid w:val="00342A4D"/>
    <w:rsid w:val="00342A55"/>
    <w:rsid w:val="00343177"/>
    <w:rsid w:val="003435B6"/>
    <w:rsid w:val="00343C87"/>
    <w:rsid w:val="00343FB2"/>
    <w:rsid w:val="0034463F"/>
    <w:rsid w:val="003447CA"/>
    <w:rsid w:val="00344B3D"/>
    <w:rsid w:val="00344C21"/>
    <w:rsid w:val="00344DA9"/>
    <w:rsid w:val="00345323"/>
    <w:rsid w:val="0034548C"/>
    <w:rsid w:val="00345890"/>
    <w:rsid w:val="00345C76"/>
    <w:rsid w:val="00345CB1"/>
    <w:rsid w:val="00346AD0"/>
    <w:rsid w:val="00346B02"/>
    <w:rsid w:val="00346B11"/>
    <w:rsid w:val="00346E60"/>
    <w:rsid w:val="00346EA3"/>
    <w:rsid w:val="00347176"/>
    <w:rsid w:val="00347222"/>
    <w:rsid w:val="003474F8"/>
    <w:rsid w:val="0034781C"/>
    <w:rsid w:val="00347C8C"/>
    <w:rsid w:val="00350250"/>
    <w:rsid w:val="003503E8"/>
    <w:rsid w:val="0035044E"/>
    <w:rsid w:val="00350DF3"/>
    <w:rsid w:val="00350FF8"/>
    <w:rsid w:val="0035127E"/>
    <w:rsid w:val="00352261"/>
    <w:rsid w:val="003523BC"/>
    <w:rsid w:val="00352754"/>
    <w:rsid w:val="003530B6"/>
    <w:rsid w:val="00353800"/>
    <w:rsid w:val="00353BE4"/>
    <w:rsid w:val="00353E6A"/>
    <w:rsid w:val="00353F7C"/>
    <w:rsid w:val="00354029"/>
    <w:rsid w:val="0035445E"/>
    <w:rsid w:val="00354571"/>
    <w:rsid w:val="0035486E"/>
    <w:rsid w:val="00354D98"/>
    <w:rsid w:val="00354E07"/>
    <w:rsid w:val="00354E4C"/>
    <w:rsid w:val="00354E5C"/>
    <w:rsid w:val="00355068"/>
    <w:rsid w:val="00355355"/>
    <w:rsid w:val="003553E8"/>
    <w:rsid w:val="0035557F"/>
    <w:rsid w:val="00355700"/>
    <w:rsid w:val="00355D6C"/>
    <w:rsid w:val="00355E53"/>
    <w:rsid w:val="003561AB"/>
    <w:rsid w:val="003562E2"/>
    <w:rsid w:val="003562F4"/>
    <w:rsid w:val="003566FF"/>
    <w:rsid w:val="00356814"/>
    <w:rsid w:val="003569EC"/>
    <w:rsid w:val="00356CB4"/>
    <w:rsid w:val="00356DAF"/>
    <w:rsid w:val="00357338"/>
    <w:rsid w:val="00357802"/>
    <w:rsid w:val="003600BE"/>
    <w:rsid w:val="003601DA"/>
    <w:rsid w:val="003607FF"/>
    <w:rsid w:val="00360CDE"/>
    <w:rsid w:val="00360F7B"/>
    <w:rsid w:val="003611AE"/>
    <w:rsid w:val="0036146E"/>
    <w:rsid w:val="003616CB"/>
    <w:rsid w:val="0036178B"/>
    <w:rsid w:val="003617F3"/>
    <w:rsid w:val="00361E38"/>
    <w:rsid w:val="00362061"/>
    <w:rsid w:val="0036217A"/>
    <w:rsid w:val="003624A7"/>
    <w:rsid w:val="0036254E"/>
    <w:rsid w:val="003625F9"/>
    <w:rsid w:val="003628CC"/>
    <w:rsid w:val="00362A6D"/>
    <w:rsid w:val="00362D67"/>
    <w:rsid w:val="00362EAC"/>
    <w:rsid w:val="0036321F"/>
    <w:rsid w:val="003632EC"/>
    <w:rsid w:val="0036337E"/>
    <w:rsid w:val="003635C6"/>
    <w:rsid w:val="00363A37"/>
    <w:rsid w:val="00363B22"/>
    <w:rsid w:val="00363C87"/>
    <w:rsid w:val="00363D4E"/>
    <w:rsid w:val="00363F97"/>
    <w:rsid w:val="00364019"/>
    <w:rsid w:val="00364585"/>
    <w:rsid w:val="0036481D"/>
    <w:rsid w:val="003648AB"/>
    <w:rsid w:val="0036491F"/>
    <w:rsid w:val="00364999"/>
    <w:rsid w:val="003649AA"/>
    <w:rsid w:val="00364B4D"/>
    <w:rsid w:val="0036549C"/>
    <w:rsid w:val="003663C9"/>
    <w:rsid w:val="003673E0"/>
    <w:rsid w:val="00367E53"/>
    <w:rsid w:val="00370115"/>
    <w:rsid w:val="003702EA"/>
    <w:rsid w:val="003706A0"/>
    <w:rsid w:val="00370795"/>
    <w:rsid w:val="00370977"/>
    <w:rsid w:val="003717EA"/>
    <w:rsid w:val="00371B15"/>
    <w:rsid w:val="00371C1E"/>
    <w:rsid w:val="00371E40"/>
    <w:rsid w:val="003720B3"/>
    <w:rsid w:val="00372327"/>
    <w:rsid w:val="003723AD"/>
    <w:rsid w:val="00372647"/>
    <w:rsid w:val="00372947"/>
    <w:rsid w:val="003736D3"/>
    <w:rsid w:val="00373BF5"/>
    <w:rsid w:val="00373D8D"/>
    <w:rsid w:val="00374534"/>
    <w:rsid w:val="00374611"/>
    <w:rsid w:val="00374887"/>
    <w:rsid w:val="00374981"/>
    <w:rsid w:val="00374A33"/>
    <w:rsid w:val="00374AD3"/>
    <w:rsid w:val="003756D0"/>
    <w:rsid w:val="00375730"/>
    <w:rsid w:val="0037578C"/>
    <w:rsid w:val="0037591E"/>
    <w:rsid w:val="00375D3E"/>
    <w:rsid w:val="00375F97"/>
    <w:rsid w:val="00376216"/>
    <w:rsid w:val="00376910"/>
    <w:rsid w:val="00376A52"/>
    <w:rsid w:val="00376BA1"/>
    <w:rsid w:val="00376D21"/>
    <w:rsid w:val="00376E1D"/>
    <w:rsid w:val="0037758A"/>
    <w:rsid w:val="0037789D"/>
    <w:rsid w:val="00377D6D"/>
    <w:rsid w:val="00377EE0"/>
    <w:rsid w:val="003802A1"/>
    <w:rsid w:val="003806E7"/>
    <w:rsid w:val="003807A4"/>
    <w:rsid w:val="00380855"/>
    <w:rsid w:val="00380A66"/>
    <w:rsid w:val="0038110D"/>
    <w:rsid w:val="00381799"/>
    <w:rsid w:val="00381CBF"/>
    <w:rsid w:val="00382349"/>
    <w:rsid w:val="003828F6"/>
    <w:rsid w:val="00382B3B"/>
    <w:rsid w:val="003831C2"/>
    <w:rsid w:val="00383486"/>
    <w:rsid w:val="003835A3"/>
    <w:rsid w:val="00383D4C"/>
    <w:rsid w:val="0038485F"/>
    <w:rsid w:val="00384D3C"/>
    <w:rsid w:val="00384DB4"/>
    <w:rsid w:val="00384F10"/>
    <w:rsid w:val="00385455"/>
    <w:rsid w:val="00385488"/>
    <w:rsid w:val="0038567B"/>
    <w:rsid w:val="00385A4D"/>
    <w:rsid w:val="00386521"/>
    <w:rsid w:val="00386960"/>
    <w:rsid w:val="00386AC6"/>
    <w:rsid w:val="00387528"/>
    <w:rsid w:val="003877E6"/>
    <w:rsid w:val="00387A4F"/>
    <w:rsid w:val="003902C0"/>
    <w:rsid w:val="0039030C"/>
    <w:rsid w:val="003903B5"/>
    <w:rsid w:val="003905FE"/>
    <w:rsid w:val="0039060F"/>
    <w:rsid w:val="00390B69"/>
    <w:rsid w:val="00391D5B"/>
    <w:rsid w:val="003923E2"/>
    <w:rsid w:val="00392668"/>
    <w:rsid w:val="00392862"/>
    <w:rsid w:val="00392DF7"/>
    <w:rsid w:val="00392ED5"/>
    <w:rsid w:val="00392F56"/>
    <w:rsid w:val="00393433"/>
    <w:rsid w:val="00393AD5"/>
    <w:rsid w:val="00393B4F"/>
    <w:rsid w:val="00393E5D"/>
    <w:rsid w:val="00394722"/>
    <w:rsid w:val="003947C8"/>
    <w:rsid w:val="00394E0D"/>
    <w:rsid w:val="003950B3"/>
    <w:rsid w:val="00395648"/>
    <w:rsid w:val="003956ED"/>
    <w:rsid w:val="00395CB1"/>
    <w:rsid w:val="00395D2C"/>
    <w:rsid w:val="0039661C"/>
    <w:rsid w:val="00396A7C"/>
    <w:rsid w:val="00396CC6"/>
    <w:rsid w:val="00396F00"/>
    <w:rsid w:val="00396FDD"/>
    <w:rsid w:val="00397203"/>
    <w:rsid w:val="00397315"/>
    <w:rsid w:val="003974FE"/>
    <w:rsid w:val="0039765C"/>
    <w:rsid w:val="00397A7A"/>
    <w:rsid w:val="00397BC5"/>
    <w:rsid w:val="003A0060"/>
    <w:rsid w:val="003A0155"/>
    <w:rsid w:val="003A015A"/>
    <w:rsid w:val="003A061F"/>
    <w:rsid w:val="003A0B6D"/>
    <w:rsid w:val="003A11AF"/>
    <w:rsid w:val="003A23D2"/>
    <w:rsid w:val="003A2703"/>
    <w:rsid w:val="003A2E14"/>
    <w:rsid w:val="003A2FED"/>
    <w:rsid w:val="003A3491"/>
    <w:rsid w:val="003A36C4"/>
    <w:rsid w:val="003A3849"/>
    <w:rsid w:val="003A40EA"/>
    <w:rsid w:val="003A4281"/>
    <w:rsid w:val="003A4DC2"/>
    <w:rsid w:val="003A4F51"/>
    <w:rsid w:val="003A5175"/>
    <w:rsid w:val="003A66F5"/>
    <w:rsid w:val="003A67B2"/>
    <w:rsid w:val="003A697D"/>
    <w:rsid w:val="003A6F4C"/>
    <w:rsid w:val="003A7434"/>
    <w:rsid w:val="003A767A"/>
    <w:rsid w:val="003A79CA"/>
    <w:rsid w:val="003A7DBD"/>
    <w:rsid w:val="003B05CB"/>
    <w:rsid w:val="003B0881"/>
    <w:rsid w:val="003B17C0"/>
    <w:rsid w:val="003B1B9F"/>
    <w:rsid w:val="003B2625"/>
    <w:rsid w:val="003B2D5F"/>
    <w:rsid w:val="003B2E2F"/>
    <w:rsid w:val="003B31A3"/>
    <w:rsid w:val="003B356E"/>
    <w:rsid w:val="003B39DD"/>
    <w:rsid w:val="003B3EDC"/>
    <w:rsid w:val="003B40CB"/>
    <w:rsid w:val="003B45B4"/>
    <w:rsid w:val="003B4638"/>
    <w:rsid w:val="003B4832"/>
    <w:rsid w:val="003B4901"/>
    <w:rsid w:val="003B4A5D"/>
    <w:rsid w:val="003B4EBE"/>
    <w:rsid w:val="003B4F42"/>
    <w:rsid w:val="003B5181"/>
    <w:rsid w:val="003B59C5"/>
    <w:rsid w:val="003B5C70"/>
    <w:rsid w:val="003B5D3C"/>
    <w:rsid w:val="003B626A"/>
    <w:rsid w:val="003B66F2"/>
    <w:rsid w:val="003B707E"/>
    <w:rsid w:val="003B70B0"/>
    <w:rsid w:val="003B70B5"/>
    <w:rsid w:val="003B732E"/>
    <w:rsid w:val="003B78FD"/>
    <w:rsid w:val="003B7B52"/>
    <w:rsid w:val="003B7FB3"/>
    <w:rsid w:val="003C0197"/>
    <w:rsid w:val="003C0256"/>
    <w:rsid w:val="003C043E"/>
    <w:rsid w:val="003C0763"/>
    <w:rsid w:val="003C0838"/>
    <w:rsid w:val="003C0AAD"/>
    <w:rsid w:val="003C0FBC"/>
    <w:rsid w:val="003C10DE"/>
    <w:rsid w:val="003C14A0"/>
    <w:rsid w:val="003C157F"/>
    <w:rsid w:val="003C1D48"/>
    <w:rsid w:val="003C1FB3"/>
    <w:rsid w:val="003C212A"/>
    <w:rsid w:val="003C21BF"/>
    <w:rsid w:val="003C2263"/>
    <w:rsid w:val="003C2F6A"/>
    <w:rsid w:val="003C3B17"/>
    <w:rsid w:val="003C3D9B"/>
    <w:rsid w:val="003C3DDC"/>
    <w:rsid w:val="003C4F6A"/>
    <w:rsid w:val="003C4FF5"/>
    <w:rsid w:val="003C55B4"/>
    <w:rsid w:val="003C5760"/>
    <w:rsid w:val="003C59CA"/>
    <w:rsid w:val="003C5B63"/>
    <w:rsid w:val="003C5BE5"/>
    <w:rsid w:val="003C5F47"/>
    <w:rsid w:val="003C60AC"/>
    <w:rsid w:val="003C68BE"/>
    <w:rsid w:val="003C6B80"/>
    <w:rsid w:val="003C6D26"/>
    <w:rsid w:val="003C6DB4"/>
    <w:rsid w:val="003C6E9C"/>
    <w:rsid w:val="003C700E"/>
    <w:rsid w:val="003D0257"/>
    <w:rsid w:val="003D04AF"/>
    <w:rsid w:val="003D051D"/>
    <w:rsid w:val="003D0AF0"/>
    <w:rsid w:val="003D0B6D"/>
    <w:rsid w:val="003D1558"/>
    <w:rsid w:val="003D1B65"/>
    <w:rsid w:val="003D1D14"/>
    <w:rsid w:val="003D1D6D"/>
    <w:rsid w:val="003D23C7"/>
    <w:rsid w:val="003D27D2"/>
    <w:rsid w:val="003D283E"/>
    <w:rsid w:val="003D2F08"/>
    <w:rsid w:val="003D3093"/>
    <w:rsid w:val="003D3B7F"/>
    <w:rsid w:val="003D3D7D"/>
    <w:rsid w:val="003D3F94"/>
    <w:rsid w:val="003D4222"/>
    <w:rsid w:val="003D49DA"/>
    <w:rsid w:val="003D4A05"/>
    <w:rsid w:val="003D4B0F"/>
    <w:rsid w:val="003D4E50"/>
    <w:rsid w:val="003D4FC8"/>
    <w:rsid w:val="003D5101"/>
    <w:rsid w:val="003D56C0"/>
    <w:rsid w:val="003D5B22"/>
    <w:rsid w:val="003D5F4C"/>
    <w:rsid w:val="003D6040"/>
    <w:rsid w:val="003D6302"/>
    <w:rsid w:val="003D68E0"/>
    <w:rsid w:val="003D6D0C"/>
    <w:rsid w:val="003D7422"/>
    <w:rsid w:val="003D7531"/>
    <w:rsid w:val="003D753C"/>
    <w:rsid w:val="003D7597"/>
    <w:rsid w:val="003D7754"/>
    <w:rsid w:val="003D7F3D"/>
    <w:rsid w:val="003E01E5"/>
    <w:rsid w:val="003E0332"/>
    <w:rsid w:val="003E0A38"/>
    <w:rsid w:val="003E13F2"/>
    <w:rsid w:val="003E1C52"/>
    <w:rsid w:val="003E1EBE"/>
    <w:rsid w:val="003E1F3F"/>
    <w:rsid w:val="003E23F2"/>
    <w:rsid w:val="003E2536"/>
    <w:rsid w:val="003E2983"/>
    <w:rsid w:val="003E2DD2"/>
    <w:rsid w:val="003E35EA"/>
    <w:rsid w:val="003E3AC0"/>
    <w:rsid w:val="003E40EF"/>
    <w:rsid w:val="003E448F"/>
    <w:rsid w:val="003E4905"/>
    <w:rsid w:val="003E49DF"/>
    <w:rsid w:val="003E4FCD"/>
    <w:rsid w:val="003E52C6"/>
    <w:rsid w:val="003E54E2"/>
    <w:rsid w:val="003E6781"/>
    <w:rsid w:val="003E6A61"/>
    <w:rsid w:val="003E7229"/>
    <w:rsid w:val="003E754D"/>
    <w:rsid w:val="003E7BCD"/>
    <w:rsid w:val="003E7EF9"/>
    <w:rsid w:val="003F01D5"/>
    <w:rsid w:val="003F0691"/>
    <w:rsid w:val="003F0D2A"/>
    <w:rsid w:val="003F0DB0"/>
    <w:rsid w:val="003F0E0C"/>
    <w:rsid w:val="003F1A7F"/>
    <w:rsid w:val="003F1AD0"/>
    <w:rsid w:val="003F1E1F"/>
    <w:rsid w:val="003F1E43"/>
    <w:rsid w:val="003F227F"/>
    <w:rsid w:val="003F28BD"/>
    <w:rsid w:val="003F2AF2"/>
    <w:rsid w:val="003F3214"/>
    <w:rsid w:val="003F331C"/>
    <w:rsid w:val="003F3C8D"/>
    <w:rsid w:val="003F4279"/>
    <w:rsid w:val="003F4FEE"/>
    <w:rsid w:val="003F50AC"/>
    <w:rsid w:val="003F52EF"/>
    <w:rsid w:val="003F56A9"/>
    <w:rsid w:val="003F58FA"/>
    <w:rsid w:val="003F5B35"/>
    <w:rsid w:val="003F5F85"/>
    <w:rsid w:val="003F6292"/>
    <w:rsid w:val="003F65A1"/>
    <w:rsid w:val="003F69E9"/>
    <w:rsid w:val="003F6A2D"/>
    <w:rsid w:val="003F6C4B"/>
    <w:rsid w:val="003F6EB2"/>
    <w:rsid w:val="003F7262"/>
    <w:rsid w:val="003F753A"/>
    <w:rsid w:val="003F7BBC"/>
    <w:rsid w:val="003F7ED8"/>
    <w:rsid w:val="00400502"/>
    <w:rsid w:val="0040057F"/>
    <w:rsid w:val="00400B1A"/>
    <w:rsid w:val="00400D0F"/>
    <w:rsid w:val="00401212"/>
    <w:rsid w:val="004012C1"/>
    <w:rsid w:val="00401557"/>
    <w:rsid w:val="0040174E"/>
    <w:rsid w:val="0040197B"/>
    <w:rsid w:val="004019FB"/>
    <w:rsid w:val="00401B93"/>
    <w:rsid w:val="00401DC9"/>
    <w:rsid w:val="004021D1"/>
    <w:rsid w:val="0040224B"/>
    <w:rsid w:val="004022A8"/>
    <w:rsid w:val="00402509"/>
    <w:rsid w:val="00402686"/>
    <w:rsid w:val="0040351D"/>
    <w:rsid w:val="00403830"/>
    <w:rsid w:val="004038D4"/>
    <w:rsid w:val="00403D77"/>
    <w:rsid w:val="004044B0"/>
    <w:rsid w:val="0040490E"/>
    <w:rsid w:val="00404B4E"/>
    <w:rsid w:val="00404E80"/>
    <w:rsid w:val="0040501D"/>
    <w:rsid w:val="0040534B"/>
    <w:rsid w:val="004053C6"/>
    <w:rsid w:val="004054F4"/>
    <w:rsid w:val="0040665F"/>
    <w:rsid w:val="00406EBF"/>
    <w:rsid w:val="0040732C"/>
    <w:rsid w:val="00407332"/>
    <w:rsid w:val="00407476"/>
    <w:rsid w:val="00407666"/>
    <w:rsid w:val="00407A52"/>
    <w:rsid w:val="00407B48"/>
    <w:rsid w:val="00407DAA"/>
    <w:rsid w:val="00410429"/>
    <w:rsid w:val="004108DB"/>
    <w:rsid w:val="0041091C"/>
    <w:rsid w:val="00410D72"/>
    <w:rsid w:val="00410D89"/>
    <w:rsid w:val="00410E50"/>
    <w:rsid w:val="004112B8"/>
    <w:rsid w:val="004117C9"/>
    <w:rsid w:val="00411BC0"/>
    <w:rsid w:val="00411F3A"/>
    <w:rsid w:val="00412049"/>
    <w:rsid w:val="00412144"/>
    <w:rsid w:val="00412245"/>
    <w:rsid w:val="00412822"/>
    <w:rsid w:val="00412A1D"/>
    <w:rsid w:val="00412B1E"/>
    <w:rsid w:val="00412DF0"/>
    <w:rsid w:val="00413124"/>
    <w:rsid w:val="00413182"/>
    <w:rsid w:val="004132E5"/>
    <w:rsid w:val="004132FC"/>
    <w:rsid w:val="004133A8"/>
    <w:rsid w:val="00413784"/>
    <w:rsid w:val="004140F6"/>
    <w:rsid w:val="004142E1"/>
    <w:rsid w:val="004142E2"/>
    <w:rsid w:val="00414800"/>
    <w:rsid w:val="0041542B"/>
    <w:rsid w:val="00415516"/>
    <w:rsid w:val="00415826"/>
    <w:rsid w:val="00415A22"/>
    <w:rsid w:val="00415C67"/>
    <w:rsid w:val="00415CA7"/>
    <w:rsid w:val="00415CCE"/>
    <w:rsid w:val="00415CF4"/>
    <w:rsid w:val="00415D58"/>
    <w:rsid w:val="004162DE"/>
    <w:rsid w:val="004163B6"/>
    <w:rsid w:val="0041663B"/>
    <w:rsid w:val="00416A03"/>
    <w:rsid w:val="00416A06"/>
    <w:rsid w:val="00416FB3"/>
    <w:rsid w:val="00416FE2"/>
    <w:rsid w:val="004171FD"/>
    <w:rsid w:val="00417642"/>
    <w:rsid w:val="00417849"/>
    <w:rsid w:val="004178E8"/>
    <w:rsid w:val="00417A64"/>
    <w:rsid w:val="00417CF5"/>
    <w:rsid w:val="00417F4B"/>
    <w:rsid w:val="0042040C"/>
    <w:rsid w:val="004205FF"/>
    <w:rsid w:val="004206DF"/>
    <w:rsid w:val="00420806"/>
    <w:rsid w:val="0042112B"/>
    <w:rsid w:val="00421324"/>
    <w:rsid w:val="00421785"/>
    <w:rsid w:val="00421932"/>
    <w:rsid w:val="00421B08"/>
    <w:rsid w:val="00421C7E"/>
    <w:rsid w:val="004227CE"/>
    <w:rsid w:val="00422DAA"/>
    <w:rsid w:val="004235A3"/>
    <w:rsid w:val="004237D6"/>
    <w:rsid w:val="00423C1F"/>
    <w:rsid w:val="00423D3E"/>
    <w:rsid w:val="00424635"/>
    <w:rsid w:val="00424935"/>
    <w:rsid w:val="00424D7F"/>
    <w:rsid w:val="00424EA9"/>
    <w:rsid w:val="00425179"/>
    <w:rsid w:val="004252F5"/>
    <w:rsid w:val="00425530"/>
    <w:rsid w:val="00425554"/>
    <w:rsid w:val="0042588C"/>
    <w:rsid w:val="004259A1"/>
    <w:rsid w:val="00425E6F"/>
    <w:rsid w:val="00426279"/>
    <w:rsid w:val="0042638B"/>
    <w:rsid w:val="00426432"/>
    <w:rsid w:val="0042647C"/>
    <w:rsid w:val="00426BF2"/>
    <w:rsid w:val="00426C84"/>
    <w:rsid w:val="00426D7A"/>
    <w:rsid w:val="00426DC1"/>
    <w:rsid w:val="00426DE4"/>
    <w:rsid w:val="00426E82"/>
    <w:rsid w:val="0042723D"/>
    <w:rsid w:val="004272D1"/>
    <w:rsid w:val="00427345"/>
    <w:rsid w:val="0042745C"/>
    <w:rsid w:val="004276B2"/>
    <w:rsid w:val="004277D4"/>
    <w:rsid w:val="00427E52"/>
    <w:rsid w:val="00427EF4"/>
    <w:rsid w:val="004303F8"/>
    <w:rsid w:val="004308F8"/>
    <w:rsid w:val="00430C90"/>
    <w:rsid w:val="00430DE2"/>
    <w:rsid w:val="0043181D"/>
    <w:rsid w:val="00431C55"/>
    <w:rsid w:val="00431C82"/>
    <w:rsid w:val="00431D02"/>
    <w:rsid w:val="00431E12"/>
    <w:rsid w:val="00432022"/>
    <w:rsid w:val="00432149"/>
    <w:rsid w:val="00432286"/>
    <w:rsid w:val="0043238A"/>
    <w:rsid w:val="0043238E"/>
    <w:rsid w:val="004325CD"/>
    <w:rsid w:val="0043266A"/>
    <w:rsid w:val="00432B99"/>
    <w:rsid w:val="00432C2A"/>
    <w:rsid w:val="00432DE3"/>
    <w:rsid w:val="00432FB2"/>
    <w:rsid w:val="00433913"/>
    <w:rsid w:val="00433DD8"/>
    <w:rsid w:val="0043414A"/>
    <w:rsid w:val="0043471D"/>
    <w:rsid w:val="00434785"/>
    <w:rsid w:val="00434CB0"/>
    <w:rsid w:val="00434D1D"/>
    <w:rsid w:val="00434F03"/>
    <w:rsid w:val="00435768"/>
    <w:rsid w:val="00435ED2"/>
    <w:rsid w:val="00436848"/>
    <w:rsid w:val="004368D6"/>
    <w:rsid w:val="00436A0D"/>
    <w:rsid w:val="00436B0D"/>
    <w:rsid w:val="0043707F"/>
    <w:rsid w:val="004370D1"/>
    <w:rsid w:val="0043758A"/>
    <w:rsid w:val="004379E2"/>
    <w:rsid w:val="00437BDC"/>
    <w:rsid w:val="00437D82"/>
    <w:rsid w:val="00437D98"/>
    <w:rsid w:val="00440501"/>
    <w:rsid w:val="00440BCF"/>
    <w:rsid w:val="00440C58"/>
    <w:rsid w:val="00440CF0"/>
    <w:rsid w:val="00440E02"/>
    <w:rsid w:val="00440F51"/>
    <w:rsid w:val="004415F0"/>
    <w:rsid w:val="00441733"/>
    <w:rsid w:val="00441C66"/>
    <w:rsid w:val="00441D0A"/>
    <w:rsid w:val="00442092"/>
    <w:rsid w:val="0044229B"/>
    <w:rsid w:val="0044231C"/>
    <w:rsid w:val="004433C7"/>
    <w:rsid w:val="004434E7"/>
    <w:rsid w:val="0044394A"/>
    <w:rsid w:val="00444364"/>
    <w:rsid w:val="00444A4D"/>
    <w:rsid w:val="00444BBF"/>
    <w:rsid w:val="00444CB3"/>
    <w:rsid w:val="004453FF"/>
    <w:rsid w:val="00445426"/>
    <w:rsid w:val="00445614"/>
    <w:rsid w:val="004457C2"/>
    <w:rsid w:val="00445C1E"/>
    <w:rsid w:val="004463D2"/>
    <w:rsid w:val="0044688A"/>
    <w:rsid w:val="00446898"/>
    <w:rsid w:val="00446E5E"/>
    <w:rsid w:val="004472D5"/>
    <w:rsid w:val="00447907"/>
    <w:rsid w:val="00447E57"/>
    <w:rsid w:val="00447F1D"/>
    <w:rsid w:val="00450431"/>
    <w:rsid w:val="0045048C"/>
    <w:rsid w:val="004506B2"/>
    <w:rsid w:val="00450807"/>
    <w:rsid w:val="00450914"/>
    <w:rsid w:val="00450E77"/>
    <w:rsid w:val="004515A9"/>
    <w:rsid w:val="00451A89"/>
    <w:rsid w:val="004522AB"/>
    <w:rsid w:val="004523BB"/>
    <w:rsid w:val="004523D7"/>
    <w:rsid w:val="0045252C"/>
    <w:rsid w:val="004533A7"/>
    <w:rsid w:val="004535F6"/>
    <w:rsid w:val="00453B44"/>
    <w:rsid w:val="00453E02"/>
    <w:rsid w:val="00453E08"/>
    <w:rsid w:val="004541C9"/>
    <w:rsid w:val="004541CA"/>
    <w:rsid w:val="004548D7"/>
    <w:rsid w:val="00454BC7"/>
    <w:rsid w:val="00454E68"/>
    <w:rsid w:val="00454F29"/>
    <w:rsid w:val="0045573F"/>
    <w:rsid w:val="00455E81"/>
    <w:rsid w:val="00455E9D"/>
    <w:rsid w:val="00455ECF"/>
    <w:rsid w:val="0045602B"/>
    <w:rsid w:val="00456953"/>
    <w:rsid w:val="00456AA6"/>
    <w:rsid w:val="004573E0"/>
    <w:rsid w:val="004574A9"/>
    <w:rsid w:val="00457650"/>
    <w:rsid w:val="0045770D"/>
    <w:rsid w:val="00457B66"/>
    <w:rsid w:val="00457BCB"/>
    <w:rsid w:val="00457E7F"/>
    <w:rsid w:val="00457FF7"/>
    <w:rsid w:val="00457FF9"/>
    <w:rsid w:val="00460110"/>
    <w:rsid w:val="004602F0"/>
    <w:rsid w:val="004604EC"/>
    <w:rsid w:val="004607EA"/>
    <w:rsid w:val="00460BCC"/>
    <w:rsid w:val="00460C81"/>
    <w:rsid w:val="00460F63"/>
    <w:rsid w:val="0046100B"/>
    <w:rsid w:val="004610DD"/>
    <w:rsid w:val="00461315"/>
    <w:rsid w:val="004614A1"/>
    <w:rsid w:val="004615FC"/>
    <w:rsid w:val="00461996"/>
    <w:rsid w:val="00461AA2"/>
    <w:rsid w:val="00462F60"/>
    <w:rsid w:val="004632D1"/>
    <w:rsid w:val="004634CC"/>
    <w:rsid w:val="00463C5B"/>
    <w:rsid w:val="00463CD4"/>
    <w:rsid w:val="00464059"/>
    <w:rsid w:val="00464243"/>
    <w:rsid w:val="004643A8"/>
    <w:rsid w:val="004643C4"/>
    <w:rsid w:val="00464585"/>
    <w:rsid w:val="00464727"/>
    <w:rsid w:val="00464735"/>
    <w:rsid w:val="004648AF"/>
    <w:rsid w:val="00464AC7"/>
    <w:rsid w:val="00464B4C"/>
    <w:rsid w:val="00464CF4"/>
    <w:rsid w:val="00464E75"/>
    <w:rsid w:val="004650B2"/>
    <w:rsid w:val="00465586"/>
    <w:rsid w:val="004656C0"/>
    <w:rsid w:val="004658B1"/>
    <w:rsid w:val="00465C16"/>
    <w:rsid w:val="00466273"/>
    <w:rsid w:val="004667C5"/>
    <w:rsid w:val="0046698B"/>
    <w:rsid w:val="00466C19"/>
    <w:rsid w:val="00466C68"/>
    <w:rsid w:val="00466CBE"/>
    <w:rsid w:val="00466D69"/>
    <w:rsid w:val="00466EF5"/>
    <w:rsid w:val="00466FA3"/>
    <w:rsid w:val="00467449"/>
    <w:rsid w:val="004679FB"/>
    <w:rsid w:val="00467B3F"/>
    <w:rsid w:val="00467C09"/>
    <w:rsid w:val="00467CC5"/>
    <w:rsid w:val="00467D0C"/>
    <w:rsid w:val="00467FC7"/>
    <w:rsid w:val="004703B1"/>
    <w:rsid w:val="004705BF"/>
    <w:rsid w:val="0047083D"/>
    <w:rsid w:val="0047140A"/>
    <w:rsid w:val="0047142E"/>
    <w:rsid w:val="00471AD3"/>
    <w:rsid w:val="00471D20"/>
    <w:rsid w:val="0047218A"/>
    <w:rsid w:val="0047252B"/>
    <w:rsid w:val="0047257B"/>
    <w:rsid w:val="00472692"/>
    <w:rsid w:val="004729B1"/>
    <w:rsid w:val="00472EA2"/>
    <w:rsid w:val="004734D2"/>
    <w:rsid w:val="00473BB7"/>
    <w:rsid w:val="00473C1B"/>
    <w:rsid w:val="00473D1D"/>
    <w:rsid w:val="0047496F"/>
    <w:rsid w:val="00474C8E"/>
    <w:rsid w:val="00474D58"/>
    <w:rsid w:val="00474DF2"/>
    <w:rsid w:val="00475074"/>
    <w:rsid w:val="004750AB"/>
    <w:rsid w:val="00475242"/>
    <w:rsid w:val="00475380"/>
    <w:rsid w:val="00475D3A"/>
    <w:rsid w:val="0047665F"/>
    <w:rsid w:val="004767AE"/>
    <w:rsid w:val="00476DCD"/>
    <w:rsid w:val="00477581"/>
    <w:rsid w:val="004775E0"/>
    <w:rsid w:val="00477CF2"/>
    <w:rsid w:val="00480294"/>
    <w:rsid w:val="0048034C"/>
    <w:rsid w:val="00480354"/>
    <w:rsid w:val="00480559"/>
    <w:rsid w:val="0048063B"/>
    <w:rsid w:val="004808BB"/>
    <w:rsid w:val="00481192"/>
    <w:rsid w:val="00481367"/>
    <w:rsid w:val="00482792"/>
    <w:rsid w:val="00482964"/>
    <w:rsid w:val="00482C01"/>
    <w:rsid w:val="00482CDF"/>
    <w:rsid w:val="00483989"/>
    <w:rsid w:val="00483AE1"/>
    <w:rsid w:val="00483AF1"/>
    <w:rsid w:val="00483C55"/>
    <w:rsid w:val="0048403F"/>
    <w:rsid w:val="00484158"/>
    <w:rsid w:val="00484B52"/>
    <w:rsid w:val="00484B61"/>
    <w:rsid w:val="00484D0B"/>
    <w:rsid w:val="00484D6D"/>
    <w:rsid w:val="00484E31"/>
    <w:rsid w:val="00484E8F"/>
    <w:rsid w:val="00484F2C"/>
    <w:rsid w:val="0048556E"/>
    <w:rsid w:val="00485886"/>
    <w:rsid w:val="004859DD"/>
    <w:rsid w:val="00485A33"/>
    <w:rsid w:val="00485A95"/>
    <w:rsid w:val="00485C92"/>
    <w:rsid w:val="00485FB0"/>
    <w:rsid w:val="00486483"/>
    <w:rsid w:val="00486A68"/>
    <w:rsid w:val="00486AA1"/>
    <w:rsid w:val="00486C07"/>
    <w:rsid w:val="0048723F"/>
    <w:rsid w:val="00487439"/>
    <w:rsid w:val="00487584"/>
    <w:rsid w:val="004875AA"/>
    <w:rsid w:val="00487B94"/>
    <w:rsid w:val="004901E1"/>
    <w:rsid w:val="00490900"/>
    <w:rsid w:val="00490BBD"/>
    <w:rsid w:val="00490D42"/>
    <w:rsid w:val="00490DA8"/>
    <w:rsid w:val="00491072"/>
    <w:rsid w:val="00491217"/>
    <w:rsid w:val="004913CE"/>
    <w:rsid w:val="004915F3"/>
    <w:rsid w:val="00491E25"/>
    <w:rsid w:val="00492593"/>
    <w:rsid w:val="00492632"/>
    <w:rsid w:val="00492674"/>
    <w:rsid w:val="0049276B"/>
    <w:rsid w:val="004927E4"/>
    <w:rsid w:val="004929C8"/>
    <w:rsid w:val="00493025"/>
    <w:rsid w:val="004930A6"/>
    <w:rsid w:val="0049315C"/>
    <w:rsid w:val="004931D9"/>
    <w:rsid w:val="00494240"/>
    <w:rsid w:val="004947FB"/>
    <w:rsid w:val="00494817"/>
    <w:rsid w:val="00494EC8"/>
    <w:rsid w:val="00495446"/>
    <w:rsid w:val="0049689F"/>
    <w:rsid w:val="00496D32"/>
    <w:rsid w:val="00496D99"/>
    <w:rsid w:val="00496FF7"/>
    <w:rsid w:val="00497498"/>
    <w:rsid w:val="004976DE"/>
    <w:rsid w:val="004A00C6"/>
    <w:rsid w:val="004A0AF0"/>
    <w:rsid w:val="004A146F"/>
    <w:rsid w:val="004A19D6"/>
    <w:rsid w:val="004A1CE1"/>
    <w:rsid w:val="004A23B6"/>
    <w:rsid w:val="004A24E6"/>
    <w:rsid w:val="004A2766"/>
    <w:rsid w:val="004A2991"/>
    <w:rsid w:val="004A2AA0"/>
    <w:rsid w:val="004A2FF1"/>
    <w:rsid w:val="004A41BC"/>
    <w:rsid w:val="004A42A1"/>
    <w:rsid w:val="004A4405"/>
    <w:rsid w:val="004A4A0F"/>
    <w:rsid w:val="004A4B32"/>
    <w:rsid w:val="004A528C"/>
    <w:rsid w:val="004A5845"/>
    <w:rsid w:val="004A5AF8"/>
    <w:rsid w:val="004A609B"/>
    <w:rsid w:val="004A60AB"/>
    <w:rsid w:val="004A6A2C"/>
    <w:rsid w:val="004A732D"/>
    <w:rsid w:val="004A7651"/>
    <w:rsid w:val="004A76FE"/>
    <w:rsid w:val="004A772C"/>
    <w:rsid w:val="004B040E"/>
    <w:rsid w:val="004B0445"/>
    <w:rsid w:val="004B07D8"/>
    <w:rsid w:val="004B0828"/>
    <w:rsid w:val="004B0A9C"/>
    <w:rsid w:val="004B0C86"/>
    <w:rsid w:val="004B10AF"/>
    <w:rsid w:val="004B1248"/>
    <w:rsid w:val="004B13E2"/>
    <w:rsid w:val="004B1C28"/>
    <w:rsid w:val="004B2101"/>
    <w:rsid w:val="004B216B"/>
    <w:rsid w:val="004B21FD"/>
    <w:rsid w:val="004B31DF"/>
    <w:rsid w:val="004B3412"/>
    <w:rsid w:val="004B353A"/>
    <w:rsid w:val="004B3599"/>
    <w:rsid w:val="004B3834"/>
    <w:rsid w:val="004B3B53"/>
    <w:rsid w:val="004B3B9E"/>
    <w:rsid w:val="004B3BF0"/>
    <w:rsid w:val="004B3C11"/>
    <w:rsid w:val="004B41B2"/>
    <w:rsid w:val="004B4254"/>
    <w:rsid w:val="004B4CC1"/>
    <w:rsid w:val="004B5DEC"/>
    <w:rsid w:val="004B661D"/>
    <w:rsid w:val="004B6757"/>
    <w:rsid w:val="004B677B"/>
    <w:rsid w:val="004B6ABD"/>
    <w:rsid w:val="004B6BB3"/>
    <w:rsid w:val="004B6D68"/>
    <w:rsid w:val="004B6FAD"/>
    <w:rsid w:val="004B735F"/>
    <w:rsid w:val="004B7484"/>
    <w:rsid w:val="004B7494"/>
    <w:rsid w:val="004B74C2"/>
    <w:rsid w:val="004B751B"/>
    <w:rsid w:val="004B763F"/>
    <w:rsid w:val="004B7650"/>
    <w:rsid w:val="004B7F41"/>
    <w:rsid w:val="004B7FD6"/>
    <w:rsid w:val="004C03FC"/>
    <w:rsid w:val="004C057E"/>
    <w:rsid w:val="004C0691"/>
    <w:rsid w:val="004C07F5"/>
    <w:rsid w:val="004C0A21"/>
    <w:rsid w:val="004C0A58"/>
    <w:rsid w:val="004C10DC"/>
    <w:rsid w:val="004C1146"/>
    <w:rsid w:val="004C1661"/>
    <w:rsid w:val="004C1888"/>
    <w:rsid w:val="004C1B39"/>
    <w:rsid w:val="004C1CBD"/>
    <w:rsid w:val="004C21DB"/>
    <w:rsid w:val="004C2DE6"/>
    <w:rsid w:val="004C2E5A"/>
    <w:rsid w:val="004C2EB1"/>
    <w:rsid w:val="004C30BE"/>
    <w:rsid w:val="004C31E5"/>
    <w:rsid w:val="004C3276"/>
    <w:rsid w:val="004C3BC2"/>
    <w:rsid w:val="004C3CFC"/>
    <w:rsid w:val="004C3E20"/>
    <w:rsid w:val="004C3E4B"/>
    <w:rsid w:val="004C4189"/>
    <w:rsid w:val="004C42BD"/>
    <w:rsid w:val="004C4C2B"/>
    <w:rsid w:val="004C4EB9"/>
    <w:rsid w:val="004C4FAD"/>
    <w:rsid w:val="004C5017"/>
    <w:rsid w:val="004C5674"/>
    <w:rsid w:val="004C5A37"/>
    <w:rsid w:val="004C5D3B"/>
    <w:rsid w:val="004C5D56"/>
    <w:rsid w:val="004C5FF8"/>
    <w:rsid w:val="004C60CC"/>
    <w:rsid w:val="004C6228"/>
    <w:rsid w:val="004C6B97"/>
    <w:rsid w:val="004C70B4"/>
    <w:rsid w:val="004C7106"/>
    <w:rsid w:val="004C7C91"/>
    <w:rsid w:val="004C7F98"/>
    <w:rsid w:val="004C7FEC"/>
    <w:rsid w:val="004D0162"/>
    <w:rsid w:val="004D0504"/>
    <w:rsid w:val="004D0625"/>
    <w:rsid w:val="004D175A"/>
    <w:rsid w:val="004D18D8"/>
    <w:rsid w:val="004D1B6B"/>
    <w:rsid w:val="004D1BB5"/>
    <w:rsid w:val="004D22AD"/>
    <w:rsid w:val="004D2647"/>
    <w:rsid w:val="004D32F3"/>
    <w:rsid w:val="004D3573"/>
    <w:rsid w:val="004D40A1"/>
    <w:rsid w:val="004D43C7"/>
    <w:rsid w:val="004D4AA8"/>
    <w:rsid w:val="004D5807"/>
    <w:rsid w:val="004D5A79"/>
    <w:rsid w:val="004D5EBB"/>
    <w:rsid w:val="004D612C"/>
    <w:rsid w:val="004D6435"/>
    <w:rsid w:val="004D64A9"/>
    <w:rsid w:val="004D6849"/>
    <w:rsid w:val="004D6DAD"/>
    <w:rsid w:val="004D6DDE"/>
    <w:rsid w:val="004D71D9"/>
    <w:rsid w:val="004D73EB"/>
    <w:rsid w:val="004D755F"/>
    <w:rsid w:val="004D7743"/>
    <w:rsid w:val="004D7A7E"/>
    <w:rsid w:val="004D7C62"/>
    <w:rsid w:val="004D7CBB"/>
    <w:rsid w:val="004E0841"/>
    <w:rsid w:val="004E08B8"/>
    <w:rsid w:val="004E0EBD"/>
    <w:rsid w:val="004E144C"/>
    <w:rsid w:val="004E16AC"/>
    <w:rsid w:val="004E19D2"/>
    <w:rsid w:val="004E20AA"/>
    <w:rsid w:val="004E22BF"/>
    <w:rsid w:val="004E22FE"/>
    <w:rsid w:val="004E230A"/>
    <w:rsid w:val="004E2636"/>
    <w:rsid w:val="004E26AB"/>
    <w:rsid w:val="004E2843"/>
    <w:rsid w:val="004E2D3F"/>
    <w:rsid w:val="004E30F5"/>
    <w:rsid w:val="004E334C"/>
    <w:rsid w:val="004E33E2"/>
    <w:rsid w:val="004E3438"/>
    <w:rsid w:val="004E37B5"/>
    <w:rsid w:val="004E37E9"/>
    <w:rsid w:val="004E3B76"/>
    <w:rsid w:val="004E3E8E"/>
    <w:rsid w:val="004E3F8F"/>
    <w:rsid w:val="004E40F8"/>
    <w:rsid w:val="004E425F"/>
    <w:rsid w:val="004E499A"/>
    <w:rsid w:val="004E49FB"/>
    <w:rsid w:val="004E4A2C"/>
    <w:rsid w:val="004E4B16"/>
    <w:rsid w:val="004E5282"/>
    <w:rsid w:val="004E5679"/>
    <w:rsid w:val="004E5C0A"/>
    <w:rsid w:val="004E5E52"/>
    <w:rsid w:val="004E60FD"/>
    <w:rsid w:val="004E612A"/>
    <w:rsid w:val="004E65E4"/>
    <w:rsid w:val="004E67D0"/>
    <w:rsid w:val="004E6D0C"/>
    <w:rsid w:val="004E6D22"/>
    <w:rsid w:val="004E6DB6"/>
    <w:rsid w:val="004E6E1C"/>
    <w:rsid w:val="004E73AC"/>
    <w:rsid w:val="004E7462"/>
    <w:rsid w:val="004E75B6"/>
    <w:rsid w:val="004E78D7"/>
    <w:rsid w:val="004F04CA"/>
    <w:rsid w:val="004F0594"/>
    <w:rsid w:val="004F064B"/>
    <w:rsid w:val="004F08DC"/>
    <w:rsid w:val="004F0A0D"/>
    <w:rsid w:val="004F0B8A"/>
    <w:rsid w:val="004F0CD0"/>
    <w:rsid w:val="004F11E8"/>
    <w:rsid w:val="004F1346"/>
    <w:rsid w:val="004F1755"/>
    <w:rsid w:val="004F226A"/>
    <w:rsid w:val="004F22A6"/>
    <w:rsid w:val="004F2497"/>
    <w:rsid w:val="004F2609"/>
    <w:rsid w:val="004F2681"/>
    <w:rsid w:val="004F2829"/>
    <w:rsid w:val="004F28D7"/>
    <w:rsid w:val="004F2A9D"/>
    <w:rsid w:val="004F2E28"/>
    <w:rsid w:val="004F2E4C"/>
    <w:rsid w:val="004F2F6C"/>
    <w:rsid w:val="004F30CB"/>
    <w:rsid w:val="004F32E4"/>
    <w:rsid w:val="004F3502"/>
    <w:rsid w:val="004F37D9"/>
    <w:rsid w:val="004F3989"/>
    <w:rsid w:val="004F3DDC"/>
    <w:rsid w:val="004F3E9E"/>
    <w:rsid w:val="004F462C"/>
    <w:rsid w:val="004F4644"/>
    <w:rsid w:val="004F49BA"/>
    <w:rsid w:val="004F4B2A"/>
    <w:rsid w:val="004F4E8F"/>
    <w:rsid w:val="004F4FF7"/>
    <w:rsid w:val="004F52C4"/>
    <w:rsid w:val="004F60DA"/>
    <w:rsid w:val="004F611F"/>
    <w:rsid w:val="004F630E"/>
    <w:rsid w:val="004F6546"/>
    <w:rsid w:val="004F66F7"/>
    <w:rsid w:val="004F6C35"/>
    <w:rsid w:val="004F6D16"/>
    <w:rsid w:val="004F7337"/>
    <w:rsid w:val="004F7399"/>
    <w:rsid w:val="004F75E1"/>
    <w:rsid w:val="004F765A"/>
    <w:rsid w:val="004F7922"/>
    <w:rsid w:val="004F7F0A"/>
    <w:rsid w:val="00500162"/>
    <w:rsid w:val="005001AE"/>
    <w:rsid w:val="005006CD"/>
    <w:rsid w:val="005008BD"/>
    <w:rsid w:val="00500B73"/>
    <w:rsid w:val="00500D8B"/>
    <w:rsid w:val="00500DA5"/>
    <w:rsid w:val="00500F93"/>
    <w:rsid w:val="00501D65"/>
    <w:rsid w:val="00501D80"/>
    <w:rsid w:val="00501E00"/>
    <w:rsid w:val="005023EA"/>
    <w:rsid w:val="00502473"/>
    <w:rsid w:val="005025B2"/>
    <w:rsid w:val="00502B36"/>
    <w:rsid w:val="00502BEA"/>
    <w:rsid w:val="00502E04"/>
    <w:rsid w:val="00503292"/>
    <w:rsid w:val="00503482"/>
    <w:rsid w:val="00503734"/>
    <w:rsid w:val="00503A44"/>
    <w:rsid w:val="00503C76"/>
    <w:rsid w:val="00504B3E"/>
    <w:rsid w:val="00504BD0"/>
    <w:rsid w:val="0050642D"/>
    <w:rsid w:val="0050651E"/>
    <w:rsid w:val="0050688A"/>
    <w:rsid w:val="00506D28"/>
    <w:rsid w:val="00506D61"/>
    <w:rsid w:val="00506F64"/>
    <w:rsid w:val="00506F93"/>
    <w:rsid w:val="00507F27"/>
    <w:rsid w:val="00510273"/>
    <w:rsid w:val="0051050C"/>
    <w:rsid w:val="005105D8"/>
    <w:rsid w:val="00510912"/>
    <w:rsid w:val="00510FBB"/>
    <w:rsid w:val="0051102C"/>
    <w:rsid w:val="00511058"/>
    <w:rsid w:val="005113AA"/>
    <w:rsid w:val="0051143B"/>
    <w:rsid w:val="00511744"/>
    <w:rsid w:val="005118F5"/>
    <w:rsid w:val="005119FC"/>
    <w:rsid w:val="00511C3A"/>
    <w:rsid w:val="00511D10"/>
    <w:rsid w:val="00511D92"/>
    <w:rsid w:val="00511FB0"/>
    <w:rsid w:val="005122B4"/>
    <w:rsid w:val="005125AB"/>
    <w:rsid w:val="005127DC"/>
    <w:rsid w:val="00513241"/>
    <w:rsid w:val="005135E5"/>
    <w:rsid w:val="005136BF"/>
    <w:rsid w:val="005139BE"/>
    <w:rsid w:val="005142D4"/>
    <w:rsid w:val="005144A5"/>
    <w:rsid w:val="0051458E"/>
    <w:rsid w:val="005145F5"/>
    <w:rsid w:val="005146FB"/>
    <w:rsid w:val="00514901"/>
    <w:rsid w:val="00514B62"/>
    <w:rsid w:val="00514ECE"/>
    <w:rsid w:val="0051524B"/>
    <w:rsid w:val="0051528B"/>
    <w:rsid w:val="00515494"/>
    <w:rsid w:val="0051564D"/>
    <w:rsid w:val="00515A69"/>
    <w:rsid w:val="00515BA9"/>
    <w:rsid w:val="00515DCB"/>
    <w:rsid w:val="00516032"/>
    <w:rsid w:val="00516199"/>
    <w:rsid w:val="00516500"/>
    <w:rsid w:val="00516756"/>
    <w:rsid w:val="005167CD"/>
    <w:rsid w:val="00516BAD"/>
    <w:rsid w:val="00516DAD"/>
    <w:rsid w:val="00516DD3"/>
    <w:rsid w:val="00517007"/>
    <w:rsid w:val="00517271"/>
    <w:rsid w:val="0051774E"/>
    <w:rsid w:val="00517775"/>
    <w:rsid w:val="0051777D"/>
    <w:rsid w:val="00517BA1"/>
    <w:rsid w:val="00520136"/>
    <w:rsid w:val="005202CB"/>
    <w:rsid w:val="005203D2"/>
    <w:rsid w:val="00520955"/>
    <w:rsid w:val="00520957"/>
    <w:rsid w:val="0052099D"/>
    <w:rsid w:val="00520C8A"/>
    <w:rsid w:val="00521141"/>
    <w:rsid w:val="00521759"/>
    <w:rsid w:val="005219C6"/>
    <w:rsid w:val="00521C8D"/>
    <w:rsid w:val="00521D85"/>
    <w:rsid w:val="00521F87"/>
    <w:rsid w:val="00522073"/>
    <w:rsid w:val="00522154"/>
    <w:rsid w:val="00522253"/>
    <w:rsid w:val="0052325A"/>
    <w:rsid w:val="00523652"/>
    <w:rsid w:val="0052371E"/>
    <w:rsid w:val="0052376A"/>
    <w:rsid w:val="00523AE3"/>
    <w:rsid w:val="00523B04"/>
    <w:rsid w:val="00523D0D"/>
    <w:rsid w:val="00524F50"/>
    <w:rsid w:val="0052500E"/>
    <w:rsid w:val="00525337"/>
    <w:rsid w:val="0052546B"/>
    <w:rsid w:val="005255F3"/>
    <w:rsid w:val="0052578F"/>
    <w:rsid w:val="00525E7D"/>
    <w:rsid w:val="0052617B"/>
    <w:rsid w:val="00526219"/>
    <w:rsid w:val="0052673C"/>
    <w:rsid w:val="00526846"/>
    <w:rsid w:val="00526C04"/>
    <w:rsid w:val="00526D7F"/>
    <w:rsid w:val="00526F77"/>
    <w:rsid w:val="005270A0"/>
    <w:rsid w:val="00527469"/>
    <w:rsid w:val="00527A60"/>
    <w:rsid w:val="00530368"/>
    <w:rsid w:val="0053041F"/>
    <w:rsid w:val="005305DB"/>
    <w:rsid w:val="00530725"/>
    <w:rsid w:val="00530AB5"/>
    <w:rsid w:val="00530AF1"/>
    <w:rsid w:val="00530CD1"/>
    <w:rsid w:val="0053114C"/>
    <w:rsid w:val="0053152C"/>
    <w:rsid w:val="00531B03"/>
    <w:rsid w:val="00531E67"/>
    <w:rsid w:val="00532351"/>
    <w:rsid w:val="00533063"/>
    <w:rsid w:val="005334AA"/>
    <w:rsid w:val="00533A8B"/>
    <w:rsid w:val="005342FF"/>
    <w:rsid w:val="00534A63"/>
    <w:rsid w:val="005352F5"/>
    <w:rsid w:val="005353C7"/>
    <w:rsid w:val="005353F9"/>
    <w:rsid w:val="005354A8"/>
    <w:rsid w:val="00536292"/>
    <w:rsid w:val="00536B32"/>
    <w:rsid w:val="00536CD6"/>
    <w:rsid w:val="00537529"/>
    <w:rsid w:val="00537823"/>
    <w:rsid w:val="00537875"/>
    <w:rsid w:val="00537C59"/>
    <w:rsid w:val="0054005B"/>
    <w:rsid w:val="00540A0B"/>
    <w:rsid w:val="005417A6"/>
    <w:rsid w:val="00541AC6"/>
    <w:rsid w:val="00541B50"/>
    <w:rsid w:val="00541CF2"/>
    <w:rsid w:val="00541DB2"/>
    <w:rsid w:val="005427C3"/>
    <w:rsid w:val="00542A05"/>
    <w:rsid w:val="00543128"/>
    <w:rsid w:val="00543654"/>
    <w:rsid w:val="00543721"/>
    <w:rsid w:val="0054394E"/>
    <w:rsid w:val="00543B1B"/>
    <w:rsid w:val="00543F79"/>
    <w:rsid w:val="00543FBF"/>
    <w:rsid w:val="00543FE3"/>
    <w:rsid w:val="00544131"/>
    <w:rsid w:val="00544174"/>
    <w:rsid w:val="005441A3"/>
    <w:rsid w:val="0054457F"/>
    <w:rsid w:val="00544795"/>
    <w:rsid w:val="00544818"/>
    <w:rsid w:val="005449B5"/>
    <w:rsid w:val="005449CE"/>
    <w:rsid w:val="0054517A"/>
    <w:rsid w:val="00545A4F"/>
    <w:rsid w:val="00545F2F"/>
    <w:rsid w:val="00546034"/>
    <w:rsid w:val="005463C5"/>
    <w:rsid w:val="005467A5"/>
    <w:rsid w:val="00546A5E"/>
    <w:rsid w:val="00546A93"/>
    <w:rsid w:val="00546B09"/>
    <w:rsid w:val="00546ED7"/>
    <w:rsid w:val="005472E8"/>
    <w:rsid w:val="0054732C"/>
    <w:rsid w:val="005476F7"/>
    <w:rsid w:val="005479CA"/>
    <w:rsid w:val="00547BC1"/>
    <w:rsid w:val="00547D53"/>
    <w:rsid w:val="00547EAF"/>
    <w:rsid w:val="005505C6"/>
    <w:rsid w:val="00550A20"/>
    <w:rsid w:val="00550C17"/>
    <w:rsid w:val="00551266"/>
    <w:rsid w:val="0055134B"/>
    <w:rsid w:val="00551DB3"/>
    <w:rsid w:val="00551EA7"/>
    <w:rsid w:val="00551FFB"/>
    <w:rsid w:val="00552000"/>
    <w:rsid w:val="00552101"/>
    <w:rsid w:val="00552115"/>
    <w:rsid w:val="00552171"/>
    <w:rsid w:val="00552816"/>
    <w:rsid w:val="00552B05"/>
    <w:rsid w:val="00552C23"/>
    <w:rsid w:val="00552CFE"/>
    <w:rsid w:val="00552F32"/>
    <w:rsid w:val="00553042"/>
    <w:rsid w:val="005534B1"/>
    <w:rsid w:val="00553565"/>
    <w:rsid w:val="005535F2"/>
    <w:rsid w:val="00553614"/>
    <w:rsid w:val="00553952"/>
    <w:rsid w:val="0055395B"/>
    <w:rsid w:val="00553A62"/>
    <w:rsid w:val="00553DA3"/>
    <w:rsid w:val="00553EC4"/>
    <w:rsid w:val="00553F01"/>
    <w:rsid w:val="005543F3"/>
    <w:rsid w:val="00554523"/>
    <w:rsid w:val="00554564"/>
    <w:rsid w:val="00554923"/>
    <w:rsid w:val="00554ADC"/>
    <w:rsid w:val="00554CF1"/>
    <w:rsid w:val="0055522A"/>
    <w:rsid w:val="005552E5"/>
    <w:rsid w:val="005555CD"/>
    <w:rsid w:val="0055564B"/>
    <w:rsid w:val="0055581F"/>
    <w:rsid w:val="00555865"/>
    <w:rsid w:val="00555B27"/>
    <w:rsid w:val="005567CB"/>
    <w:rsid w:val="00556943"/>
    <w:rsid w:val="00557016"/>
    <w:rsid w:val="005575E8"/>
    <w:rsid w:val="00557B85"/>
    <w:rsid w:val="00557CCF"/>
    <w:rsid w:val="005602E1"/>
    <w:rsid w:val="005604E5"/>
    <w:rsid w:val="005606BF"/>
    <w:rsid w:val="0056151C"/>
    <w:rsid w:val="00561ED6"/>
    <w:rsid w:val="0056227F"/>
    <w:rsid w:val="00562793"/>
    <w:rsid w:val="005627F7"/>
    <w:rsid w:val="00562A0D"/>
    <w:rsid w:val="00562CEE"/>
    <w:rsid w:val="00562E45"/>
    <w:rsid w:val="00562F89"/>
    <w:rsid w:val="005631AF"/>
    <w:rsid w:val="005633EA"/>
    <w:rsid w:val="0056388C"/>
    <w:rsid w:val="00564B0F"/>
    <w:rsid w:val="00564BFC"/>
    <w:rsid w:val="00564C29"/>
    <w:rsid w:val="00564EB3"/>
    <w:rsid w:val="0056599E"/>
    <w:rsid w:val="00565AC9"/>
    <w:rsid w:val="00565AD7"/>
    <w:rsid w:val="00565F9D"/>
    <w:rsid w:val="00566387"/>
    <w:rsid w:val="00566629"/>
    <w:rsid w:val="0056692F"/>
    <w:rsid w:val="005669BE"/>
    <w:rsid w:val="00566D83"/>
    <w:rsid w:val="00566F94"/>
    <w:rsid w:val="005672A3"/>
    <w:rsid w:val="005676ED"/>
    <w:rsid w:val="0056781A"/>
    <w:rsid w:val="00567828"/>
    <w:rsid w:val="005679EC"/>
    <w:rsid w:val="00567EA8"/>
    <w:rsid w:val="00570275"/>
    <w:rsid w:val="005705E3"/>
    <w:rsid w:val="00570B9C"/>
    <w:rsid w:val="00571106"/>
    <w:rsid w:val="00571161"/>
    <w:rsid w:val="00571497"/>
    <w:rsid w:val="005719D4"/>
    <w:rsid w:val="00571DCF"/>
    <w:rsid w:val="00571E6E"/>
    <w:rsid w:val="00571F76"/>
    <w:rsid w:val="00572243"/>
    <w:rsid w:val="00572556"/>
    <w:rsid w:val="00572586"/>
    <w:rsid w:val="0057284D"/>
    <w:rsid w:val="005735CF"/>
    <w:rsid w:val="00573647"/>
    <w:rsid w:val="0057369B"/>
    <w:rsid w:val="005736F7"/>
    <w:rsid w:val="0057388B"/>
    <w:rsid w:val="00573979"/>
    <w:rsid w:val="005739D5"/>
    <w:rsid w:val="00573C0C"/>
    <w:rsid w:val="00573C41"/>
    <w:rsid w:val="00573E74"/>
    <w:rsid w:val="00574100"/>
    <w:rsid w:val="0057433A"/>
    <w:rsid w:val="00574C55"/>
    <w:rsid w:val="00574D22"/>
    <w:rsid w:val="00574F85"/>
    <w:rsid w:val="005750B1"/>
    <w:rsid w:val="0057540A"/>
    <w:rsid w:val="00575D9C"/>
    <w:rsid w:val="00575F9C"/>
    <w:rsid w:val="005760F8"/>
    <w:rsid w:val="00576841"/>
    <w:rsid w:val="00576924"/>
    <w:rsid w:val="00576B58"/>
    <w:rsid w:val="00576B68"/>
    <w:rsid w:val="00576D39"/>
    <w:rsid w:val="00576E48"/>
    <w:rsid w:val="00576E8C"/>
    <w:rsid w:val="0057796C"/>
    <w:rsid w:val="00577BCF"/>
    <w:rsid w:val="00577E55"/>
    <w:rsid w:val="00580074"/>
    <w:rsid w:val="005802AF"/>
    <w:rsid w:val="005804A2"/>
    <w:rsid w:val="00580792"/>
    <w:rsid w:val="0058123C"/>
    <w:rsid w:val="005812F6"/>
    <w:rsid w:val="00581598"/>
    <w:rsid w:val="00582100"/>
    <w:rsid w:val="00582120"/>
    <w:rsid w:val="0058214E"/>
    <w:rsid w:val="005823F9"/>
    <w:rsid w:val="00582852"/>
    <w:rsid w:val="00582CFB"/>
    <w:rsid w:val="00582EC7"/>
    <w:rsid w:val="00582EDC"/>
    <w:rsid w:val="00583134"/>
    <w:rsid w:val="00583D06"/>
    <w:rsid w:val="00584FED"/>
    <w:rsid w:val="005852C7"/>
    <w:rsid w:val="00585339"/>
    <w:rsid w:val="00585727"/>
    <w:rsid w:val="005857AD"/>
    <w:rsid w:val="00585A0A"/>
    <w:rsid w:val="00585EE5"/>
    <w:rsid w:val="005862C7"/>
    <w:rsid w:val="0058690A"/>
    <w:rsid w:val="00587109"/>
    <w:rsid w:val="0058717E"/>
    <w:rsid w:val="0058790D"/>
    <w:rsid w:val="00587974"/>
    <w:rsid w:val="00587C88"/>
    <w:rsid w:val="005901BD"/>
    <w:rsid w:val="0059020F"/>
    <w:rsid w:val="00590675"/>
    <w:rsid w:val="00590917"/>
    <w:rsid w:val="00590A89"/>
    <w:rsid w:val="00590BD1"/>
    <w:rsid w:val="00590DDE"/>
    <w:rsid w:val="00590E7A"/>
    <w:rsid w:val="00590EA7"/>
    <w:rsid w:val="005910E2"/>
    <w:rsid w:val="005917FB"/>
    <w:rsid w:val="0059184B"/>
    <w:rsid w:val="00591E58"/>
    <w:rsid w:val="00591FB6"/>
    <w:rsid w:val="005921E8"/>
    <w:rsid w:val="005924E2"/>
    <w:rsid w:val="005926AC"/>
    <w:rsid w:val="00592BEE"/>
    <w:rsid w:val="00592F25"/>
    <w:rsid w:val="00593897"/>
    <w:rsid w:val="00593F72"/>
    <w:rsid w:val="005940FC"/>
    <w:rsid w:val="0059428B"/>
    <w:rsid w:val="0059429D"/>
    <w:rsid w:val="00594A2C"/>
    <w:rsid w:val="00594C1E"/>
    <w:rsid w:val="00594CDD"/>
    <w:rsid w:val="0059532C"/>
    <w:rsid w:val="005958CA"/>
    <w:rsid w:val="005959A5"/>
    <w:rsid w:val="00595C44"/>
    <w:rsid w:val="00595ED0"/>
    <w:rsid w:val="00595F1D"/>
    <w:rsid w:val="00595FDE"/>
    <w:rsid w:val="0059626D"/>
    <w:rsid w:val="0059628C"/>
    <w:rsid w:val="005965A6"/>
    <w:rsid w:val="00596AC9"/>
    <w:rsid w:val="00596E80"/>
    <w:rsid w:val="00596F31"/>
    <w:rsid w:val="00596FED"/>
    <w:rsid w:val="00597347"/>
    <w:rsid w:val="005974DB"/>
    <w:rsid w:val="0059762D"/>
    <w:rsid w:val="00597771"/>
    <w:rsid w:val="005977C6"/>
    <w:rsid w:val="005A05CE"/>
    <w:rsid w:val="005A1287"/>
    <w:rsid w:val="005A1B14"/>
    <w:rsid w:val="005A1D35"/>
    <w:rsid w:val="005A2015"/>
    <w:rsid w:val="005A2635"/>
    <w:rsid w:val="005A265A"/>
    <w:rsid w:val="005A3BBC"/>
    <w:rsid w:val="005A3D49"/>
    <w:rsid w:val="005A3D54"/>
    <w:rsid w:val="005A450C"/>
    <w:rsid w:val="005A5348"/>
    <w:rsid w:val="005A578C"/>
    <w:rsid w:val="005A57E9"/>
    <w:rsid w:val="005A5B4E"/>
    <w:rsid w:val="005A6269"/>
    <w:rsid w:val="005A6411"/>
    <w:rsid w:val="005A6733"/>
    <w:rsid w:val="005A6CF3"/>
    <w:rsid w:val="005A729B"/>
    <w:rsid w:val="005A735C"/>
    <w:rsid w:val="005A7614"/>
    <w:rsid w:val="005A796A"/>
    <w:rsid w:val="005B02BB"/>
    <w:rsid w:val="005B068D"/>
    <w:rsid w:val="005B0F69"/>
    <w:rsid w:val="005B1270"/>
    <w:rsid w:val="005B1525"/>
    <w:rsid w:val="005B15C2"/>
    <w:rsid w:val="005B1699"/>
    <w:rsid w:val="005B1C25"/>
    <w:rsid w:val="005B2F1B"/>
    <w:rsid w:val="005B319D"/>
    <w:rsid w:val="005B32F9"/>
    <w:rsid w:val="005B330B"/>
    <w:rsid w:val="005B35B9"/>
    <w:rsid w:val="005B3678"/>
    <w:rsid w:val="005B367B"/>
    <w:rsid w:val="005B36E5"/>
    <w:rsid w:val="005B38BD"/>
    <w:rsid w:val="005B390A"/>
    <w:rsid w:val="005B3B77"/>
    <w:rsid w:val="005B3C3E"/>
    <w:rsid w:val="005B3FAF"/>
    <w:rsid w:val="005B44F0"/>
    <w:rsid w:val="005B453F"/>
    <w:rsid w:val="005B48C8"/>
    <w:rsid w:val="005B4A19"/>
    <w:rsid w:val="005B4AFB"/>
    <w:rsid w:val="005B4FC1"/>
    <w:rsid w:val="005B5293"/>
    <w:rsid w:val="005B5406"/>
    <w:rsid w:val="005B54AD"/>
    <w:rsid w:val="005B55D2"/>
    <w:rsid w:val="005B59FE"/>
    <w:rsid w:val="005B5C1C"/>
    <w:rsid w:val="005B65A9"/>
    <w:rsid w:val="005B6793"/>
    <w:rsid w:val="005B69E3"/>
    <w:rsid w:val="005B6D22"/>
    <w:rsid w:val="005B6E2A"/>
    <w:rsid w:val="005B7826"/>
    <w:rsid w:val="005B7B47"/>
    <w:rsid w:val="005B7B54"/>
    <w:rsid w:val="005B7BA5"/>
    <w:rsid w:val="005C00DB"/>
    <w:rsid w:val="005C0227"/>
    <w:rsid w:val="005C056E"/>
    <w:rsid w:val="005C0833"/>
    <w:rsid w:val="005C0A8C"/>
    <w:rsid w:val="005C0E24"/>
    <w:rsid w:val="005C0E98"/>
    <w:rsid w:val="005C11A4"/>
    <w:rsid w:val="005C12A6"/>
    <w:rsid w:val="005C1CCC"/>
    <w:rsid w:val="005C217E"/>
    <w:rsid w:val="005C2D80"/>
    <w:rsid w:val="005C2DDB"/>
    <w:rsid w:val="005C2E1D"/>
    <w:rsid w:val="005C3109"/>
    <w:rsid w:val="005C396F"/>
    <w:rsid w:val="005C452B"/>
    <w:rsid w:val="005C4C82"/>
    <w:rsid w:val="005C51A6"/>
    <w:rsid w:val="005C5339"/>
    <w:rsid w:val="005C5349"/>
    <w:rsid w:val="005C5403"/>
    <w:rsid w:val="005C5D00"/>
    <w:rsid w:val="005C6977"/>
    <w:rsid w:val="005C6F07"/>
    <w:rsid w:val="005C6FAF"/>
    <w:rsid w:val="005C7195"/>
    <w:rsid w:val="005C72E9"/>
    <w:rsid w:val="005C7527"/>
    <w:rsid w:val="005C7871"/>
    <w:rsid w:val="005C793D"/>
    <w:rsid w:val="005C7BBB"/>
    <w:rsid w:val="005C7D98"/>
    <w:rsid w:val="005D003D"/>
    <w:rsid w:val="005D039A"/>
    <w:rsid w:val="005D0512"/>
    <w:rsid w:val="005D06E7"/>
    <w:rsid w:val="005D06F2"/>
    <w:rsid w:val="005D121D"/>
    <w:rsid w:val="005D129C"/>
    <w:rsid w:val="005D1A31"/>
    <w:rsid w:val="005D1CF1"/>
    <w:rsid w:val="005D1CF3"/>
    <w:rsid w:val="005D205D"/>
    <w:rsid w:val="005D208C"/>
    <w:rsid w:val="005D2121"/>
    <w:rsid w:val="005D2480"/>
    <w:rsid w:val="005D24FF"/>
    <w:rsid w:val="005D27A2"/>
    <w:rsid w:val="005D2C21"/>
    <w:rsid w:val="005D2C96"/>
    <w:rsid w:val="005D2EE6"/>
    <w:rsid w:val="005D3020"/>
    <w:rsid w:val="005D334D"/>
    <w:rsid w:val="005D42B4"/>
    <w:rsid w:val="005D45A1"/>
    <w:rsid w:val="005D4687"/>
    <w:rsid w:val="005D4A0B"/>
    <w:rsid w:val="005D4B56"/>
    <w:rsid w:val="005D4F57"/>
    <w:rsid w:val="005D524F"/>
    <w:rsid w:val="005D5276"/>
    <w:rsid w:val="005D52F1"/>
    <w:rsid w:val="005D57F8"/>
    <w:rsid w:val="005D5801"/>
    <w:rsid w:val="005D69AD"/>
    <w:rsid w:val="005D70EC"/>
    <w:rsid w:val="005D7168"/>
    <w:rsid w:val="005D7242"/>
    <w:rsid w:val="005D74BB"/>
    <w:rsid w:val="005D75C5"/>
    <w:rsid w:val="005D78AE"/>
    <w:rsid w:val="005D795E"/>
    <w:rsid w:val="005E0435"/>
    <w:rsid w:val="005E044A"/>
    <w:rsid w:val="005E051C"/>
    <w:rsid w:val="005E1336"/>
    <w:rsid w:val="005E17ED"/>
    <w:rsid w:val="005E1DAB"/>
    <w:rsid w:val="005E1EED"/>
    <w:rsid w:val="005E211A"/>
    <w:rsid w:val="005E24A0"/>
    <w:rsid w:val="005E2713"/>
    <w:rsid w:val="005E2CB1"/>
    <w:rsid w:val="005E2D0D"/>
    <w:rsid w:val="005E3195"/>
    <w:rsid w:val="005E3C34"/>
    <w:rsid w:val="005E4B9E"/>
    <w:rsid w:val="005E4BCA"/>
    <w:rsid w:val="005E4D99"/>
    <w:rsid w:val="005E512F"/>
    <w:rsid w:val="005E55AB"/>
    <w:rsid w:val="005E5D85"/>
    <w:rsid w:val="005E5F09"/>
    <w:rsid w:val="005E627C"/>
    <w:rsid w:val="005E64B1"/>
    <w:rsid w:val="005E6FB6"/>
    <w:rsid w:val="005E7177"/>
    <w:rsid w:val="005E7472"/>
    <w:rsid w:val="005E74DD"/>
    <w:rsid w:val="005E7C9C"/>
    <w:rsid w:val="005E7E7E"/>
    <w:rsid w:val="005E7F57"/>
    <w:rsid w:val="005F01D9"/>
    <w:rsid w:val="005F0283"/>
    <w:rsid w:val="005F076B"/>
    <w:rsid w:val="005F0801"/>
    <w:rsid w:val="005F0ECE"/>
    <w:rsid w:val="005F10AA"/>
    <w:rsid w:val="005F12BF"/>
    <w:rsid w:val="005F13F9"/>
    <w:rsid w:val="005F1400"/>
    <w:rsid w:val="005F1441"/>
    <w:rsid w:val="005F184F"/>
    <w:rsid w:val="005F2524"/>
    <w:rsid w:val="005F26F4"/>
    <w:rsid w:val="005F2928"/>
    <w:rsid w:val="005F2D54"/>
    <w:rsid w:val="005F3093"/>
    <w:rsid w:val="005F31BA"/>
    <w:rsid w:val="005F33A5"/>
    <w:rsid w:val="005F368D"/>
    <w:rsid w:val="005F3ADE"/>
    <w:rsid w:val="005F3BC5"/>
    <w:rsid w:val="005F3E12"/>
    <w:rsid w:val="005F406B"/>
    <w:rsid w:val="005F450F"/>
    <w:rsid w:val="005F4C3E"/>
    <w:rsid w:val="005F4C52"/>
    <w:rsid w:val="005F4E41"/>
    <w:rsid w:val="005F4F66"/>
    <w:rsid w:val="005F4F81"/>
    <w:rsid w:val="005F50B6"/>
    <w:rsid w:val="005F522F"/>
    <w:rsid w:val="005F5230"/>
    <w:rsid w:val="005F5767"/>
    <w:rsid w:val="005F5871"/>
    <w:rsid w:val="005F59B6"/>
    <w:rsid w:val="005F5A7B"/>
    <w:rsid w:val="005F5B47"/>
    <w:rsid w:val="005F5C0C"/>
    <w:rsid w:val="005F5C79"/>
    <w:rsid w:val="005F5FC8"/>
    <w:rsid w:val="005F624B"/>
    <w:rsid w:val="005F6C07"/>
    <w:rsid w:val="005F6EAC"/>
    <w:rsid w:val="005F7993"/>
    <w:rsid w:val="005F7D78"/>
    <w:rsid w:val="005F7E2E"/>
    <w:rsid w:val="00600504"/>
    <w:rsid w:val="00600C98"/>
    <w:rsid w:val="00600EBB"/>
    <w:rsid w:val="00600F65"/>
    <w:rsid w:val="00601248"/>
    <w:rsid w:val="00601483"/>
    <w:rsid w:val="0060157F"/>
    <w:rsid w:val="00601917"/>
    <w:rsid w:val="00601CAA"/>
    <w:rsid w:val="00601E1C"/>
    <w:rsid w:val="00601E57"/>
    <w:rsid w:val="006021F2"/>
    <w:rsid w:val="00602292"/>
    <w:rsid w:val="0060281A"/>
    <w:rsid w:val="00602D02"/>
    <w:rsid w:val="00603437"/>
    <w:rsid w:val="0060377F"/>
    <w:rsid w:val="00603DE3"/>
    <w:rsid w:val="00603F97"/>
    <w:rsid w:val="00603FE8"/>
    <w:rsid w:val="00604C53"/>
    <w:rsid w:val="00604E1C"/>
    <w:rsid w:val="00605053"/>
    <w:rsid w:val="0060533A"/>
    <w:rsid w:val="006054A7"/>
    <w:rsid w:val="00605A31"/>
    <w:rsid w:val="00605A45"/>
    <w:rsid w:val="006060A6"/>
    <w:rsid w:val="006063B9"/>
    <w:rsid w:val="00606B59"/>
    <w:rsid w:val="00606BE7"/>
    <w:rsid w:val="00606CB8"/>
    <w:rsid w:val="00606DC1"/>
    <w:rsid w:val="006073AC"/>
    <w:rsid w:val="00607471"/>
    <w:rsid w:val="00607958"/>
    <w:rsid w:val="006079FE"/>
    <w:rsid w:val="00607A89"/>
    <w:rsid w:val="00607CEE"/>
    <w:rsid w:val="00610183"/>
    <w:rsid w:val="006107D6"/>
    <w:rsid w:val="00610A1F"/>
    <w:rsid w:val="00610F07"/>
    <w:rsid w:val="00611056"/>
    <w:rsid w:val="00611359"/>
    <w:rsid w:val="0061198D"/>
    <w:rsid w:val="006119D0"/>
    <w:rsid w:val="00611E4B"/>
    <w:rsid w:val="00611F57"/>
    <w:rsid w:val="0061254A"/>
    <w:rsid w:val="0061288E"/>
    <w:rsid w:val="00612A34"/>
    <w:rsid w:val="00612BFB"/>
    <w:rsid w:val="00612C72"/>
    <w:rsid w:val="0061358D"/>
    <w:rsid w:val="0061382F"/>
    <w:rsid w:val="00613BD9"/>
    <w:rsid w:val="00613D06"/>
    <w:rsid w:val="0061404C"/>
    <w:rsid w:val="006141A7"/>
    <w:rsid w:val="0061422E"/>
    <w:rsid w:val="00614524"/>
    <w:rsid w:val="00614565"/>
    <w:rsid w:val="006145A0"/>
    <w:rsid w:val="00614D63"/>
    <w:rsid w:val="00614DE2"/>
    <w:rsid w:val="006151E3"/>
    <w:rsid w:val="00615329"/>
    <w:rsid w:val="00615970"/>
    <w:rsid w:val="006159BD"/>
    <w:rsid w:val="00615DFB"/>
    <w:rsid w:val="00615F51"/>
    <w:rsid w:val="00616019"/>
    <w:rsid w:val="0061601D"/>
    <w:rsid w:val="00616044"/>
    <w:rsid w:val="00616850"/>
    <w:rsid w:val="00616B0A"/>
    <w:rsid w:val="00616B35"/>
    <w:rsid w:val="00616D46"/>
    <w:rsid w:val="0061707E"/>
    <w:rsid w:val="006170F3"/>
    <w:rsid w:val="00617244"/>
    <w:rsid w:val="0061732A"/>
    <w:rsid w:val="00617398"/>
    <w:rsid w:val="00617692"/>
    <w:rsid w:val="00617A39"/>
    <w:rsid w:val="00617A3E"/>
    <w:rsid w:val="00617A75"/>
    <w:rsid w:val="00617CA4"/>
    <w:rsid w:val="00620910"/>
    <w:rsid w:val="00620C3A"/>
    <w:rsid w:val="00620F9E"/>
    <w:rsid w:val="00620FA3"/>
    <w:rsid w:val="00620FAA"/>
    <w:rsid w:val="006214F4"/>
    <w:rsid w:val="00621EA0"/>
    <w:rsid w:val="00621F34"/>
    <w:rsid w:val="006227A9"/>
    <w:rsid w:val="00622870"/>
    <w:rsid w:val="00622BA7"/>
    <w:rsid w:val="00622C0D"/>
    <w:rsid w:val="0062316E"/>
    <w:rsid w:val="006232FA"/>
    <w:rsid w:val="00623892"/>
    <w:rsid w:val="00623974"/>
    <w:rsid w:val="00623A37"/>
    <w:rsid w:val="0062459D"/>
    <w:rsid w:val="006245BA"/>
    <w:rsid w:val="0062477B"/>
    <w:rsid w:val="00624E5C"/>
    <w:rsid w:val="00625000"/>
    <w:rsid w:val="0062553D"/>
    <w:rsid w:val="00625D85"/>
    <w:rsid w:val="00625E83"/>
    <w:rsid w:val="00625F9F"/>
    <w:rsid w:val="0062623F"/>
    <w:rsid w:val="00626245"/>
    <w:rsid w:val="00626793"/>
    <w:rsid w:val="006270FB"/>
    <w:rsid w:val="006273B2"/>
    <w:rsid w:val="00627FB6"/>
    <w:rsid w:val="006301FF"/>
    <w:rsid w:val="0063046E"/>
    <w:rsid w:val="0063049E"/>
    <w:rsid w:val="006306CD"/>
    <w:rsid w:val="00630A67"/>
    <w:rsid w:val="00630BF7"/>
    <w:rsid w:val="00630C15"/>
    <w:rsid w:val="00630F64"/>
    <w:rsid w:val="0063102C"/>
    <w:rsid w:val="0063137C"/>
    <w:rsid w:val="006314F3"/>
    <w:rsid w:val="00632484"/>
    <w:rsid w:val="00632AC9"/>
    <w:rsid w:val="00632E35"/>
    <w:rsid w:val="006330D5"/>
    <w:rsid w:val="00633345"/>
    <w:rsid w:val="00633732"/>
    <w:rsid w:val="00633A1C"/>
    <w:rsid w:val="00633C5F"/>
    <w:rsid w:val="00633D99"/>
    <w:rsid w:val="00634711"/>
    <w:rsid w:val="0063489D"/>
    <w:rsid w:val="00634A13"/>
    <w:rsid w:val="0063518E"/>
    <w:rsid w:val="00635232"/>
    <w:rsid w:val="00635E28"/>
    <w:rsid w:val="0063636A"/>
    <w:rsid w:val="00636647"/>
    <w:rsid w:val="006368AC"/>
    <w:rsid w:val="00636FDD"/>
    <w:rsid w:val="00637016"/>
    <w:rsid w:val="0063733C"/>
    <w:rsid w:val="0063744E"/>
    <w:rsid w:val="00637903"/>
    <w:rsid w:val="00637A3F"/>
    <w:rsid w:val="00640225"/>
    <w:rsid w:val="0064039D"/>
    <w:rsid w:val="00640414"/>
    <w:rsid w:val="0064093C"/>
    <w:rsid w:val="00640A4D"/>
    <w:rsid w:val="00640A5A"/>
    <w:rsid w:val="00640BA1"/>
    <w:rsid w:val="00640CE1"/>
    <w:rsid w:val="006415F3"/>
    <w:rsid w:val="0064171A"/>
    <w:rsid w:val="006417BD"/>
    <w:rsid w:val="00641988"/>
    <w:rsid w:val="00641BCE"/>
    <w:rsid w:val="0064201F"/>
    <w:rsid w:val="006420A9"/>
    <w:rsid w:val="00642753"/>
    <w:rsid w:val="006432F2"/>
    <w:rsid w:val="0064367F"/>
    <w:rsid w:val="00643871"/>
    <w:rsid w:val="00643B6C"/>
    <w:rsid w:val="006445BE"/>
    <w:rsid w:val="0064486B"/>
    <w:rsid w:val="006448AF"/>
    <w:rsid w:val="00644AC8"/>
    <w:rsid w:val="00644C12"/>
    <w:rsid w:val="00644C1C"/>
    <w:rsid w:val="006450C2"/>
    <w:rsid w:val="00645BD0"/>
    <w:rsid w:val="00645D05"/>
    <w:rsid w:val="00645ED8"/>
    <w:rsid w:val="00645F79"/>
    <w:rsid w:val="006463A4"/>
    <w:rsid w:val="00646558"/>
    <w:rsid w:val="00646732"/>
    <w:rsid w:val="0064694A"/>
    <w:rsid w:val="00646D73"/>
    <w:rsid w:val="006475D8"/>
    <w:rsid w:val="006477CC"/>
    <w:rsid w:val="00647915"/>
    <w:rsid w:val="00647AE9"/>
    <w:rsid w:val="00647B43"/>
    <w:rsid w:val="00647CED"/>
    <w:rsid w:val="00647EAC"/>
    <w:rsid w:val="006506BF"/>
    <w:rsid w:val="00650847"/>
    <w:rsid w:val="00650A45"/>
    <w:rsid w:val="00650B25"/>
    <w:rsid w:val="00650D19"/>
    <w:rsid w:val="0065122D"/>
    <w:rsid w:val="00651667"/>
    <w:rsid w:val="00651B5E"/>
    <w:rsid w:val="00651B86"/>
    <w:rsid w:val="00651F9F"/>
    <w:rsid w:val="006520B9"/>
    <w:rsid w:val="00652315"/>
    <w:rsid w:val="006524D9"/>
    <w:rsid w:val="00652593"/>
    <w:rsid w:val="006527C9"/>
    <w:rsid w:val="006529D1"/>
    <w:rsid w:val="00652B4D"/>
    <w:rsid w:val="00652C3D"/>
    <w:rsid w:val="00652DD7"/>
    <w:rsid w:val="00653048"/>
    <w:rsid w:val="00653178"/>
    <w:rsid w:val="006533EF"/>
    <w:rsid w:val="00653453"/>
    <w:rsid w:val="006535C4"/>
    <w:rsid w:val="00653743"/>
    <w:rsid w:val="00653839"/>
    <w:rsid w:val="00653CFE"/>
    <w:rsid w:val="00653D75"/>
    <w:rsid w:val="00653F39"/>
    <w:rsid w:val="0065407B"/>
    <w:rsid w:val="00654192"/>
    <w:rsid w:val="00654684"/>
    <w:rsid w:val="00654FAD"/>
    <w:rsid w:val="00655336"/>
    <w:rsid w:val="00655C87"/>
    <w:rsid w:val="00656863"/>
    <w:rsid w:val="00656888"/>
    <w:rsid w:val="006571E0"/>
    <w:rsid w:val="00657312"/>
    <w:rsid w:val="006574EF"/>
    <w:rsid w:val="006577F5"/>
    <w:rsid w:val="00657DA5"/>
    <w:rsid w:val="00657DAD"/>
    <w:rsid w:val="00657DD1"/>
    <w:rsid w:val="00657DD9"/>
    <w:rsid w:val="006608AB"/>
    <w:rsid w:val="006608CF"/>
    <w:rsid w:val="00660999"/>
    <w:rsid w:val="00661092"/>
    <w:rsid w:val="006614AD"/>
    <w:rsid w:val="006614D4"/>
    <w:rsid w:val="006618F7"/>
    <w:rsid w:val="00661CDE"/>
    <w:rsid w:val="00661F4D"/>
    <w:rsid w:val="006623D8"/>
    <w:rsid w:val="006630F4"/>
    <w:rsid w:val="00663135"/>
    <w:rsid w:val="0066318D"/>
    <w:rsid w:val="006635FC"/>
    <w:rsid w:val="00663762"/>
    <w:rsid w:val="00663BFE"/>
    <w:rsid w:val="00663E4F"/>
    <w:rsid w:val="00664585"/>
    <w:rsid w:val="006645C7"/>
    <w:rsid w:val="00664626"/>
    <w:rsid w:val="0066470D"/>
    <w:rsid w:val="00664869"/>
    <w:rsid w:val="00664901"/>
    <w:rsid w:val="00664975"/>
    <w:rsid w:val="00664B10"/>
    <w:rsid w:val="00664C2F"/>
    <w:rsid w:val="00665411"/>
    <w:rsid w:val="0066552E"/>
    <w:rsid w:val="00665E63"/>
    <w:rsid w:val="00666361"/>
    <w:rsid w:val="006663A7"/>
    <w:rsid w:val="0066678F"/>
    <w:rsid w:val="00666AC8"/>
    <w:rsid w:val="00666C10"/>
    <w:rsid w:val="00666C89"/>
    <w:rsid w:val="00666F4C"/>
    <w:rsid w:val="00667010"/>
    <w:rsid w:val="006673DB"/>
    <w:rsid w:val="006677A9"/>
    <w:rsid w:val="006677C7"/>
    <w:rsid w:val="00667B15"/>
    <w:rsid w:val="00667C3E"/>
    <w:rsid w:val="00670028"/>
    <w:rsid w:val="006701F4"/>
    <w:rsid w:val="00670233"/>
    <w:rsid w:val="00670733"/>
    <w:rsid w:val="0067082B"/>
    <w:rsid w:val="00670AC4"/>
    <w:rsid w:val="00671571"/>
    <w:rsid w:val="00671789"/>
    <w:rsid w:val="00671847"/>
    <w:rsid w:val="006719E7"/>
    <w:rsid w:val="00671C5A"/>
    <w:rsid w:val="0067247B"/>
    <w:rsid w:val="0067259D"/>
    <w:rsid w:val="006726B8"/>
    <w:rsid w:val="00672BA1"/>
    <w:rsid w:val="006730B3"/>
    <w:rsid w:val="006732EC"/>
    <w:rsid w:val="00673745"/>
    <w:rsid w:val="00673C36"/>
    <w:rsid w:val="00673D90"/>
    <w:rsid w:val="00674B0A"/>
    <w:rsid w:val="00674D7B"/>
    <w:rsid w:val="00674DAA"/>
    <w:rsid w:val="00674DAE"/>
    <w:rsid w:val="00674DD6"/>
    <w:rsid w:val="0067551F"/>
    <w:rsid w:val="0067568C"/>
    <w:rsid w:val="00675CDC"/>
    <w:rsid w:val="00675D91"/>
    <w:rsid w:val="00675F96"/>
    <w:rsid w:val="006767D1"/>
    <w:rsid w:val="00676A08"/>
    <w:rsid w:val="00676A79"/>
    <w:rsid w:val="00676C6F"/>
    <w:rsid w:val="0067702D"/>
    <w:rsid w:val="00677137"/>
    <w:rsid w:val="006774A5"/>
    <w:rsid w:val="00677A9A"/>
    <w:rsid w:val="00677B0B"/>
    <w:rsid w:val="00677B2C"/>
    <w:rsid w:val="00677C79"/>
    <w:rsid w:val="00677D2B"/>
    <w:rsid w:val="00677FA8"/>
    <w:rsid w:val="006802E4"/>
    <w:rsid w:val="006807BF"/>
    <w:rsid w:val="00681802"/>
    <w:rsid w:val="00682350"/>
    <w:rsid w:val="006828DA"/>
    <w:rsid w:val="00682CDD"/>
    <w:rsid w:val="00682FB1"/>
    <w:rsid w:val="006831E0"/>
    <w:rsid w:val="00683B96"/>
    <w:rsid w:val="00684068"/>
    <w:rsid w:val="00684564"/>
    <w:rsid w:val="00684D8B"/>
    <w:rsid w:val="006855CC"/>
    <w:rsid w:val="0068567D"/>
    <w:rsid w:val="006856F8"/>
    <w:rsid w:val="00685C50"/>
    <w:rsid w:val="00685D00"/>
    <w:rsid w:val="00686830"/>
    <w:rsid w:val="006870A8"/>
    <w:rsid w:val="006870F2"/>
    <w:rsid w:val="006873A7"/>
    <w:rsid w:val="0068747D"/>
    <w:rsid w:val="0068792D"/>
    <w:rsid w:val="00687A68"/>
    <w:rsid w:val="00687F1F"/>
    <w:rsid w:val="00690584"/>
    <w:rsid w:val="006908BF"/>
    <w:rsid w:val="00690AA3"/>
    <w:rsid w:val="00690C92"/>
    <w:rsid w:val="006913A2"/>
    <w:rsid w:val="00691AF1"/>
    <w:rsid w:val="00691E35"/>
    <w:rsid w:val="0069200E"/>
    <w:rsid w:val="0069222B"/>
    <w:rsid w:val="00692302"/>
    <w:rsid w:val="006926B8"/>
    <w:rsid w:val="006929C9"/>
    <w:rsid w:val="006929EF"/>
    <w:rsid w:val="00692B2A"/>
    <w:rsid w:val="0069355B"/>
    <w:rsid w:val="006936AD"/>
    <w:rsid w:val="00693776"/>
    <w:rsid w:val="006939FD"/>
    <w:rsid w:val="00693BCE"/>
    <w:rsid w:val="00693D06"/>
    <w:rsid w:val="00693EAB"/>
    <w:rsid w:val="00694747"/>
    <w:rsid w:val="0069486C"/>
    <w:rsid w:val="00694BEB"/>
    <w:rsid w:val="00695183"/>
    <w:rsid w:val="006952CA"/>
    <w:rsid w:val="0069540E"/>
    <w:rsid w:val="006956C0"/>
    <w:rsid w:val="006957A0"/>
    <w:rsid w:val="00695ADD"/>
    <w:rsid w:val="00695D57"/>
    <w:rsid w:val="00695F75"/>
    <w:rsid w:val="006961D6"/>
    <w:rsid w:val="0069632C"/>
    <w:rsid w:val="0069639F"/>
    <w:rsid w:val="00696999"/>
    <w:rsid w:val="00696D4C"/>
    <w:rsid w:val="00696E62"/>
    <w:rsid w:val="00696F06"/>
    <w:rsid w:val="00696F32"/>
    <w:rsid w:val="0069702B"/>
    <w:rsid w:val="00697474"/>
    <w:rsid w:val="006979CA"/>
    <w:rsid w:val="00697E13"/>
    <w:rsid w:val="006A054C"/>
    <w:rsid w:val="006A05B0"/>
    <w:rsid w:val="006A05DF"/>
    <w:rsid w:val="006A098B"/>
    <w:rsid w:val="006A0A3E"/>
    <w:rsid w:val="006A0AAA"/>
    <w:rsid w:val="006A0CAA"/>
    <w:rsid w:val="006A0FF0"/>
    <w:rsid w:val="006A10E2"/>
    <w:rsid w:val="006A1122"/>
    <w:rsid w:val="006A1265"/>
    <w:rsid w:val="006A14F3"/>
    <w:rsid w:val="006A1646"/>
    <w:rsid w:val="006A17C6"/>
    <w:rsid w:val="006A1873"/>
    <w:rsid w:val="006A19EB"/>
    <w:rsid w:val="006A1CDB"/>
    <w:rsid w:val="006A1D28"/>
    <w:rsid w:val="006A1D2E"/>
    <w:rsid w:val="006A1D45"/>
    <w:rsid w:val="006A1E4B"/>
    <w:rsid w:val="006A2269"/>
    <w:rsid w:val="006A232E"/>
    <w:rsid w:val="006A274E"/>
    <w:rsid w:val="006A2B73"/>
    <w:rsid w:val="006A2D78"/>
    <w:rsid w:val="006A33C2"/>
    <w:rsid w:val="006A38E8"/>
    <w:rsid w:val="006A39EF"/>
    <w:rsid w:val="006A3CD1"/>
    <w:rsid w:val="006A3E10"/>
    <w:rsid w:val="006A3FC2"/>
    <w:rsid w:val="006A402B"/>
    <w:rsid w:val="006A451C"/>
    <w:rsid w:val="006A4DC3"/>
    <w:rsid w:val="006A594D"/>
    <w:rsid w:val="006A5AA1"/>
    <w:rsid w:val="006A5DF0"/>
    <w:rsid w:val="006A6102"/>
    <w:rsid w:val="006A6BCA"/>
    <w:rsid w:val="006A71F6"/>
    <w:rsid w:val="006A732E"/>
    <w:rsid w:val="006A7465"/>
    <w:rsid w:val="006A79C6"/>
    <w:rsid w:val="006A7C5A"/>
    <w:rsid w:val="006A7CF7"/>
    <w:rsid w:val="006A7F40"/>
    <w:rsid w:val="006B0420"/>
    <w:rsid w:val="006B0786"/>
    <w:rsid w:val="006B0F34"/>
    <w:rsid w:val="006B17CE"/>
    <w:rsid w:val="006B1BFD"/>
    <w:rsid w:val="006B1CFB"/>
    <w:rsid w:val="006B1DD1"/>
    <w:rsid w:val="006B20DD"/>
    <w:rsid w:val="006B2684"/>
    <w:rsid w:val="006B28FC"/>
    <w:rsid w:val="006B2CA8"/>
    <w:rsid w:val="006B2D04"/>
    <w:rsid w:val="006B3650"/>
    <w:rsid w:val="006B36B2"/>
    <w:rsid w:val="006B3984"/>
    <w:rsid w:val="006B3A2A"/>
    <w:rsid w:val="006B3A75"/>
    <w:rsid w:val="006B3D99"/>
    <w:rsid w:val="006B4025"/>
    <w:rsid w:val="006B4370"/>
    <w:rsid w:val="006B4514"/>
    <w:rsid w:val="006B4582"/>
    <w:rsid w:val="006B4A07"/>
    <w:rsid w:val="006B5374"/>
    <w:rsid w:val="006B55CF"/>
    <w:rsid w:val="006B59AF"/>
    <w:rsid w:val="006B5CB6"/>
    <w:rsid w:val="006B5EF0"/>
    <w:rsid w:val="006B6263"/>
    <w:rsid w:val="006B62F4"/>
    <w:rsid w:val="006B6CDD"/>
    <w:rsid w:val="006B6EAF"/>
    <w:rsid w:val="006B718A"/>
    <w:rsid w:val="006B7365"/>
    <w:rsid w:val="006B7A2A"/>
    <w:rsid w:val="006B7CB8"/>
    <w:rsid w:val="006B7CD9"/>
    <w:rsid w:val="006B7D67"/>
    <w:rsid w:val="006C0107"/>
    <w:rsid w:val="006C04F8"/>
    <w:rsid w:val="006C06BA"/>
    <w:rsid w:val="006C0739"/>
    <w:rsid w:val="006C09E7"/>
    <w:rsid w:val="006C0B38"/>
    <w:rsid w:val="006C1358"/>
    <w:rsid w:val="006C1A50"/>
    <w:rsid w:val="006C1BD8"/>
    <w:rsid w:val="006C1C28"/>
    <w:rsid w:val="006C1D31"/>
    <w:rsid w:val="006C1DC3"/>
    <w:rsid w:val="006C20C7"/>
    <w:rsid w:val="006C24E0"/>
    <w:rsid w:val="006C2EC8"/>
    <w:rsid w:val="006C3106"/>
    <w:rsid w:val="006C3981"/>
    <w:rsid w:val="006C3A0B"/>
    <w:rsid w:val="006C3AF5"/>
    <w:rsid w:val="006C3DBC"/>
    <w:rsid w:val="006C3E84"/>
    <w:rsid w:val="006C3ECF"/>
    <w:rsid w:val="006C423B"/>
    <w:rsid w:val="006C44B9"/>
    <w:rsid w:val="006C51F4"/>
    <w:rsid w:val="006C5516"/>
    <w:rsid w:val="006C58A2"/>
    <w:rsid w:val="006C5ADA"/>
    <w:rsid w:val="006C61A8"/>
    <w:rsid w:val="006C680A"/>
    <w:rsid w:val="006C6BE9"/>
    <w:rsid w:val="006C6FFD"/>
    <w:rsid w:val="006C7018"/>
    <w:rsid w:val="006C7095"/>
    <w:rsid w:val="006C7758"/>
    <w:rsid w:val="006C785B"/>
    <w:rsid w:val="006C7AFE"/>
    <w:rsid w:val="006C7C43"/>
    <w:rsid w:val="006D0066"/>
    <w:rsid w:val="006D01D0"/>
    <w:rsid w:val="006D07A0"/>
    <w:rsid w:val="006D07B7"/>
    <w:rsid w:val="006D0BD0"/>
    <w:rsid w:val="006D0C36"/>
    <w:rsid w:val="006D0C97"/>
    <w:rsid w:val="006D1B09"/>
    <w:rsid w:val="006D247B"/>
    <w:rsid w:val="006D2C6F"/>
    <w:rsid w:val="006D389F"/>
    <w:rsid w:val="006D38F5"/>
    <w:rsid w:val="006D3D83"/>
    <w:rsid w:val="006D4540"/>
    <w:rsid w:val="006D46D1"/>
    <w:rsid w:val="006D4852"/>
    <w:rsid w:val="006D5385"/>
    <w:rsid w:val="006D5872"/>
    <w:rsid w:val="006D5A19"/>
    <w:rsid w:val="006D5DF7"/>
    <w:rsid w:val="006D5EEA"/>
    <w:rsid w:val="006D6009"/>
    <w:rsid w:val="006D6240"/>
    <w:rsid w:val="006D625E"/>
    <w:rsid w:val="006D6433"/>
    <w:rsid w:val="006D674E"/>
    <w:rsid w:val="006D6900"/>
    <w:rsid w:val="006D6FC1"/>
    <w:rsid w:val="006D7545"/>
    <w:rsid w:val="006D7EFA"/>
    <w:rsid w:val="006E0000"/>
    <w:rsid w:val="006E00AA"/>
    <w:rsid w:val="006E014B"/>
    <w:rsid w:val="006E071D"/>
    <w:rsid w:val="006E080D"/>
    <w:rsid w:val="006E0D12"/>
    <w:rsid w:val="006E1269"/>
    <w:rsid w:val="006E1F5D"/>
    <w:rsid w:val="006E210A"/>
    <w:rsid w:val="006E2831"/>
    <w:rsid w:val="006E284E"/>
    <w:rsid w:val="006E2A7B"/>
    <w:rsid w:val="006E3406"/>
    <w:rsid w:val="006E3789"/>
    <w:rsid w:val="006E3C0D"/>
    <w:rsid w:val="006E40F4"/>
    <w:rsid w:val="006E422F"/>
    <w:rsid w:val="006E450D"/>
    <w:rsid w:val="006E457C"/>
    <w:rsid w:val="006E4BBD"/>
    <w:rsid w:val="006E539C"/>
    <w:rsid w:val="006E5410"/>
    <w:rsid w:val="006E54E3"/>
    <w:rsid w:val="006E5DB1"/>
    <w:rsid w:val="006E5F53"/>
    <w:rsid w:val="006E615F"/>
    <w:rsid w:val="006E63ED"/>
    <w:rsid w:val="006E6715"/>
    <w:rsid w:val="006E69F3"/>
    <w:rsid w:val="006E6AAB"/>
    <w:rsid w:val="006E6ACE"/>
    <w:rsid w:val="006E6FEF"/>
    <w:rsid w:val="006E7009"/>
    <w:rsid w:val="006E71E6"/>
    <w:rsid w:val="006E7A79"/>
    <w:rsid w:val="006E7FB4"/>
    <w:rsid w:val="006F086C"/>
    <w:rsid w:val="006F1179"/>
    <w:rsid w:val="006F13B3"/>
    <w:rsid w:val="006F1865"/>
    <w:rsid w:val="006F18FC"/>
    <w:rsid w:val="006F1E95"/>
    <w:rsid w:val="006F2462"/>
    <w:rsid w:val="006F27C3"/>
    <w:rsid w:val="006F2947"/>
    <w:rsid w:val="006F29E1"/>
    <w:rsid w:val="006F3B5B"/>
    <w:rsid w:val="006F3DEF"/>
    <w:rsid w:val="006F4519"/>
    <w:rsid w:val="006F4693"/>
    <w:rsid w:val="006F475B"/>
    <w:rsid w:val="006F4765"/>
    <w:rsid w:val="006F554D"/>
    <w:rsid w:val="006F5623"/>
    <w:rsid w:val="006F5EAA"/>
    <w:rsid w:val="006F6159"/>
    <w:rsid w:val="006F6237"/>
    <w:rsid w:val="006F6D50"/>
    <w:rsid w:val="006F6E28"/>
    <w:rsid w:val="006F723F"/>
    <w:rsid w:val="006F7A7C"/>
    <w:rsid w:val="006F7AE8"/>
    <w:rsid w:val="006F7C15"/>
    <w:rsid w:val="006F7D25"/>
    <w:rsid w:val="0070004D"/>
    <w:rsid w:val="00700CD4"/>
    <w:rsid w:val="00700E00"/>
    <w:rsid w:val="00701359"/>
    <w:rsid w:val="007013F9"/>
    <w:rsid w:val="0070187B"/>
    <w:rsid w:val="00701DB3"/>
    <w:rsid w:val="0070212E"/>
    <w:rsid w:val="007022F2"/>
    <w:rsid w:val="00702851"/>
    <w:rsid w:val="00702882"/>
    <w:rsid w:val="00703A97"/>
    <w:rsid w:val="00704264"/>
    <w:rsid w:val="007045B7"/>
    <w:rsid w:val="0070479F"/>
    <w:rsid w:val="00704CB3"/>
    <w:rsid w:val="00705120"/>
    <w:rsid w:val="00705129"/>
    <w:rsid w:val="007055EF"/>
    <w:rsid w:val="0070572B"/>
    <w:rsid w:val="007057BD"/>
    <w:rsid w:val="00705A0D"/>
    <w:rsid w:val="00705B50"/>
    <w:rsid w:val="007066BA"/>
    <w:rsid w:val="00706D90"/>
    <w:rsid w:val="00707016"/>
    <w:rsid w:val="00707025"/>
    <w:rsid w:val="00707278"/>
    <w:rsid w:val="007078D7"/>
    <w:rsid w:val="0070797D"/>
    <w:rsid w:val="00707C04"/>
    <w:rsid w:val="007113CB"/>
    <w:rsid w:val="0071160C"/>
    <w:rsid w:val="00711B9C"/>
    <w:rsid w:val="0071213C"/>
    <w:rsid w:val="0071270D"/>
    <w:rsid w:val="00712783"/>
    <w:rsid w:val="00712878"/>
    <w:rsid w:val="00712C03"/>
    <w:rsid w:val="00712C98"/>
    <w:rsid w:val="0071332F"/>
    <w:rsid w:val="007136C7"/>
    <w:rsid w:val="00713B11"/>
    <w:rsid w:val="00713B18"/>
    <w:rsid w:val="00713F3A"/>
    <w:rsid w:val="00714CD3"/>
    <w:rsid w:val="0071509A"/>
    <w:rsid w:val="007150EF"/>
    <w:rsid w:val="00715505"/>
    <w:rsid w:val="00715FB8"/>
    <w:rsid w:val="007160BC"/>
    <w:rsid w:val="007161CF"/>
    <w:rsid w:val="0071621E"/>
    <w:rsid w:val="0071694D"/>
    <w:rsid w:val="00716C50"/>
    <w:rsid w:val="00716EE2"/>
    <w:rsid w:val="00717BEA"/>
    <w:rsid w:val="007206A9"/>
    <w:rsid w:val="007206BE"/>
    <w:rsid w:val="00720B8F"/>
    <w:rsid w:val="0072123D"/>
    <w:rsid w:val="007219C8"/>
    <w:rsid w:val="00721B94"/>
    <w:rsid w:val="00722067"/>
    <w:rsid w:val="0072233F"/>
    <w:rsid w:val="00722A68"/>
    <w:rsid w:val="007231AE"/>
    <w:rsid w:val="00723387"/>
    <w:rsid w:val="00723680"/>
    <w:rsid w:val="007238DB"/>
    <w:rsid w:val="007240B8"/>
    <w:rsid w:val="007240F0"/>
    <w:rsid w:val="0072411C"/>
    <w:rsid w:val="007244C0"/>
    <w:rsid w:val="007245C5"/>
    <w:rsid w:val="00724B4B"/>
    <w:rsid w:val="00724E53"/>
    <w:rsid w:val="00724EB1"/>
    <w:rsid w:val="0072533E"/>
    <w:rsid w:val="00725618"/>
    <w:rsid w:val="007258D5"/>
    <w:rsid w:val="00725B43"/>
    <w:rsid w:val="00725C5B"/>
    <w:rsid w:val="007261EE"/>
    <w:rsid w:val="007262C7"/>
    <w:rsid w:val="0072641E"/>
    <w:rsid w:val="007267D4"/>
    <w:rsid w:val="0072732A"/>
    <w:rsid w:val="00727857"/>
    <w:rsid w:val="007278D3"/>
    <w:rsid w:val="007279F2"/>
    <w:rsid w:val="00727A86"/>
    <w:rsid w:val="00727AE7"/>
    <w:rsid w:val="007309F8"/>
    <w:rsid w:val="00730A24"/>
    <w:rsid w:val="00730DED"/>
    <w:rsid w:val="00730F64"/>
    <w:rsid w:val="007310FF"/>
    <w:rsid w:val="007311A3"/>
    <w:rsid w:val="007316E9"/>
    <w:rsid w:val="00731A1C"/>
    <w:rsid w:val="00731E9E"/>
    <w:rsid w:val="00731F06"/>
    <w:rsid w:val="00732379"/>
    <w:rsid w:val="00732439"/>
    <w:rsid w:val="00732C65"/>
    <w:rsid w:val="00733138"/>
    <w:rsid w:val="0073392E"/>
    <w:rsid w:val="00733CF1"/>
    <w:rsid w:val="00733D43"/>
    <w:rsid w:val="007343CE"/>
    <w:rsid w:val="0073450E"/>
    <w:rsid w:val="00734F63"/>
    <w:rsid w:val="00735004"/>
    <w:rsid w:val="00735031"/>
    <w:rsid w:val="007354EB"/>
    <w:rsid w:val="00735632"/>
    <w:rsid w:val="00735638"/>
    <w:rsid w:val="007358A5"/>
    <w:rsid w:val="00735BAE"/>
    <w:rsid w:val="0073614F"/>
    <w:rsid w:val="0073665A"/>
    <w:rsid w:val="007366C0"/>
    <w:rsid w:val="00736CBD"/>
    <w:rsid w:val="00736E72"/>
    <w:rsid w:val="00737B78"/>
    <w:rsid w:val="00737C39"/>
    <w:rsid w:val="00737CD1"/>
    <w:rsid w:val="00737D8D"/>
    <w:rsid w:val="0074029E"/>
    <w:rsid w:val="0074078B"/>
    <w:rsid w:val="00740C42"/>
    <w:rsid w:val="00741255"/>
    <w:rsid w:val="00741A4E"/>
    <w:rsid w:val="007420CD"/>
    <w:rsid w:val="00743F8C"/>
    <w:rsid w:val="00744687"/>
    <w:rsid w:val="00744C3E"/>
    <w:rsid w:val="00744D63"/>
    <w:rsid w:val="00744E28"/>
    <w:rsid w:val="007453D5"/>
    <w:rsid w:val="007457C5"/>
    <w:rsid w:val="00745AFE"/>
    <w:rsid w:val="00745D2A"/>
    <w:rsid w:val="00745E3B"/>
    <w:rsid w:val="00745FD4"/>
    <w:rsid w:val="00745FE7"/>
    <w:rsid w:val="007464BE"/>
    <w:rsid w:val="0074675F"/>
    <w:rsid w:val="007467C3"/>
    <w:rsid w:val="007469E3"/>
    <w:rsid w:val="007474C0"/>
    <w:rsid w:val="00747553"/>
    <w:rsid w:val="007478F8"/>
    <w:rsid w:val="0074790E"/>
    <w:rsid w:val="00747990"/>
    <w:rsid w:val="00750176"/>
    <w:rsid w:val="0075047D"/>
    <w:rsid w:val="007504F8"/>
    <w:rsid w:val="00750877"/>
    <w:rsid w:val="00750B2D"/>
    <w:rsid w:val="00750BE8"/>
    <w:rsid w:val="0075127E"/>
    <w:rsid w:val="00751301"/>
    <w:rsid w:val="00751304"/>
    <w:rsid w:val="007521AE"/>
    <w:rsid w:val="00752273"/>
    <w:rsid w:val="0075254D"/>
    <w:rsid w:val="007526E9"/>
    <w:rsid w:val="00752717"/>
    <w:rsid w:val="00752CFF"/>
    <w:rsid w:val="00752F32"/>
    <w:rsid w:val="00753669"/>
    <w:rsid w:val="00753CC0"/>
    <w:rsid w:val="00753DBA"/>
    <w:rsid w:val="00753E5E"/>
    <w:rsid w:val="0075488B"/>
    <w:rsid w:val="007548B4"/>
    <w:rsid w:val="0075490D"/>
    <w:rsid w:val="00754C72"/>
    <w:rsid w:val="00754EF6"/>
    <w:rsid w:val="00755059"/>
    <w:rsid w:val="0075520A"/>
    <w:rsid w:val="00755CE1"/>
    <w:rsid w:val="00755D83"/>
    <w:rsid w:val="0075620C"/>
    <w:rsid w:val="007562A9"/>
    <w:rsid w:val="0075644D"/>
    <w:rsid w:val="007566FE"/>
    <w:rsid w:val="00756B3D"/>
    <w:rsid w:val="00756F8C"/>
    <w:rsid w:val="00756FB7"/>
    <w:rsid w:val="0075709F"/>
    <w:rsid w:val="0075754C"/>
    <w:rsid w:val="00757840"/>
    <w:rsid w:val="00757E20"/>
    <w:rsid w:val="00757E98"/>
    <w:rsid w:val="00757F5B"/>
    <w:rsid w:val="00760598"/>
    <w:rsid w:val="00760A92"/>
    <w:rsid w:val="0076149A"/>
    <w:rsid w:val="007619BA"/>
    <w:rsid w:val="00761A12"/>
    <w:rsid w:val="00761CF9"/>
    <w:rsid w:val="00761F94"/>
    <w:rsid w:val="007622E3"/>
    <w:rsid w:val="007624FA"/>
    <w:rsid w:val="007629F8"/>
    <w:rsid w:val="00762AD7"/>
    <w:rsid w:val="00762B63"/>
    <w:rsid w:val="00762C2E"/>
    <w:rsid w:val="0076318A"/>
    <w:rsid w:val="007632D6"/>
    <w:rsid w:val="00763AB4"/>
    <w:rsid w:val="007641B2"/>
    <w:rsid w:val="007644AC"/>
    <w:rsid w:val="00764718"/>
    <w:rsid w:val="00764B6D"/>
    <w:rsid w:val="00764D51"/>
    <w:rsid w:val="007653BF"/>
    <w:rsid w:val="00765761"/>
    <w:rsid w:val="007657CB"/>
    <w:rsid w:val="00765C3B"/>
    <w:rsid w:val="00765EF1"/>
    <w:rsid w:val="00766174"/>
    <w:rsid w:val="00766C5C"/>
    <w:rsid w:val="00766D31"/>
    <w:rsid w:val="00766D9D"/>
    <w:rsid w:val="00767508"/>
    <w:rsid w:val="0076796A"/>
    <w:rsid w:val="00767B1A"/>
    <w:rsid w:val="00767EB5"/>
    <w:rsid w:val="007703B7"/>
    <w:rsid w:val="0077096E"/>
    <w:rsid w:val="00770A14"/>
    <w:rsid w:val="00770A66"/>
    <w:rsid w:val="00770CC3"/>
    <w:rsid w:val="00770DA8"/>
    <w:rsid w:val="00770ED6"/>
    <w:rsid w:val="007710D1"/>
    <w:rsid w:val="00771275"/>
    <w:rsid w:val="00771A90"/>
    <w:rsid w:val="00771B56"/>
    <w:rsid w:val="00772520"/>
    <w:rsid w:val="00772634"/>
    <w:rsid w:val="007727D3"/>
    <w:rsid w:val="00772D22"/>
    <w:rsid w:val="00772FA8"/>
    <w:rsid w:val="007730A3"/>
    <w:rsid w:val="0077335A"/>
    <w:rsid w:val="007734AD"/>
    <w:rsid w:val="00773ACC"/>
    <w:rsid w:val="00773B27"/>
    <w:rsid w:val="00773D5F"/>
    <w:rsid w:val="0077451A"/>
    <w:rsid w:val="0077513E"/>
    <w:rsid w:val="00775187"/>
    <w:rsid w:val="0077537B"/>
    <w:rsid w:val="0077562A"/>
    <w:rsid w:val="007757DD"/>
    <w:rsid w:val="00775EFB"/>
    <w:rsid w:val="00776A31"/>
    <w:rsid w:val="00776AE2"/>
    <w:rsid w:val="00776BF4"/>
    <w:rsid w:val="00776CE0"/>
    <w:rsid w:val="00776E36"/>
    <w:rsid w:val="007772FF"/>
    <w:rsid w:val="007776AE"/>
    <w:rsid w:val="00777CDC"/>
    <w:rsid w:val="0078038D"/>
    <w:rsid w:val="00780F36"/>
    <w:rsid w:val="00781F1E"/>
    <w:rsid w:val="007820AC"/>
    <w:rsid w:val="0078231A"/>
    <w:rsid w:val="0078237F"/>
    <w:rsid w:val="007825B2"/>
    <w:rsid w:val="0078278E"/>
    <w:rsid w:val="00782EDE"/>
    <w:rsid w:val="00782F2B"/>
    <w:rsid w:val="00783605"/>
    <w:rsid w:val="00783644"/>
    <w:rsid w:val="0078375F"/>
    <w:rsid w:val="0078383D"/>
    <w:rsid w:val="00783C58"/>
    <w:rsid w:val="00783E53"/>
    <w:rsid w:val="00783E79"/>
    <w:rsid w:val="00783F10"/>
    <w:rsid w:val="00784200"/>
    <w:rsid w:val="007843C9"/>
    <w:rsid w:val="007846E5"/>
    <w:rsid w:val="00784948"/>
    <w:rsid w:val="00784A33"/>
    <w:rsid w:val="00784E0C"/>
    <w:rsid w:val="00785048"/>
    <w:rsid w:val="007850C5"/>
    <w:rsid w:val="0078525A"/>
    <w:rsid w:val="0078537C"/>
    <w:rsid w:val="00785609"/>
    <w:rsid w:val="0078564B"/>
    <w:rsid w:val="00785BE3"/>
    <w:rsid w:val="00785D76"/>
    <w:rsid w:val="0078608B"/>
    <w:rsid w:val="00786443"/>
    <w:rsid w:val="00786493"/>
    <w:rsid w:val="007867C8"/>
    <w:rsid w:val="0078694F"/>
    <w:rsid w:val="00786CB8"/>
    <w:rsid w:val="00786DC4"/>
    <w:rsid w:val="00786F00"/>
    <w:rsid w:val="00786FCB"/>
    <w:rsid w:val="00787483"/>
    <w:rsid w:val="00787699"/>
    <w:rsid w:val="0078788E"/>
    <w:rsid w:val="00787A9F"/>
    <w:rsid w:val="00787D1C"/>
    <w:rsid w:val="0079031D"/>
    <w:rsid w:val="00790782"/>
    <w:rsid w:val="00790B06"/>
    <w:rsid w:val="00790C05"/>
    <w:rsid w:val="00790DB2"/>
    <w:rsid w:val="00790EA7"/>
    <w:rsid w:val="007915C0"/>
    <w:rsid w:val="00791687"/>
    <w:rsid w:val="0079184B"/>
    <w:rsid w:val="00791BE2"/>
    <w:rsid w:val="00791D93"/>
    <w:rsid w:val="00792004"/>
    <w:rsid w:val="007924F2"/>
    <w:rsid w:val="00792C08"/>
    <w:rsid w:val="00792D48"/>
    <w:rsid w:val="00792F8B"/>
    <w:rsid w:val="007932ED"/>
    <w:rsid w:val="00793676"/>
    <w:rsid w:val="00793CFB"/>
    <w:rsid w:val="00793F54"/>
    <w:rsid w:val="00793FBC"/>
    <w:rsid w:val="00793FF1"/>
    <w:rsid w:val="00794046"/>
    <w:rsid w:val="007941E4"/>
    <w:rsid w:val="007944D3"/>
    <w:rsid w:val="00794A7D"/>
    <w:rsid w:val="00794BD0"/>
    <w:rsid w:val="00795164"/>
    <w:rsid w:val="007954C5"/>
    <w:rsid w:val="007955E0"/>
    <w:rsid w:val="00795786"/>
    <w:rsid w:val="007958DE"/>
    <w:rsid w:val="00795F53"/>
    <w:rsid w:val="0079657F"/>
    <w:rsid w:val="00796960"/>
    <w:rsid w:val="00796D40"/>
    <w:rsid w:val="00796FC8"/>
    <w:rsid w:val="00797179"/>
    <w:rsid w:val="00797275"/>
    <w:rsid w:val="00797F74"/>
    <w:rsid w:val="007A0233"/>
    <w:rsid w:val="007A0AD1"/>
    <w:rsid w:val="007A0AE1"/>
    <w:rsid w:val="007A0B71"/>
    <w:rsid w:val="007A1041"/>
    <w:rsid w:val="007A1498"/>
    <w:rsid w:val="007A1BB6"/>
    <w:rsid w:val="007A1F65"/>
    <w:rsid w:val="007A2057"/>
    <w:rsid w:val="007A21DF"/>
    <w:rsid w:val="007A2433"/>
    <w:rsid w:val="007A295C"/>
    <w:rsid w:val="007A2BD7"/>
    <w:rsid w:val="007A30F2"/>
    <w:rsid w:val="007A45C6"/>
    <w:rsid w:val="007A48D1"/>
    <w:rsid w:val="007A50ED"/>
    <w:rsid w:val="007A5109"/>
    <w:rsid w:val="007A51C6"/>
    <w:rsid w:val="007A537D"/>
    <w:rsid w:val="007A6297"/>
    <w:rsid w:val="007A6755"/>
    <w:rsid w:val="007A6793"/>
    <w:rsid w:val="007A6A14"/>
    <w:rsid w:val="007A6B25"/>
    <w:rsid w:val="007A6FE1"/>
    <w:rsid w:val="007B0251"/>
    <w:rsid w:val="007B0351"/>
    <w:rsid w:val="007B04CD"/>
    <w:rsid w:val="007B09AA"/>
    <w:rsid w:val="007B09CB"/>
    <w:rsid w:val="007B0DCA"/>
    <w:rsid w:val="007B128A"/>
    <w:rsid w:val="007B14C0"/>
    <w:rsid w:val="007B180E"/>
    <w:rsid w:val="007B1AAE"/>
    <w:rsid w:val="007B1F86"/>
    <w:rsid w:val="007B253A"/>
    <w:rsid w:val="007B277F"/>
    <w:rsid w:val="007B28E7"/>
    <w:rsid w:val="007B2920"/>
    <w:rsid w:val="007B298C"/>
    <w:rsid w:val="007B3595"/>
    <w:rsid w:val="007B3663"/>
    <w:rsid w:val="007B3B36"/>
    <w:rsid w:val="007B3C2A"/>
    <w:rsid w:val="007B3DEB"/>
    <w:rsid w:val="007B3F3E"/>
    <w:rsid w:val="007B40DA"/>
    <w:rsid w:val="007B4450"/>
    <w:rsid w:val="007B45DD"/>
    <w:rsid w:val="007B527A"/>
    <w:rsid w:val="007B536B"/>
    <w:rsid w:val="007B547A"/>
    <w:rsid w:val="007B5E96"/>
    <w:rsid w:val="007B6057"/>
    <w:rsid w:val="007B63A3"/>
    <w:rsid w:val="007B6A50"/>
    <w:rsid w:val="007B6D00"/>
    <w:rsid w:val="007B713E"/>
    <w:rsid w:val="007C02FE"/>
    <w:rsid w:val="007C056D"/>
    <w:rsid w:val="007C0623"/>
    <w:rsid w:val="007C0942"/>
    <w:rsid w:val="007C0CE5"/>
    <w:rsid w:val="007C0E59"/>
    <w:rsid w:val="007C15D8"/>
    <w:rsid w:val="007C1821"/>
    <w:rsid w:val="007C1AD0"/>
    <w:rsid w:val="007C220F"/>
    <w:rsid w:val="007C22EA"/>
    <w:rsid w:val="007C2587"/>
    <w:rsid w:val="007C2814"/>
    <w:rsid w:val="007C297F"/>
    <w:rsid w:val="007C2FB7"/>
    <w:rsid w:val="007C3910"/>
    <w:rsid w:val="007C42C6"/>
    <w:rsid w:val="007C476A"/>
    <w:rsid w:val="007C4776"/>
    <w:rsid w:val="007C4D28"/>
    <w:rsid w:val="007C5B0F"/>
    <w:rsid w:val="007C6228"/>
    <w:rsid w:val="007C6671"/>
    <w:rsid w:val="007C66E6"/>
    <w:rsid w:val="007C6B1E"/>
    <w:rsid w:val="007C6CF6"/>
    <w:rsid w:val="007C6D14"/>
    <w:rsid w:val="007C6FF2"/>
    <w:rsid w:val="007C723D"/>
    <w:rsid w:val="007C7A54"/>
    <w:rsid w:val="007C7B3C"/>
    <w:rsid w:val="007C7B98"/>
    <w:rsid w:val="007D0485"/>
    <w:rsid w:val="007D0936"/>
    <w:rsid w:val="007D0C28"/>
    <w:rsid w:val="007D108C"/>
    <w:rsid w:val="007D10A6"/>
    <w:rsid w:val="007D13D6"/>
    <w:rsid w:val="007D1AEA"/>
    <w:rsid w:val="007D1E9F"/>
    <w:rsid w:val="007D2170"/>
    <w:rsid w:val="007D2472"/>
    <w:rsid w:val="007D25C0"/>
    <w:rsid w:val="007D25F4"/>
    <w:rsid w:val="007D270C"/>
    <w:rsid w:val="007D2C78"/>
    <w:rsid w:val="007D356E"/>
    <w:rsid w:val="007D3666"/>
    <w:rsid w:val="007D37E1"/>
    <w:rsid w:val="007D3F73"/>
    <w:rsid w:val="007D41DD"/>
    <w:rsid w:val="007D43A5"/>
    <w:rsid w:val="007D43AE"/>
    <w:rsid w:val="007D4598"/>
    <w:rsid w:val="007D56AD"/>
    <w:rsid w:val="007D5AB4"/>
    <w:rsid w:val="007D5E26"/>
    <w:rsid w:val="007D5EAC"/>
    <w:rsid w:val="007D6D74"/>
    <w:rsid w:val="007D7543"/>
    <w:rsid w:val="007D7587"/>
    <w:rsid w:val="007D77C7"/>
    <w:rsid w:val="007D7954"/>
    <w:rsid w:val="007D7B83"/>
    <w:rsid w:val="007D7BC8"/>
    <w:rsid w:val="007E001A"/>
    <w:rsid w:val="007E0391"/>
    <w:rsid w:val="007E06EC"/>
    <w:rsid w:val="007E098D"/>
    <w:rsid w:val="007E0D98"/>
    <w:rsid w:val="007E17B5"/>
    <w:rsid w:val="007E1F27"/>
    <w:rsid w:val="007E2680"/>
    <w:rsid w:val="007E26FB"/>
    <w:rsid w:val="007E2982"/>
    <w:rsid w:val="007E2CBA"/>
    <w:rsid w:val="007E30BB"/>
    <w:rsid w:val="007E34F0"/>
    <w:rsid w:val="007E3502"/>
    <w:rsid w:val="007E3638"/>
    <w:rsid w:val="007E3654"/>
    <w:rsid w:val="007E38F8"/>
    <w:rsid w:val="007E3C42"/>
    <w:rsid w:val="007E4A30"/>
    <w:rsid w:val="007E4B89"/>
    <w:rsid w:val="007E4CF4"/>
    <w:rsid w:val="007E4EF2"/>
    <w:rsid w:val="007E51F0"/>
    <w:rsid w:val="007E526D"/>
    <w:rsid w:val="007E5A72"/>
    <w:rsid w:val="007E5ABC"/>
    <w:rsid w:val="007E5B74"/>
    <w:rsid w:val="007E5D11"/>
    <w:rsid w:val="007E5E9A"/>
    <w:rsid w:val="007E6582"/>
    <w:rsid w:val="007E6624"/>
    <w:rsid w:val="007E6B7C"/>
    <w:rsid w:val="007E6D30"/>
    <w:rsid w:val="007E6DE3"/>
    <w:rsid w:val="007E7346"/>
    <w:rsid w:val="007E74F3"/>
    <w:rsid w:val="007E790C"/>
    <w:rsid w:val="007E79EC"/>
    <w:rsid w:val="007E7FE7"/>
    <w:rsid w:val="007F02FF"/>
    <w:rsid w:val="007F1086"/>
    <w:rsid w:val="007F1287"/>
    <w:rsid w:val="007F1A12"/>
    <w:rsid w:val="007F1CCF"/>
    <w:rsid w:val="007F1DBA"/>
    <w:rsid w:val="007F1F42"/>
    <w:rsid w:val="007F1FBF"/>
    <w:rsid w:val="007F2090"/>
    <w:rsid w:val="007F26B5"/>
    <w:rsid w:val="007F28CE"/>
    <w:rsid w:val="007F2F7F"/>
    <w:rsid w:val="007F30EB"/>
    <w:rsid w:val="007F346C"/>
    <w:rsid w:val="007F493B"/>
    <w:rsid w:val="007F4954"/>
    <w:rsid w:val="007F4D33"/>
    <w:rsid w:val="007F59DA"/>
    <w:rsid w:val="007F5CD6"/>
    <w:rsid w:val="007F5EA8"/>
    <w:rsid w:val="007F61E5"/>
    <w:rsid w:val="007F6293"/>
    <w:rsid w:val="007F6BD9"/>
    <w:rsid w:val="007F6EAE"/>
    <w:rsid w:val="007F7029"/>
    <w:rsid w:val="007F727A"/>
    <w:rsid w:val="007F7405"/>
    <w:rsid w:val="007F75A3"/>
    <w:rsid w:val="007F7A05"/>
    <w:rsid w:val="0080071D"/>
    <w:rsid w:val="008009D9"/>
    <w:rsid w:val="00800BC5"/>
    <w:rsid w:val="00800CE4"/>
    <w:rsid w:val="00800E9A"/>
    <w:rsid w:val="00801112"/>
    <w:rsid w:val="00801134"/>
    <w:rsid w:val="008012A2"/>
    <w:rsid w:val="0080163E"/>
    <w:rsid w:val="008016CB"/>
    <w:rsid w:val="00801726"/>
    <w:rsid w:val="008018AA"/>
    <w:rsid w:val="008018FE"/>
    <w:rsid w:val="00802110"/>
    <w:rsid w:val="00802AC5"/>
    <w:rsid w:val="00802FFD"/>
    <w:rsid w:val="00803229"/>
    <w:rsid w:val="008034A8"/>
    <w:rsid w:val="00803633"/>
    <w:rsid w:val="0080379B"/>
    <w:rsid w:val="008039C9"/>
    <w:rsid w:val="00803B75"/>
    <w:rsid w:val="00803C0C"/>
    <w:rsid w:val="00803E0C"/>
    <w:rsid w:val="008040E5"/>
    <w:rsid w:val="008044DC"/>
    <w:rsid w:val="008047DC"/>
    <w:rsid w:val="008052D9"/>
    <w:rsid w:val="0080538B"/>
    <w:rsid w:val="008057D2"/>
    <w:rsid w:val="00805A15"/>
    <w:rsid w:val="00805C8D"/>
    <w:rsid w:val="00806001"/>
    <w:rsid w:val="00806347"/>
    <w:rsid w:val="00806BA2"/>
    <w:rsid w:val="00806FA4"/>
    <w:rsid w:val="00807ABB"/>
    <w:rsid w:val="00807C26"/>
    <w:rsid w:val="008104F0"/>
    <w:rsid w:val="00810841"/>
    <w:rsid w:val="008109C0"/>
    <w:rsid w:val="00810B75"/>
    <w:rsid w:val="00812680"/>
    <w:rsid w:val="0081292A"/>
    <w:rsid w:val="0081319E"/>
    <w:rsid w:val="008140E9"/>
    <w:rsid w:val="00814356"/>
    <w:rsid w:val="00814EF0"/>
    <w:rsid w:val="00814F31"/>
    <w:rsid w:val="008155BA"/>
    <w:rsid w:val="008155C0"/>
    <w:rsid w:val="00816096"/>
    <w:rsid w:val="008166C5"/>
    <w:rsid w:val="008174B0"/>
    <w:rsid w:val="00817778"/>
    <w:rsid w:val="00817785"/>
    <w:rsid w:val="00817B51"/>
    <w:rsid w:val="00820179"/>
    <w:rsid w:val="008207BD"/>
    <w:rsid w:val="008209DE"/>
    <w:rsid w:val="00821008"/>
    <w:rsid w:val="00821967"/>
    <w:rsid w:val="00821B4E"/>
    <w:rsid w:val="00821E8C"/>
    <w:rsid w:val="00822407"/>
    <w:rsid w:val="008225B7"/>
    <w:rsid w:val="00822A23"/>
    <w:rsid w:val="00822A36"/>
    <w:rsid w:val="00822DF3"/>
    <w:rsid w:val="00822E3C"/>
    <w:rsid w:val="008232B0"/>
    <w:rsid w:val="0082348A"/>
    <w:rsid w:val="00823887"/>
    <w:rsid w:val="00823973"/>
    <w:rsid w:val="00824188"/>
    <w:rsid w:val="0082422B"/>
    <w:rsid w:val="00824462"/>
    <w:rsid w:val="0082449A"/>
    <w:rsid w:val="00824616"/>
    <w:rsid w:val="008249F2"/>
    <w:rsid w:val="00824C50"/>
    <w:rsid w:val="00824F09"/>
    <w:rsid w:val="00825630"/>
    <w:rsid w:val="008258AA"/>
    <w:rsid w:val="008259E0"/>
    <w:rsid w:val="00825C82"/>
    <w:rsid w:val="00825CE9"/>
    <w:rsid w:val="00826151"/>
    <w:rsid w:val="008267A9"/>
    <w:rsid w:val="00826B18"/>
    <w:rsid w:val="00826C2E"/>
    <w:rsid w:val="0082746F"/>
    <w:rsid w:val="00827B22"/>
    <w:rsid w:val="00827B36"/>
    <w:rsid w:val="0083027C"/>
    <w:rsid w:val="008304DE"/>
    <w:rsid w:val="0083084F"/>
    <w:rsid w:val="00830A81"/>
    <w:rsid w:val="00830F67"/>
    <w:rsid w:val="00831449"/>
    <w:rsid w:val="008314C7"/>
    <w:rsid w:val="008316ED"/>
    <w:rsid w:val="00831E56"/>
    <w:rsid w:val="00832037"/>
    <w:rsid w:val="00832597"/>
    <w:rsid w:val="0083281B"/>
    <w:rsid w:val="0083377A"/>
    <w:rsid w:val="0083379A"/>
    <w:rsid w:val="00833C42"/>
    <w:rsid w:val="00833ECB"/>
    <w:rsid w:val="0083421C"/>
    <w:rsid w:val="008342DB"/>
    <w:rsid w:val="0083433F"/>
    <w:rsid w:val="00834404"/>
    <w:rsid w:val="0083461B"/>
    <w:rsid w:val="0083469F"/>
    <w:rsid w:val="00834D2E"/>
    <w:rsid w:val="00834DA4"/>
    <w:rsid w:val="008353ED"/>
    <w:rsid w:val="008357C2"/>
    <w:rsid w:val="008358B9"/>
    <w:rsid w:val="00835C09"/>
    <w:rsid w:val="00835C5A"/>
    <w:rsid w:val="00835C97"/>
    <w:rsid w:val="00835EE2"/>
    <w:rsid w:val="008368B5"/>
    <w:rsid w:val="008369B1"/>
    <w:rsid w:val="00836AA2"/>
    <w:rsid w:val="00836CD5"/>
    <w:rsid w:val="00836E57"/>
    <w:rsid w:val="008371C1"/>
    <w:rsid w:val="008373BE"/>
    <w:rsid w:val="008377C4"/>
    <w:rsid w:val="008378EC"/>
    <w:rsid w:val="00837C45"/>
    <w:rsid w:val="0084063F"/>
    <w:rsid w:val="00840C51"/>
    <w:rsid w:val="00840DEB"/>
    <w:rsid w:val="0084173E"/>
    <w:rsid w:val="008418AD"/>
    <w:rsid w:val="00841918"/>
    <w:rsid w:val="008419C5"/>
    <w:rsid w:val="00841A2E"/>
    <w:rsid w:val="00841C36"/>
    <w:rsid w:val="00841E60"/>
    <w:rsid w:val="0084228F"/>
    <w:rsid w:val="0084253D"/>
    <w:rsid w:val="008425BA"/>
    <w:rsid w:val="00842FD3"/>
    <w:rsid w:val="008431C5"/>
    <w:rsid w:val="00843ADB"/>
    <w:rsid w:val="0084427A"/>
    <w:rsid w:val="008443CE"/>
    <w:rsid w:val="00844468"/>
    <w:rsid w:val="00844578"/>
    <w:rsid w:val="00844A37"/>
    <w:rsid w:val="00844C7B"/>
    <w:rsid w:val="00844D63"/>
    <w:rsid w:val="00844D6D"/>
    <w:rsid w:val="00845014"/>
    <w:rsid w:val="0084538F"/>
    <w:rsid w:val="00845565"/>
    <w:rsid w:val="008455AF"/>
    <w:rsid w:val="00845C68"/>
    <w:rsid w:val="00846A1F"/>
    <w:rsid w:val="00846DFC"/>
    <w:rsid w:val="0084705F"/>
    <w:rsid w:val="00847386"/>
    <w:rsid w:val="0084799B"/>
    <w:rsid w:val="008479DA"/>
    <w:rsid w:val="00847EEA"/>
    <w:rsid w:val="00847FC6"/>
    <w:rsid w:val="0085000A"/>
    <w:rsid w:val="0085019B"/>
    <w:rsid w:val="00850295"/>
    <w:rsid w:val="008504C7"/>
    <w:rsid w:val="00850755"/>
    <w:rsid w:val="00850A2C"/>
    <w:rsid w:val="00850CD5"/>
    <w:rsid w:val="008510B4"/>
    <w:rsid w:val="0085154F"/>
    <w:rsid w:val="00851888"/>
    <w:rsid w:val="00851985"/>
    <w:rsid w:val="00851B65"/>
    <w:rsid w:val="00851D36"/>
    <w:rsid w:val="00852037"/>
    <w:rsid w:val="00852194"/>
    <w:rsid w:val="00852489"/>
    <w:rsid w:val="00852655"/>
    <w:rsid w:val="00852E8D"/>
    <w:rsid w:val="00852FD9"/>
    <w:rsid w:val="0085336A"/>
    <w:rsid w:val="00853C91"/>
    <w:rsid w:val="00853DD9"/>
    <w:rsid w:val="008540E4"/>
    <w:rsid w:val="0085446D"/>
    <w:rsid w:val="008547EC"/>
    <w:rsid w:val="008553B5"/>
    <w:rsid w:val="00855B4E"/>
    <w:rsid w:val="00856DF3"/>
    <w:rsid w:val="00856E3C"/>
    <w:rsid w:val="008571E2"/>
    <w:rsid w:val="008573AB"/>
    <w:rsid w:val="008577C6"/>
    <w:rsid w:val="00857DCA"/>
    <w:rsid w:val="00860629"/>
    <w:rsid w:val="0086062A"/>
    <w:rsid w:val="00860B8F"/>
    <w:rsid w:val="00860CC5"/>
    <w:rsid w:val="00860E92"/>
    <w:rsid w:val="00860F48"/>
    <w:rsid w:val="0086116B"/>
    <w:rsid w:val="00861478"/>
    <w:rsid w:val="00861736"/>
    <w:rsid w:val="0086192C"/>
    <w:rsid w:val="008622A7"/>
    <w:rsid w:val="00862534"/>
    <w:rsid w:val="00862565"/>
    <w:rsid w:val="00862961"/>
    <w:rsid w:val="008629AF"/>
    <w:rsid w:val="00862BE5"/>
    <w:rsid w:val="00863263"/>
    <w:rsid w:val="00863495"/>
    <w:rsid w:val="008635F1"/>
    <w:rsid w:val="00863A36"/>
    <w:rsid w:val="00863DC4"/>
    <w:rsid w:val="00863E1B"/>
    <w:rsid w:val="008641A1"/>
    <w:rsid w:val="008644EF"/>
    <w:rsid w:val="00864568"/>
    <w:rsid w:val="00864737"/>
    <w:rsid w:val="00864AF0"/>
    <w:rsid w:val="00864F39"/>
    <w:rsid w:val="00864F83"/>
    <w:rsid w:val="00864F99"/>
    <w:rsid w:val="0086505D"/>
    <w:rsid w:val="008650CA"/>
    <w:rsid w:val="008652A2"/>
    <w:rsid w:val="00865812"/>
    <w:rsid w:val="00865B23"/>
    <w:rsid w:val="00866062"/>
    <w:rsid w:val="008665E0"/>
    <w:rsid w:val="008669F4"/>
    <w:rsid w:val="00867031"/>
    <w:rsid w:val="008674F9"/>
    <w:rsid w:val="00867918"/>
    <w:rsid w:val="00867A03"/>
    <w:rsid w:val="00867E8A"/>
    <w:rsid w:val="00867ED0"/>
    <w:rsid w:val="008703F0"/>
    <w:rsid w:val="008704C8"/>
    <w:rsid w:val="008708C6"/>
    <w:rsid w:val="008710D8"/>
    <w:rsid w:val="0087123A"/>
    <w:rsid w:val="00871919"/>
    <w:rsid w:val="00871B4E"/>
    <w:rsid w:val="00871CDD"/>
    <w:rsid w:val="008722D3"/>
    <w:rsid w:val="0087264C"/>
    <w:rsid w:val="00872837"/>
    <w:rsid w:val="00872E81"/>
    <w:rsid w:val="008735A0"/>
    <w:rsid w:val="008738F5"/>
    <w:rsid w:val="00873A7D"/>
    <w:rsid w:val="00873B81"/>
    <w:rsid w:val="00873F1F"/>
    <w:rsid w:val="00873FDB"/>
    <w:rsid w:val="00874B9E"/>
    <w:rsid w:val="00874D48"/>
    <w:rsid w:val="00874F5A"/>
    <w:rsid w:val="00875142"/>
    <w:rsid w:val="00875218"/>
    <w:rsid w:val="008755F8"/>
    <w:rsid w:val="00876220"/>
    <w:rsid w:val="00876877"/>
    <w:rsid w:val="008768A6"/>
    <w:rsid w:val="0087699B"/>
    <w:rsid w:val="00876A5D"/>
    <w:rsid w:val="00876BA8"/>
    <w:rsid w:val="00876DAE"/>
    <w:rsid w:val="00877335"/>
    <w:rsid w:val="0087770A"/>
    <w:rsid w:val="00877A0F"/>
    <w:rsid w:val="00877EBA"/>
    <w:rsid w:val="008806C6"/>
    <w:rsid w:val="00880BBF"/>
    <w:rsid w:val="00880BFD"/>
    <w:rsid w:val="00880F01"/>
    <w:rsid w:val="00881023"/>
    <w:rsid w:val="00881D8E"/>
    <w:rsid w:val="00882025"/>
    <w:rsid w:val="008822D8"/>
    <w:rsid w:val="00882615"/>
    <w:rsid w:val="008827B6"/>
    <w:rsid w:val="00882CB6"/>
    <w:rsid w:val="00882F7A"/>
    <w:rsid w:val="00883421"/>
    <w:rsid w:val="008838BC"/>
    <w:rsid w:val="00883CDE"/>
    <w:rsid w:val="00884434"/>
    <w:rsid w:val="0088491C"/>
    <w:rsid w:val="008849A4"/>
    <w:rsid w:val="00884A86"/>
    <w:rsid w:val="00884C18"/>
    <w:rsid w:val="00884D0D"/>
    <w:rsid w:val="008851A6"/>
    <w:rsid w:val="008852C4"/>
    <w:rsid w:val="00886408"/>
    <w:rsid w:val="008865E8"/>
    <w:rsid w:val="008869C5"/>
    <w:rsid w:val="00886A59"/>
    <w:rsid w:val="00886CE1"/>
    <w:rsid w:val="00887019"/>
    <w:rsid w:val="0088701E"/>
    <w:rsid w:val="00887782"/>
    <w:rsid w:val="00887B89"/>
    <w:rsid w:val="008904FB"/>
    <w:rsid w:val="00890532"/>
    <w:rsid w:val="00890B45"/>
    <w:rsid w:val="00890E09"/>
    <w:rsid w:val="008915D7"/>
    <w:rsid w:val="00891B12"/>
    <w:rsid w:val="00891D48"/>
    <w:rsid w:val="00891DC2"/>
    <w:rsid w:val="00891F2B"/>
    <w:rsid w:val="0089213C"/>
    <w:rsid w:val="0089213E"/>
    <w:rsid w:val="008921E6"/>
    <w:rsid w:val="0089243E"/>
    <w:rsid w:val="00892BB5"/>
    <w:rsid w:val="00892E4B"/>
    <w:rsid w:val="00893B12"/>
    <w:rsid w:val="00894563"/>
    <w:rsid w:val="00894C74"/>
    <w:rsid w:val="00894D7D"/>
    <w:rsid w:val="008953C2"/>
    <w:rsid w:val="008955B0"/>
    <w:rsid w:val="0089581A"/>
    <w:rsid w:val="00895A15"/>
    <w:rsid w:val="00895CB5"/>
    <w:rsid w:val="00895D11"/>
    <w:rsid w:val="00895FC9"/>
    <w:rsid w:val="00896010"/>
    <w:rsid w:val="0089607D"/>
    <w:rsid w:val="008960F4"/>
    <w:rsid w:val="00896351"/>
    <w:rsid w:val="008964F8"/>
    <w:rsid w:val="00896651"/>
    <w:rsid w:val="00896BF9"/>
    <w:rsid w:val="00896CC0"/>
    <w:rsid w:val="00896D1B"/>
    <w:rsid w:val="00896E8C"/>
    <w:rsid w:val="00896FE3"/>
    <w:rsid w:val="0089707C"/>
    <w:rsid w:val="00897089"/>
    <w:rsid w:val="00897155"/>
    <w:rsid w:val="00897207"/>
    <w:rsid w:val="008974B0"/>
    <w:rsid w:val="00897541"/>
    <w:rsid w:val="00897BCD"/>
    <w:rsid w:val="008A087A"/>
    <w:rsid w:val="008A0CDB"/>
    <w:rsid w:val="008A0E3D"/>
    <w:rsid w:val="008A12EF"/>
    <w:rsid w:val="008A1396"/>
    <w:rsid w:val="008A1450"/>
    <w:rsid w:val="008A18F3"/>
    <w:rsid w:val="008A1A9E"/>
    <w:rsid w:val="008A1D8F"/>
    <w:rsid w:val="008A1E80"/>
    <w:rsid w:val="008A1F13"/>
    <w:rsid w:val="008A1F1E"/>
    <w:rsid w:val="008A1F22"/>
    <w:rsid w:val="008A26B4"/>
    <w:rsid w:val="008A2D4F"/>
    <w:rsid w:val="008A34BD"/>
    <w:rsid w:val="008A36C3"/>
    <w:rsid w:val="008A3BFD"/>
    <w:rsid w:val="008A3F32"/>
    <w:rsid w:val="008A42C1"/>
    <w:rsid w:val="008A4D27"/>
    <w:rsid w:val="008A5302"/>
    <w:rsid w:val="008A5686"/>
    <w:rsid w:val="008A5719"/>
    <w:rsid w:val="008A578B"/>
    <w:rsid w:val="008A5F45"/>
    <w:rsid w:val="008A61DE"/>
    <w:rsid w:val="008A64C1"/>
    <w:rsid w:val="008A66AD"/>
    <w:rsid w:val="008A7347"/>
    <w:rsid w:val="008A7CB1"/>
    <w:rsid w:val="008B02EF"/>
    <w:rsid w:val="008B074B"/>
    <w:rsid w:val="008B0A2F"/>
    <w:rsid w:val="008B0E6E"/>
    <w:rsid w:val="008B1195"/>
    <w:rsid w:val="008B1B14"/>
    <w:rsid w:val="008B1E15"/>
    <w:rsid w:val="008B24BD"/>
    <w:rsid w:val="008B275A"/>
    <w:rsid w:val="008B28FC"/>
    <w:rsid w:val="008B2FC3"/>
    <w:rsid w:val="008B34D3"/>
    <w:rsid w:val="008B353E"/>
    <w:rsid w:val="008B3AEE"/>
    <w:rsid w:val="008B3FF9"/>
    <w:rsid w:val="008B4582"/>
    <w:rsid w:val="008B4740"/>
    <w:rsid w:val="008B4F8D"/>
    <w:rsid w:val="008B517A"/>
    <w:rsid w:val="008B5182"/>
    <w:rsid w:val="008B51A1"/>
    <w:rsid w:val="008B55A9"/>
    <w:rsid w:val="008B5630"/>
    <w:rsid w:val="008B58EC"/>
    <w:rsid w:val="008B5EC0"/>
    <w:rsid w:val="008B60A7"/>
    <w:rsid w:val="008B640F"/>
    <w:rsid w:val="008B682F"/>
    <w:rsid w:val="008B7851"/>
    <w:rsid w:val="008C01A6"/>
    <w:rsid w:val="008C0366"/>
    <w:rsid w:val="008C05B2"/>
    <w:rsid w:val="008C0B34"/>
    <w:rsid w:val="008C0EB5"/>
    <w:rsid w:val="008C141B"/>
    <w:rsid w:val="008C1730"/>
    <w:rsid w:val="008C1C84"/>
    <w:rsid w:val="008C1DFA"/>
    <w:rsid w:val="008C1E08"/>
    <w:rsid w:val="008C1FF7"/>
    <w:rsid w:val="008C284D"/>
    <w:rsid w:val="008C2991"/>
    <w:rsid w:val="008C2E91"/>
    <w:rsid w:val="008C2F1F"/>
    <w:rsid w:val="008C30CD"/>
    <w:rsid w:val="008C3208"/>
    <w:rsid w:val="008C3318"/>
    <w:rsid w:val="008C3A34"/>
    <w:rsid w:val="008C3D09"/>
    <w:rsid w:val="008C421A"/>
    <w:rsid w:val="008C429B"/>
    <w:rsid w:val="008C437A"/>
    <w:rsid w:val="008C439C"/>
    <w:rsid w:val="008C43AA"/>
    <w:rsid w:val="008C49D5"/>
    <w:rsid w:val="008C4E4F"/>
    <w:rsid w:val="008C5410"/>
    <w:rsid w:val="008C5553"/>
    <w:rsid w:val="008C55D8"/>
    <w:rsid w:val="008C5E2E"/>
    <w:rsid w:val="008C5F19"/>
    <w:rsid w:val="008C604D"/>
    <w:rsid w:val="008C61B7"/>
    <w:rsid w:val="008C6649"/>
    <w:rsid w:val="008C6B66"/>
    <w:rsid w:val="008C6EBF"/>
    <w:rsid w:val="008C6F57"/>
    <w:rsid w:val="008C705B"/>
    <w:rsid w:val="008C760C"/>
    <w:rsid w:val="008C7815"/>
    <w:rsid w:val="008C7BAD"/>
    <w:rsid w:val="008C7D8E"/>
    <w:rsid w:val="008D0233"/>
    <w:rsid w:val="008D0299"/>
    <w:rsid w:val="008D04D7"/>
    <w:rsid w:val="008D0CC2"/>
    <w:rsid w:val="008D0DA8"/>
    <w:rsid w:val="008D12A4"/>
    <w:rsid w:val="008D1364"/>
    <w:rsid w:val="008D1365"/>
    <w:rsid w:val="008D1B71"/>
    <w:rsid w:val="008D1C9E"/>
    <w:rsid w:val="008D2140"/>
    <w:rsid w:val="008D21F1"/>
    <w:rsid w:val="008D2239"/>
    <w:rsid w:val="008D223C"/>
    <w:rsid w:val="008D26A3"/>
    <w:rsid w:val="008D278F"/>
    <w:rsid w:val="008D283F"/>
    <w:rsid w:val="008D2B99"/>
    <w:rsid w:val="008D34A3"/>
    <w:rsid w:val="008D35F9"/>
    <w:rsid w:val="008D3FB3"/>
    <w:rsid w:val="008D4079"/>
    <w:rsid w:val="008D427B"/>
    <w:rsid w:val="008D450B"/>
    <w:rsid w:val="008D4899"/>
    <w:rsid w:val="008D4B2D"/>
    <w:rsid w:val="008D4BAA"/>
    <w:rsid w:val="008D4FE7"/>
    <w:rsid w:val="008D5114"/>
    <w:rsid w:val="008D5217"/>
    <w:rsid w:val="008D538B"/>
    <w:rsid w:val="008D577F"/>
    <w:rsid w:val="008D580C"/>
    <w:rsid w:val="008D5D0E"/>
    <w:rsid w:val="008D6115"/>
    <w:rsid w:val="008D6286"/>
    <w:rsid w:val="008D644D"/>
    <w:rsid w:val="008D68A7"/>
    <w:rsid w:val="008D6FF1"/>
    <w:rsid w:val="008D725D"/>
    <w:rsid w:val="008D7495"/>
    <w:rsid w:val="008D7669"/>
    <w:rsid w:val="008D7884"/>
    <w:rsid w:val="008D79E0"/>
    <w:rsid w:val="008D7CF2"/>
    <w:rsid w:val="008D7D90"/>
    <w:rsid w:val="008D7EDC"/>
    <w:rsid w:val="008E02EF"/>
    <w:rsid w:val="008E0BBC"/>
    <w:rsid w:val="008E12DD"/>
    <w:rsid w:val="008E1AB0"/>
    <w:rsid w:val="008E1BE1"/>
    <w:rsid w:val="008E1C1B"/>
    <w:rsid w:val="008E1D71"/>
    <w:rsid w:val="008E1EA4"/>
    <w:rsid w:val="008E1EC7"/>
    <w:rsid w:val="008E2194"/>
    <w:rsid w:val="008E26AC"/>
    <w:rsid w:val="008E28A0"/>
    <w:rsid w:val="008E294D"/>
    <w:rsid w:val="008E2AFC"/>
    <w:rsid w:val="008E2EFC"/>
    <w:rsid w:val="008E2FBA"/>
    <w:rsid w:val="008E320F"/>
    <w:rsid w:val="008E368A"/>
    <w:rsid w:val="008E3A09"/>
    <w:rsid w:val="008E3C2B"/>
    <w:rsid w:val="008E3F9B"/>
    <w:rsid w:val="008E4555"/>
    <w:rsid w:val="008E46C5"/>
    <w:rsid w:val="008E4B26"/>
    <w:rsid w:val="008E51B1"/>
    <w:rsid w:val="008E5392"/>
    <w:rsid w:val="008E5583"/>
    <w:rsid w:val="008E5A35"/>
    <w:rsid w:val="008E5FD3"/>
    <w:rsid w:val="008E69A9"/>
    <w:rsid w:val="008E6B40"/>
    <w:rsid w:val="008E6FF6"/>
    <w:rsid w:val="008E727C"/>
    <w:rsid w:val="008E73A2"/>
    <w:rsid w:val="008E7549"/>
    <w:rsid w:val="008E7878"/>
    <w:rsid w:val="008E7A60"/>
    <w:rsid w:val="008E7D27"/>
    <w:rsid w:val="008E7E09"/>
    <w:rsid w:val="008F0493"/>
    <w:rsid w:val="008F054A"/>
    <w:rsid w:val="008F06F0"/>
    <w:rsid w:val="008F0738"/>
    <w:rsid w:val="008F0B54"/>
    <w:rsid w:val="008F0ECA"/>
    <w:rsid w:val="008F11D7"/>
    <w:rsid w:val="008F1208"/>
    <w:rsid w:val="008F179C"/>
    <w:rsid w:val="008F1872"/>
    <w:rsid w:val="008F200C"/>
    <w:rsid w:val="008F218D"/>
    <w:rsid w:val="008F25AE"/>
    <w:rsid w:val="008F27BD"/>
    <w:rsid w:val="008F28E3"/>
    <w:rsid w:val="008F29C4"/>
    <w:rsid w:val="008F3113"/>
    <w:rsid w:val="008F341D"/>
    <w:rsid w:val="008F39FA"/>
    <w:rsid w:val="008F3AE6"/>
    <w:rsid w:val="008F3EB0"/>
    <w:rsid w:val="008F426C"/>
    <w:rsid w:val="008F44A2"/>
    <w:rsid w:val="008F4E93"/>
    <w:rsid w:val="008F5C09"/>
    <w:rsid w:val="008F6218"/>
    <w:rsid w:val="008F6BD2"/>
    <w:rsid w:val="008F6C31"/>
    <w:rsid w:val="008F71B6"/>
    <w:rsid w:val="008F733F"/>
    <w:rsid w:val="008F75A6"/>
    <w:rsid w:val="00900104"/>
    <w:rsid w:val="0090026B"/>
    <w:rsid w:val="00900371"/>
    <w:rsid w:val="009008E0"/>
    <w:rsid w:val="00900CDE"/>
    <w:rsid w:val="009010D8"/>
    <w:rsid w:val="00901458"/>
    <w:rsid w:val="009015CC"/>
    <w:rsid w:val="009016FF"/>
    <w:rsid w:val="009017B0"/>
    <w:rsid w:val="009017BD"/>
    <w:rsid w:val="00901EB2"/>
    <w:rsid w:val="00902352"/>
    <w:rsid w:val="009027F8"/>
    <w:rsid w:val="00902824"/>
    <w:rsid w:val="00902B98"/>
    <w:rsid w:val="00902BAF"/>
    <w:rsid w:val="00902E6D"/>
    <w:rsid w:val="0090322C"/>
    <w:rsid w:val="00903496"/>
    <w:rsid w:val="009037FD"/>
    <w:rsid w:val="00903893"/>
    <w:rsid w:val="009038CB"/>
    <w:rsid w:val="00903C97"/>
    <w:rsid w:val="00904221"/>
    <w:rsid w:val="00904402"/>
    <w:rsid w:val="00904509"/>
    <w:rsid w:val="00904562"/>
    <w:rsid w:val="0090499A"/>
    <w:rsid w:val="00904ACD"/>
    <w:rsid w:val="00904DEE"/>
    <w:rsid w:val="00904E4F"/>
    <w:rsid w:val="00904F3E"/>
    <w:rsid w:val="00905390"/>
    <w:rsid w:val="00905528"/>
    <w:rsid w:val="00905539"/>
    <w:rsid w:val="0090570B"/>
    <w:rsid w:val="00905A48"/>
    <w:rsid w:val="00905B12"/>
    <w:rsid w:val="00905CF6"/>
    <w:rsid w:val="0090645F"/>
    <w:rsid w:val="00906463"/>
    <w:rsid w:val="009067DB"/>
    <w:rsid w:val="009068AA"/>
    <w:rsid w:val="00906BBF"/>
    <w:rsid w:val="00906FEF"/>
    <w:rsid w:val="00907038"/>
    <w:rsid w:val="009074A0"/>
    <w:rsid w:val="00907545"/>
    <w:rsid w:val="009075B2"/>
    <w:rsid w:val="00907EA2"/>
    <w:rsid w:val="00907F7F"/>
    <w:rsid w:val="0091025A"/>
    <w:rsid w:val="009106EC"/>
    <w:rsid w:val="00910C2A"/>
    <w:rsid w:val="00910C2E"/>
    <w:rsid w:val="00910DC1"/>
    <w:rsid w:val="00910DC2"/>
    <w:rsid w:val="00911032"/>
    <w:rsid w:val="009110A3"/>
    <w:rsid w:val="009113C1"/>
    <w:rsid w:val="00911421"/>
    <w:rsid w:val="00911881"/>
    <w:rsid w:val="00911926"/>
    <w:rsid w:val="00911F47"/>
    <w:rsid w:val="009121DF"/>
    <w:rsid w:val="0091220B"/>
    <w:rsid w:val="00912362"/>
    <w:rsid w:val="009123D0"/>
    <w:rsid w:val="009129B1"/>
    <w:rsid w:val="00912BF7"/>
    <w:rsid w:val="00912EE3"/>
    <w:rsid w:val="00912F29"/>
    <w:rsid w:val="00912FDF"/>
    <w:rsid w:val="00913292"/>
    <w:rsid w:val="00913378"/>
    <w:rsid w:val="00913545"/>
    <w:rsid w:val="00913587"/>
    <w:rsid w:val="00913ABB"/>
    <w:rsid w:val="00913BDE"/>
    <w:rsid w:val="00914340"/>
    <w:rsid w:val="009144FC"/>
    <w:rsid w:val="009146F2"/>
    <w:rsid w:val="0091486E"/>
    <w:rsid w:val="00914BD8"/>
    <w:rsid w:val="00914DE3"/>
    <w:rsid w:val="0091508E"/>
    <w:rsid w:val="0091518A"/>
    <w:rsid w:val="00915357"/>
    <w:rsid w:val="0091568E"/>
    <w:rsid w:val="009159C1"/>
    <w:rsid w:val="00915AAA"/>
    <w:rsid w:val="00915AF3"/>
    <w:rsid w:val="00915B71"/>
    <w:rsid w:val="00916267"/>
    <w:rsid w:val="00916C92"/>
    <w:rsid w:val="00916D12"/>
    <w:rsid w:val="00916DF2"/>
    <w:rsid w:val="00916F39"/>
    <w:rsid w:val="00917245"/>
    <w:rsid w:val="00917308"/>
    <w:rsid w:val="00917877"/>
    <w:rsid w:val="00917B17"/>
    <w:rsid w:val="00917DE9"/>
    <w:rsid w:val="00920140"/>
    <w:rsid w:val="009206B0"/>
    <w:rsid w:val="00920879"/>
    <w:rsid w:val="009208DF"/>
    <w:rsid w:val="0092133B"/>
    <w:rsid w:val="00921581"/>
    <w:rsid w:val="00921623"/>
    <w:rsid w:val="00921974"/>
    <w:rsid w:val="009219D5"/>
    <w:rsid w:val="00921ABE"/>
    <w:rsid w:val="00921B0F"/>
    <w:rsid w:val="00922448"/>
    <w:rsid w:val="009229C8"/>
    <w:rsid w:val="00922B6B"/>
    <w:rsid w:val="00922BA5"/>
    <w:rsid w:val="00923086"/>
    <w:rsid w:val="009230DF"/>
    <w:rsid w:val="009234F5"/>
    <w:rsid w:val="00923511"/>
    <w:rsid w:val="00923613"/>
    <w:rsid w:val="00923974"/>
    <w:rsid w:val="00924336"/>
    <w:rsid w:val="00924376"/>
    <w:rsid w:val="009244D9"/>
    <w:rsid w:val="009245AB"/>
    <w:rsid w:val="00925309"/>
    <w:rsid w:val="0092553C"/>
    <w:rsid w:val="00925620"/>
    <w:rsid w:val="00925646"/>
    <w:rsid w:val="0092566C"/>
    <w:rsid w:val="00925A5B"/>
    <w:rsid w:val="00925FF4"/>
    <w:rsid w:val="0092601C"/>
    <w:rsid w:val="00926047"/>
    <w:rsid w:val="0092644E"/>
    <w:rsid w:val="009270A1"/>
    <w:rsid w:val="00927338"/>
    <w:rsid w:val="00927AD7"/>
    <w:rsid w:val="00927F4F"/>
    <w:rsid w:val="009303E7"/>
    <w:rsid w:val="00930AA7"/>
    <w:rsid w:val="0093112F"/>
    <w:rsid w:val="009314BC"/>
    <w:rsid w:val="009316D2"/>
    <w:rsid w:val="00931A04"/>
    <w:rsid w:val="00931A6C"/>
    <w:rsid w:val="00932724"/>
    <w:rsid w:val="00932EF4"/>
    <w:rsid w:val="00933372"/>
    <w:rsid w:val="0093360F"/>
    <w:rsid w:val="009341C9"/>
    <w:rsid w:val="009344F7"/>
    <w:rsid w:val="00934A50"/>
    <w:rsid w:val="00934A5D"/>
    <w:rsid w:val="00934B98"/>
    <w:rsid w:val="00935271"/>
    <w:rsid w:val="009354ED"/>
    <w:rsid w:val="0093578E"/>
    <w:rsid w:val="009357E8"/>
    <w:rsid w:val="0093671D"/>
    <w:rsid w:val="00936926"/>
    <w:rsid w:val="00936B05"/>
    <w:rsid w:val="00936D2B"/>
    <w:rsid w:val="00936F45"/>
    <w:rsid w:val="00936FDA"/>
    <w:rsid w:val="0093702D"/>
    <w:rsid w:val="009370E1"/>
    <w:rsid w:val="00937129"/>
    <w:rsid w:val="00937BFC"/>
    <w:rsid w:val="00937E91"/>
    <w:rsid w:val="009402DE"/>
    <w:rsid w:val="009404A5"/>
    <w:rsid w:val="00940601"/>
    <w:rsid w:val="00940778"/>
    <w:rsid w:val="0094086A"/>
    <w:rsid w:val="00940CFB"/>
    <w:rsid w:val="0094103B"/>
    <w:rsid w:val="00941157"/>
    <w:rsid w:val="009411F0"/>
    <w:rsid w:val="009412E3"/>
    <w:rsid w:val="00941368"/>
    <w:rsid w:val="0094143A"/>
    <w:rsid w:val="00941507"/>
    <w:rsid w:val="0094163F"/>
    <w:rsid w:val="0094198C"/>
    <w:rsid w:val="00941D37"/>
    <w:rsid w:val="0094210F"/>
    <w:rsid w:val="009425AC"/>
    <w:rsid w:val="009425EF"/>
    <w:rsid w:val="00942918"/>
    <w:rsid w:val="00942A6D"/>
    <w:rsid w:val="009431B7"/>
    <w:rsid w:val="00943B39"/>
    <w:rsid w:val="00943DAB"/>
    <w:rsid w:val="00943E08"/>
    <w:rsid w:val="00943ED4"/>
    <w:rsid w:val="009442FF"/>
    <w:rsid w:val="0094480D"/>
    <w:rsid w:val="00944EE2"/>
    <w:rsid w:val="00945393"/>
    <w:rsid w:val="0094601A"/>
    <w:rsid w:val="009461D5"/>
    <w:rsid w:val="00946467"/>
    <w:rsid w:val="009467AD"/>
    <w:rsid w:val="0094690D"/>
    <w:rsid w:val="00946A08"/>
    <w:rsid w:val="009478B3"/>
    <w:rsid w:val="009478B5"/>
    <w:rsid w:val="00947A9A"/>
    <w:rsid w:val="00947B8D"/>
    <w:rsid w:val="00947DCE"/>
    <w:rsid w:val="00950097"/>
    <w:rsid w:val="009501BF"/>
    <w:rsid w:val="00950208"/>
    <w:rsid w:val="00950230"/>
    <w:rsid w:val="00950CF6"/>
    <w:rsid w:val="00950DAF"/>
    <w:rsid w:val="009514C3"/>
    <w:rsid w:val="0095174F"/>
    <w:rsid w:val="009521B2"/>
    <w:rsid w:val="009524D2"/>
    <w:rsid w:val="009524DB"/>
    <w:rsid w:val="00952997"/>
    <w:rsid w:val="00952CA1"/>
    <w:rsid w:val="00953AEA"/>
    <w:rsid w:val="00953C88"/>
    <w:rsid w:val="00953CDE"/>
    <w:rsid w:val="00954129"/>
    <w:rsid w:val="00954406"/>
    <w:rsid w:val="0095440F"/>
    <w:rsid w:val="00954C45"/>
    <w:rsid w:val="00954D0B"/>
    <w:rsid w:val="00955703"/>
    <w:rsid w:val="00955A35"/>
    <w:rsid w:val="00955EEB"/>
    <w:rsid w:val="00956028"/>
    <w:rsid w:val="00956101"/>
    <w:rsid w:val="00956178"/>
    <w:rsid w:val="00956194"/>
    <w:rsid w:val="00956268"/>
    <w:rsid w:val="0095627C"/>
    <w:rsid w:val="00956344"/>
    <w:rsid w:val="009564D4"/>
    <w:rsid w:val="009567CB"/>
    <w:rsid w:val="009578A1"/>
    <w:rsid w:val="00957C06"/>
    <w:rsid w:val="00957C2A"/>
    <w:rsid w:val="009602ED"/>
    <w:rsid w:val="0096053F"/>
    <w:rsid w:val="0096058C"/>
    <w:rsid w:val="009605E2"/>
    <w:rsid w:val="0096072D"/>
    <w:rsid w:val="00960C40"/>
    <w:rsid w:val="00960F3F"/>
    <w:rsid w:val="00961048"/>
    <w:rsid w:val="00961073"/>
    <w:rsid w:val="009615F0"/>
    <w:rsid w:val="009616A1"/>
    <w:rsid w:val="00961A1F"/>
    <w:rsid w:val="00961EBD"/>
    <w:rsid w:val="00961FD3"/>
    <w:rsid w:val="00962466"/>
    <w:rsid w:val="009628DE"/>
    <w:rsid w:val="00962D25"/>
    <w:rsid w:val="009633FD"/>
    <w:rsid w:val="0096366D"/>
    <w:rsid w:val="0096368B"/>
    <w:rsid w:val="0096388B"/>
    <w:rsid w:val="00963974"/>
    <w:rsid w:val="00964032"/>
    <w:rsid w:val="00964744"/>
    <w:rsid w:val="0096492D"/>
    <w:rsid w:val="00964AB7"/>
    <w:rsid w:val="00964DC7"/>
    <w:rsid w:val="009651A2"/>
    <w:rsid w:val="009656B6"/>
    <w:rsid w:val="009656EE"/>
    <w:rsid w:val="00965ABC"/>
    <w:rsid w:val="0096630A"/>
    <w:rsid w:val="00966672"/>
    <w:rsid w:val="00966857"/>
    <w:rsid w:val="009668A0"/>
    <w:rsid w:val="00966AA2"/>
    <w:rsid w:val="00966ACF"/>
    <w:rsid w:val="00966B30"/>
    <w:rsid w:val="00966BB6"/>
    <w:rsid w:val="00966C58"/>
    <w:rsid w:val="00966E17"/>
    <w:rsid w:val="009674B1"/>
    <w:rsid w:val="009674DB"/>
    <w:rsid w:val="009675B4"/>
    <w:rsid w:val="009676C0"/>
    <w:rsid w:val="00967873"/>
    <w:rsid w:val="00967874"/>
    <w:rsid w:val="0096796A"/>
    <w:rsid w:val="00967C5A"/>
    <w:rsid w:val="00967F46"/>
    <w:rsid w:val="00967F72"/>
    <w:rsid w:val="00967F77"/>
    <w:rsid w:val="009704E8"/>
    <w:rsid w:val="00970759"/>
    <w:rsid w:val="00970A79"/>
    <w:rsid w:val="00970DB0"/>
    <w:rsid w:val="009710CC"/>
    <w:rsid w:val="009712E2"/>
    <w:rsid w:val="00971618"/>
    <w:rsid w:val="00971943"/>
    <w:rsid w:val="00971AA8"/>
    <w:rsid w:val="00972193"/>
    <w:rsid w:val="00972297"/>
    <w:rsid w:val="00972F7D"/>
    <w:rsid w:val="009733AE"/>
    <w:rsid w:val="00973558"/>
    <w:rsid w:val="00974010"/>
    <w:rsid w:val="009742F1"/>
    <w:rsid w:val="009743E7"/>
    <w:rsid w:val="0097466B"/>
    <w:rsid w:val="00974EA8"/>
    <w:rsid w:val="00974F85"/>
    <w:rsid w:val="00975065"/>
    <w:rsid w:val="00975606"/>
    <w:rsid w:val="009757CF"/>
    <w:rsid w:val="00975E7D"/>
    <w:rsid w:val="0097632D"/>
    <w:rsid w:val="00976BD7"/>
    <w:rsid w:val="00976D9B"/>
    <w:rsid w:val="00976F82"/>
    <w:rsid w:val="00976FDB"/>
    <w:rsid w:val="00976FF3"/>
    <w:rsid w:val="00977347"/>
    <w:rsid w:val="00977417"/>
    <w:rsid w:val="009774EC"/>
    <w:rsid w:val="00977C12"/>
    <w:rsid w:val="0098077B"/>
    <w:rsid w:val="00980C1C"/>
    <w:rsid w:val="00980D2A"/>
    <w:rsid w:val="00981B94"/>
    <w:rsid w:val="00982253"/>
    <w:rsid w:val="00982463"/>
    <w:rsid w:val="00982509"/>
    <w:rsid w:val="00982594"/>
    <w:rsid w:val="00982759"/>
    <w:rsid w:val="00982842"/>
    <w:rsid w:val="00982BCB"/>
    <w:rsid w:val="00982C04"/>
    <w:rsid w:val="00982CD8"/>
    <w:rsid w:val="00982D42"/>
    <w:rsid w:val="00983192"/>
    <w:rsid w:val="0098369A"/>
    <w:rsid w:val="009837AD"/>
    <w:rsid w:val="00983B36"/>
    <w:rsid w:val="00983E87"/>
    <w:rsid w:val="00983EE5"/>
    <w:rsid w:val="00983FA6"/>
    <w:rsid w:val="009840B9"/>
    <w:rsid w:val="009846B1"/>
    <w:rsid w:val="00984952"/>
    <w:rsid w:val="009849A4"/>
    <w:rsid w:val="00984B78"/>
    <w:rsid w:val="00984CEA"/>
    <w:rsid w:val="0098501B"/>
    <w:rsid w:val="009851C6"/>
    <w:rsid w:val="009855EE"/>
    <w:rsid w:val="00985A08"/>
    <w:rsid w:val="00985BD6"/>
    <w:rsid w:val="00986265"/>
    <w:rsid w:val="009862F7"/>
    <w:rsid w:val="0098638F"/>
    <w:rsid w:val="00986A15"/>
    <w:rsid w:val="00986EB9"/>
    <w:rsid w:val="009870EB"/>
    <w:rsid w:val="0098734C"/>
    <w:rsid w:val="009873BE"/>
    <w:rsid w:val="00987482"/>
    <w:rsid w:val="00987727"/>
    <w:rsid w:val="00987826"/>
    <w:rsid w:val="00987866"/>
    <w:rsid w:val="00987D7B"/>
    <w:rsid w:val="00990007"/>
    <w:rsid w:val="0099031C"/>
    <w:rsid w:val="009907F8"/>
    <w:rsid w:val="009908D3"/>
    <w:rsid w:val="00990A08"/>
    <w:rsid w:val="00990B77"/>
    <w:rsid w:val="00990D0E"/>
    <w:rsid w:val="00990D93"/>
    <w:rsid w:val="00990EA5"/>
    <w:rsid w:val="009912A3"/>
    <w:rsid w:val="009914F0"/>
    <w:rsid w:val="0099182C"/>
    <w:rsid w:val="00991D0E"/>
    <w:rsid w:val="00991ED2"/>
    <w:rsid w:val="00991EF6"/>
    <w:rsid w:val="00991F94"/>
    <w:rsid w:val="00992B1B"/>
    <w:rsid w:val="0099358E"/>
    <w:rsid w:val="0099395F"/>
    <w:rsid w:val="00993AAE"/>
    <w:rsid w:val="00993B4D"/>
    <w:rsid w:val="00993BA5"/>
    <w:rsid w:val="00994AFD"/>
    <w:rsid w:val="00995035"/>
    <w:rsid w:val="0099522A"/>
    <w:rsid w:val="00995991"/>
    <w:rsid w:val="00995DB2"/>
    <w:rsid w:val="00995E02"/>
    <w:rsid w:val="0099607B"/>
    <w:rsid w:val="009960AD"/>
    <w:rsid w:val="0099612D"/>
    <w:rsid w:val="009962D1"/>
    <w:rsid w:val="0099634E"/>
    <w:rsid w:val="009963B1"/>
    <w:rsid w:val="009967E6"/>
    <w:rsid w:val="00996BD2"/>
    <w:rsid w:val="00996C81"/>
    <w:rsid w:val="00997288"/>
    <w:rsid w:val="009973B6"/>
    <w:rsid w:val="0099774D"/>
    <w:rsid w:val="00997886"/>
    <w:rsid w:val="009978E1"/>
    <w:rsid w:val="009A0193"/>
    <w:rsid w:val="009A01EC"/>
    <w:rsid w:val="009A027A"/>
    <w:rsid w:val="009A08BE"/>
    <w:rsid w:val="009A0D42"/>
    <w:rsid w:val="009A18ED"/>
    <w:rsid w:val="009A19CD"/>
    <w:rsid w:val="009A1B8F"/>
    <w:rsid w:val="009A2146"/>
    <w:rsid w:val="009A268A"/>
    <w:rsid w:val="009A26DE"/>
    <w:rsid w:val="009A2E85"/>
    <w:rsid w:val="009A3127"/>
    <w:rsid w:val="009A3532"/>
    <w:rsid w:val="009A358D"/>
    <w:rsid w:val="009A4063"/>
    <w:rsid w:val="009A44FA"/>
    <w:rsid w:val="009A4745"/>
    <w:rsid w:val="009A4D24"/>
    <w:rsid w:val="009A5348"/>
    <w:rsid w:val="009A58FE"/>
    <w:rsid w:val="009A5DE5"/>
    <w:rsid w:val="009A5FC1"/>
    <w:rsid w:val="009A6163"/>
    <w:rsid w:val="009A63E0"/>
    <w:rsid w:val="009A645F"/>
    <w:rsid w:val="009A6B6A"/>
    <w:rsid w:val="009A6D45"/>
    <w:rsid w:val="009A6DCF"/>
    <w:rsid w:val="009A71AC"/>
    <w:rsid w:val="009A7752"/>
    <w:rsid w:val="009A785D"/>
    <w:rsid w:val="009A7916"/>
    <w:rsid w:val="009A7E12"/>
    <w:rsid w:val="009A7EF5"/>
    <w:rsid w:val="009B0545"/>
    <w:rsid w:val="009B098F"/>
    <w:rsid w:val="009B0B0F"/>
    <w:rsid w:val="009B102B"/>
    <w:rsid w:val="009B1235"/>
    <w:rsid w:val="009B1AF5"/>
    <w:rsid w:val="009B247F"/>
    <w:rsid w:val="009B25EF"/>
    <w:rsid w:val="009B2866"/>
    <w:rsid w:val="009B299E"/>
    <w:rsid w:val="009B29F2"/>
    <w:rsid w:val="009B2A13"/>
    <w:rsid w:val="009B2E1F"/>
    <w:rsid w:val="009B2EF7"/>
    <w:rsid w:val="009B344D"/>
    <w:rsid w:val="009B39D6"/>
    <w:rsid w:val="009B3DA6"/>
    <w:rsid w:val="009B3DCE"/>
    <w:rsid w:val="009B4C40"/>
    <w:rsid w:val="009B4F1B"/>
    <w:rsid w:val="009B4FD2"/>
    <w:rsid w:val="009B5204"/>
    <w:rsid w:val="009B54D7"/>
    <w:rsid w:val="009B5620"/>
    <w:rsid w:val="009B60D5"/>
    <w:rsid w:val="009B63DF"/>
    <w:rsid w:val="009B6C0C"/>
    <w:rsid w:val="009B73A6"/>
    <w:rsid w:val="009B7916"/>
    <w:rsid w:val="009B7EB7"/>
    <w:rsid w:val="009C0090"/>
    <w:rsid w:val="009C0239"/>
    <w:rsid w:val="009C0317"/>
    <w:rsid w:val="009C03CC"/>
    <w:rsid w:val="009C0882"/>
    <w:rsid w:val="009C0C7B"/>
    <w:rsid w:val="009C12A4"/>
    <w:rsid w:val="009C1D05"/>
    <w:rsid w:val="009C23A1"/>
    <w:rsid w:val="009C275E"/>
    <w:rsid w:val="009C2911"/>
    <w:rsid w:val="009C2C46"/>
    <w:rsid w:val="009C2CA0"/>
    <w:rsid w:val="009C2CBB"/>
    <w:rsid w:val="009C33AF"/>
    <w:rsid w:val="009C3926"/>
    <w:rsid w:val="009C39D9"/>
    <w:rsid w:val="009C40A5"/>
    <w:rsid w:val="009C43A4"/>
    <w:rsid w:val="009C4B56"/>
    <w:rsid w:val="009C4C52"/>
    <w:rsid w:val="009C5244"/>
    <w:rsid w:val="009C5832"/>
    <w:rsid w:val="009C58EC"/>
    <w:rsid w:val="009C59B6"/>
    <w:rsid w:val="009C5CA6"/>
    <w:rsid w:val="009C5EE1"/>
    <w:rsid w:val="009C5FEC"/>
    <w:rsid w:val="009C60F0"/>
    <w:rsid w:val="009C62EB"/>
    <w:rsid w:val="009C7E20"/>
    <w:rsid w:val="009D0115"/>
    <w:rsid w:val="009D0249"/>
    <w:rsid w:val="009D07E3"/>
    <w:rsid w:val="009D0929"/>
    <w:rsid w:val="009D0AE9"/>
    <w:rsid w:val="009D0EFF"/>
    <w:rsid w:val="009D1544"/>
    <w:rsid w:val="009D15CB"/>
    <w:rsid w:val="009D18B4"/>
    <w:rsid w:val="009D224C"/>
    <w:rsid w:val="009D2265"/>
    <w:rsid w:val="009D2405"/>
    <w:rsid w:val="009D2429"/>
    <w:rsid w:val="009D2677"/>
    <w:rsid w:val="009D28DB"/>
    <w:rsid w:val="009D2B55"/>
    <w:rsid w:val="009D2EE5"/>
    <w:rsid w:val="009D2F55"/>
    <w:rsid w:val="009D3372"/>
    <w:rsid w:val="009D3753"/>
    <w:rsid w:val="009D394D"/>
    <w:rsid w:val="009D3A56"/>
    <w:rsid w:val="009D3AB1"/>
    <w:rsid w:val="009D3CED"/>
    <w:rsid w:val="009D3D81"/>
    <w:rsid w:val="009D3F77"/>
    <w:rsid w:val="009D461E"/>
    <w:rsid w:val="009D470D"/>
    <w:rsid w:val="009D4C4C"/>
    <w:rsid w:val="009D4C50"/>
    <w:rsid w:val="009D4C55"/>
    <w:rsid w:val="009D4DD2"/>
    <w:rsid w:val="009D4FF2"/>
    <w:rsid w:val="009D60EC"/>
    <w:rsid w:val="009D7271"/>
    <w:rsid w:val="009D73F6"/>
    <w:rsid w:val="009D75DB"/>
    <w:rsid w:val="009D7EBF"/>
    <w:rsid w:val="009E0105"/>
    <w:rsid w:val="009E07DC"/>
    <w:rsid w:val="009E08F1"/>
    <w:rsid w:val="009E0E54"/>
    <w:rsid w:val="009E0F6C"/>
    <w:rsid w:val="009E1330"/>
    <w:rsid w:val="009E16F6"/>
    <w:rsid w:val="009E1834"/>
    <w:rsid w:val="009E1A29"/>
    <w:rsid w:val="009E1B30"/>
    <w:rsid w:val="009E1B70"/>
    <w:rsid w:val="009E1D2D"/>
    <w:rsid w:val="009E21FD"/>
    <w:rsid w:val="009E2231"/>
    <w:rsid w:val="009E256F"/>
    <w:rsid w:val="009E29D8"/>
    <w:rsid w:val="009E2C4F"/>
    <w:rsid w:val="009E2C57"/>
    <w:rsid w:val="009E2CB3"/>
    <w:rsid w:val="009E3121"/>
    <w:rsid w:val="009E327A"/>
    <w:rsid w:val="009E353C"/>
    <w:rsid w:val="009E37E5"/>
    <w:rsid w:val="009E3869"/>
    <w:rsid w:val="009E3ADD"/>
    <w:rsid w:val="009E4071"/>
    <w:rsid w:val="009E4209"/>
    <w:rsid w:val="009E4369"/>
    <w:rsid w:val="009E4535"/>
    <w:rsid w:val="009E4AFC"/>
    <w:rsid w:val="009E4B7C"/>
    <w:rsid w:val="009E4B8C"/>
    <w:rsid w:val="009E4D05"/>
    <w:rsid w:val="009E4D32"/>
    <w:rsid w:val="009E53DC"/>
    <w:rsid w:val="009E59B2"/>
    <w:rsid w:val="009E5B67"/>
    <w:rsid w:val="009E5DFD"/>
    <w:rsid w:val="009E603F"/>
    <w:rsid w:val="009E610A"/>
    <w:rsid w:val="009E6617"/>
    <w:rsid w:val="009E6866"/>
    <w:rsid w:val="009E6999"/>
    <w:rsid w:val="009E6B82"/>
    <w:rsid w:val="009E6F26"/>
    <w:rsid w:val="009E6F29"/>
    <w:rsid w:val="009E71C0"/>
    <w:rsid w:val="009E75D3"/>
    <w:rsid w:val="009E7C00"/>
    <w:rsid w:val="009F0187"/>
    <w:rsid w:val="009F027D"/>
    <w:rsid w:val="009F06AD"/>
    <w:rsid w:val="009F0C9D"/>
    <w:rsid w:val="009F0CDA"/>
    <w:rsid w:val="009F0F78"/>
    <w:rsid w:val="009F15C1"/>
    <w:rsid w:val="009F1848"/>
    <w:rsid w:val="009F1A24"/>
    <w:rsid w:val="009F1CE2"/>
    <w:rsid w:val="009F202E"/>
    <w:rsid w:val="009F220E"/>
    <w:rsid w:val="009F246B"/>
    <w:rsid w:val="009F2857"/>
    <w:rsid w:val="009F29A6"/>
    <w:rsid w:val="009F2D18"/>
    <w:rsid w:val="009F309E"/>
    <w:rsid w:val="009F313F"/>
    <w:rsid w:val="009F36B2"/>
    <w:rsid w:val="009F3AC1"/>
    <w:rsid w:val="009F4227"/>
    <w:rsid w:val="009F4412"/>
    <w:rsid w:val="009F495F"/>
    <w:rsid w:val="009F4D49"/>
    <w:rsid w:val="009F4F12"/>
    <w:rsid w:val="009F50A9"/>
    <w:rsid w:val="009F549D"/>
    <w:rsid w:val="009F5935"/>
    <w:rsid w:val="009F6159"/>
    <w:rsid w:val="009F623D"/>
    <w:rsid w:val="009F644B"/>
    <w:rsid w:val="009F64C1"/>
    <w:rsid w:val="009F654B"/>
    <w:rsid w:val="009F6958"/>
    <w:rsid w:val="009F6D25"/>
    <w:rsid w:val="009F7481"/>
    <w:rsid w:val="009F768E"/>
    <w:rsid w:val="009F77AD"/>
    <w:rsid w:val="009F7AE2"/>
    <w:rsid w:val="009F7D45"/>
    <w:rsid w:val="00A001D7"/>
    <w:rsid w:val="00A012D4"/>
    <w:rsid w:val="00A01501"/>
    <w:rsid w:val="00A0188D"/>
    <w:rsid w:val="00A01C8E"/>
    <w:rsid w:val="00A01D26"/>
    <w:rsid w:val="00A01DB5"/>
    <w:rsid w:val="00A01EC4"/>
    <w:rsid w:val="00A024D3"/>
    <w:rsid w:val="00A025BC"/>
    <w:rsid w:val="00A02DA2"/>
    <w:rsid w:val="00A03720"/>
    <w:rsid w:val="00A0386D"/>
    <w:rsid w:val="00A03A32"/>
    <w:rsid w:val="00A03A7C"/>
    <w:rsid w:val="00A04171"/>
    <w:rsid w:val="00A041B7"/>
    <w:rsid w:val="00A042CC"/>
    <w:rsid w:val="00A046BC"/>
    <w:rsid w:val="00A04DA2"/>
    <w:rsid w:val="00A0548F"/>
    <w:rsid w:val="00A05954"/>
    <w:rsid w:val="00A05C4C"/>
    <w:rsid w:val="00A05CD2"/>
    <w:rsid w:val="00A05FC8"/>
    <w:rsid w:val="00A06148"/>
    <w:rsid w:val="00A06D68"/>
    <w:rsid w:val="00A078D8"/>
    <w:rsid w:val="00A07BD7"/>
    <w:rsid w:val="00A10029"/>
    <w:rsid w:val="00A108DF"/>
    <w:rsid w:val="00A10E9A"/>
    <w:rsid w:val="00A10F07"/>
    <w:rsid w:val="00A113C7"/>
    <w:rsid w:val="00A115D7"/>
    <w:rsid w:val="00A11827"/>
    <w:rsid w:val="00A11B51"/>
    <w:rsid w:val="00A1203C"/>
    <w:rsid w:val="00A12187"/>
    <w:rsid w:val="00A121F0"/>
    <w:rsid w:val="00A124D6"/>
    <w:rsid w:val="00A12A53"/>
    <w:rsid w:val="00A12BEA"/>
    <w:rsid w:val="00A12E3E"/>
    <w:rsid w:val="00A13058"/>
    <w:rsid w:val="00A133FF"/>
    <w:rsid w:val="00A13997"/>
    <w:rsid w:val="00A13A5D"/>
    <w:rsid w:val="00A13E38"/>
    <w:rsid w:val="00A14DFC"/>
    <w:rsid w:val="00A15081"/>
    <w:rsid w:val="00A150A4"/>
    <w:rsid w:val="00A154FE"/>
    <w:rsid w:val="00A15E66"/>
    <w:rsid w:val="00A160B1"/>
    <w:rsid w:val="00A161A2"/>
    <w:rsid w:val="00A16C03"/>
    <w:rsid w:val="00A16E12"/>
    <w:rsid w:val="00A17ABD"/>
    <w:rsid w:val="00A17C7B"/>
    <w:rsid w:val="00A20478"/>
    <w:rsid w:val="00A20549"/>
    <w:rsid w:val="00A20691"/>
    <w:rsid w:val="00A206F5"/>
    <w:rsid w:val="00A207A4"/>
    <w:rsid w:val="00A209DF"/>
    <w:rsid w:val="00A20B25"/>
    <w:rsid w:val="00A210B2"/>
    <w:rsid w:val="00A2149B"/>
    <w:rsid w:val="00A217EB"/>
    <w:rsid w:val="00A21B47"/>
    <w:rsid w:val="00A21D5D"/>
    <w:rsid w:val="00A220B4"/>
    <w:rsid w:val="00A22319"/>
    <w:rsid w:val="00A22637"/>
    <w:rsid w:val="00A22CA0"/>
    <w:rsid w:val="00A22E0F"/>
    <w:rsid w:val="00A23034"/>
    <w:rsid w:val="00A23169"/>
    <w:rsid w:val="00A2322F"/>
    <w:rsid w:val="00A23245"/>
    <w:rsid w:val="00A23D41"/>
    <w:rsid w:val="00A244DD"/>
    <w:rsid w:val="00A24BE9"/>
    <w:rsid w:val="00A24D36"/>
    <w:rsid w:val="00A2533E"/>
    <w:rsid w:val="00A256ED"/>
    <w:rsid w:val="00A257DB"/>
    <w:rsid w:val="00A25849"/>
    <w:rsid w:val="00A25A49"/>
    <w:rsid w:val="00A25A8A"/>
    <w:rsid w:val="00A25F0D"/>
    <w:rsid w:val="00A2631C"/>
    <w:rsid w:val="00A265A5"/>
    <w:rsid w:val="00A266ED"/>
    <w:rsid w:val="00A26BE7"/>
    <w:rsid w:val="00A26CAD"/>
    <w:rsid w:val="00A272A5"/>
    <w:rsid w:val="00A272A7"/>
    <w:rsid w:val="00A30093"/>
    <w:rsid w:val="00A301F0"/>
    <w:rsid w:val="00A3040F"/>
    <w:rsid w:val="00A30AB5"/>
    <w:rsid w:val="00A30ABE"/>
    <w:rsid w:val="00A30B9B"/>
    <w:rsid w:val="00A312F6"/>
    <w:rsid w:val="00A313A6"/>
    <w:rsid w:val="00A315F7"/>
    <w:rsid w:val="00A31634"/>
    <w:rsid w:val="00A317FB"/>
    <w:rsid w:val="00A31923"/>
    <w:rsid w:val="00A31985"/>
    <w:rsid w:val="00A319E5"/>
    <w:rsid w:val="00A31C22"/>
    <w:rsid w:val="00A31D63"/>
    <w:rsid w:val="00A31E40"/>
    <w:rsid w:val="00A32553"/>
    <w:rsid w:val="00A329FF"/>
    <w:rsid w:val="00A32EC7"/>
    <w:rsid w:val="00A32F3F"/>
    <w:rsid w:val="00A32F4D"/>
    <w:rsid w:val="00A32FE7"/>
    <w:rsid w:val="00A33241"/>
    <w:rsid w:val="00A332E3"/>
    <w:rsid w:val="00A33903"/>
    <w:rsid w:val="00A33A71"/>
    <w:rsid w:val="00A33B0C"/>
    <w:rsid w:val="00A33CD7"/>
    <w:rsid w:val="00A35113"/>
    <w:rsid w:val="00A353CD"/>
    <w:rsid w:val="00A35528"/>
    <w:rsid w:val="00A35BFD"/>
    <w:rsid w:val="00A35C1C"/>
    <w:rsid w:val="00A36083"/>
    <w:rsid w:val="00A363C7"/>
    <w:rsid w:val="00A3662B"/>
    <w:rsid w:val="00A36816"/>
    <w:rsid w:val="00A36962"/>
    <w:rsid w:val="00A36B8E"/>
    <w:rsid w:val="00A36FAE"/>
    <w:rsid w:val="00A37127"/>
    <w:rsid w:val="00A37646"/>
    <w:rsid w:val="00A3794C"/>
    <w:rsid w:val="00A37FF4"/>
    <w:rsid w:val="00A401E2"/>
    <w:rsid w:val="00A4085D"/>
    <w:rsid w:val="00A40DC1"/>
    <w:rsid w:val="00A40F1E"/>
    <w:rsid w:val="00A41265"/>
    <w:rsid w:val="00A41792"/>
    <w:rsid w:val="00A418E2"/>
    <w:rsid w:val="00A41C13"/>
    <w:rsid w:val="00A41F80"/>
    <w:rsid w:val="00A42463"/>
    <w:rsid w:val="00A42879"/>
    <w:rsid w:val="00A42913"/>
    <w:rsid w:val="00A42C60"/>
    <w:rsid w:val="00A42EB0"/>
    <w:rsid w:val="00A43250"/>
    <w:rsid w:val="00A43751"/>
    <w:rsid w:val="00A43B76"/>
    <w:rsid w:val="00A44008"/>
    <w:rsid w:val="00A444C8"/>
    <w:rsid w:val="00A449A0"/>
    <w:rsid w:val="00A449FD"/>
    <w:rsid w:val="00A44CC8"/>
    <w:rsid w:val="00A4559D"/>
    <w:rsid w:val="00A45BA7"/>
    <w:rsid w:val="00A45E58"/>
    <w:rsid w:val="00A46094"/>
    <w:rsid w:val="00A4611C"/>
    <w:rsid w:val="00A462FA"/>
    <w:rsid w:val="00A46D1F"/>
    <w:rsid w:val="00A46F2A"/>
    <w:rsid w:val="00A46F84"/>
    <w:rsid w:val="00A475DE"/>
    <w:rsid w:val="00A47F77"/>
    <w:rsid w:val="00A5073A"/>
    <w:rsid w:val="00A50C52"/>
    <w:rsid w:val="00A50F21"/>
    <w:rsid w:val="00A51013"/>
    <w:rsid w:val="00A510B7"/>
    <w:rsid w:val="00A51147"/>
    <w:rsid w:val="00A511FD"/>
    <w:rsid w:val="00A513F8"/>
    <w:rsid w:val="00A5160C"/>
    <w:rsid w:val="00A518F7"/>
    <w:rsid w:val="00A51AE6"/>
    <w:rsid w:val="00A51FB1"/>
    <w:rsid w:val="00A52066"/>
    <w:rsid w:val="00A521D3"/>
    <w:rsid w:val="00A526F3"/>
    <w:rsid w:val="00A53529"/>
    <w:rsid w:val="00A537AD"/>
    <w:rsid w:val="00A53E1D"/>
    <w:rsid w:val="00A54335"/>
    <w:rsid w:val="00A545A6"/>
    <w:rsid w:val="00A546A5"/>
    <w:rsid w:val="00A546E6"/>
    <w:rsid w:val="00A548BC"/>
    <w:rsid w:val="00A54A31"/>
    <w:rsid w:val="00A54FA8"/>
    <w:rsid w:val="00A5543F"/>
    <w:rsid w:val="00A55BD8"/>
    <w:rsid w:val="00A56615"/>
    <w:rsid w:val="00A5669E"/>
    <w:rsid w:val="00A567C0"/>
    <w:rsid w:val="00A56B4B"/>
    <w:rsid w:val="00A5724A"/>
    <w:rsid w:val="00A57B6E"/>
    <w:rsid w:val="00A57BA4"/>
    <w:rsid w:val="00A57EFE"/>
    <w:rsid w:val="00A601D4"/>
    <w:rsid w:val="00A60425"/>
    <w:rsid w:val="00A6067B"/>
    <w:rsid w:val="00A606B3"/>
    <w:rsid w:val="00A60847"/>
    <w:rsid w:val="00A60892"/>
    <w:rsid w:val="00A60A86"/>
    <w:rsid w:val="00A60B76"/>
    <w:rsid w:val="00A6103B"/>
    <w:rsid w:val="00A612E4"/>
    <w:rsid w:val="00A619DF"/>
    <w:rsid w:val="00A61E61"/>
    <w:rsid w:val="00A620B3"/>
    <w:rsid w:val="00A6246A"/>
    <w:rsid w:val="00A62770"/>
    <w:rsid w:val="00A628E1"/>
    <w:rsid w:val="00A63856"/>
    <w:rsid w:val="00A63DC3"/>
    <w:rsid w:val="00A64456"/>
    <w:rsid w:val="00A64492"/>
    <w:rsid w:val="00A64566"/>
    <w:rsid w:val="00A6482F"/>
    <w:rsid w:val="00A64B59"/>
    <w:rsid w:val="00A65DBE"/>
    <w:rsid w:val="00A6604B"/>
    <w:rsid w:val="00A66451"/>
    <w:rsid w:val="00A66579"/>
    <w:rsid w:val="00A66BD0"/>
    <w:rsid w:val="00A6702E"/>
    <w:rsid w:val="00A670A8"/>
    <w:rsid w:val="00A6765F"/>
    <w:rsid w:val="00A67939"/>
    <w:rsid w:val="00A67DE1"/>
    <w:rsid w:val="00A67E86"/>
    <w:rsid w:val="00A67EDA"/>
    <w:rsid w:val="00A706A0"/>
    <w:rsid w:val="00A70EC0"/>
    <w:rsid w:val="00A70FBE"/>
    <w:rsid w:val="00A7125A"/>
    <w:rsid w:val="00A71322"/>
    <w:rsid w:val="00A718CB"/>
    <w:rsid w:val="00A71A9D"/>
    <w:rsid w:val="00A71BF9"/>
    <w:rsid w:val="00A71E78"/>
    <w:rsid w:val="00A71F4E"/>
    <w:rsid w:val="00A724F4"/>
    <w:rsid w:val="00A72525"/>
    <w:rsid w:val="00A7276C"/>
    <w:rsid w:val="00A72BF1"/>
    <w:rsid w:val="00A730BC"/>
    <w:rsid w:val="00A732D7"/>
    <w:rsid w:val="00A73496"/>
    <w:rsid w:val="00A7350C"/>
    <w:rsid w:val="00A73ACC"/>
    <w:rsid w:val="00A73FEF"/>
    <w:rsid w:val="00A74124"/>
    <w:rsid w:val="00A7436F"/>
    <w:rsid w:val="00A74508"/>
    <w:rsid w:val="00A748DF"/>
    <w:rsid w:val="00A74902"/>
    <w:rsid w:val="00A74B27"/>
    <w:rsid w:val="00A74BCB"/>
    <w:rsid w:val="00A74C79"/>
    <w:rsid w:val="00A7508E"/>
    <w:rsid w:val="00A750D5"/>
    <w:rsid w:val="00A756A8"/>
    <w:rsid w:val="00A76129"/>
    <w:rsid w:val="00A761B7"/>
    <w:rsid w:val="00A762FD"/>
    <w:rsid w:val="00A76458"/>
    <w:rsid w:val="00A7667B"/>
    <w:rsid w:val="00A76899"/>
    <w:rsid w:val="00A76BF4"/>
    <w:rsid w:val="00A76FEF"/>
    <w:rsid w:val="00A77275"/>
    <w:rsid w:val="00A775BA"/>
    <w:rsid w:val="00A778C8"/>
    <w:rsid w:val="00A7793F"/>
    <w:rsid w:val="00A77CC4"/>
    <w:rsid w:val="00A80473"/>
    <w:rsid w:val="00A80695"/>
    <w:rsid w:val="00A806F0"/>
    <w:rsid w:val="00A80ACE"/>
    <w:rsid w:val="00A80C3D"/>
    <w:rsid w:val="00A81146"/>
    <w:rsid w:val="00A815DF"/>
    <w:rsid w:val="00A81696"/>
    <w:rsid w:val="00A81801"/>
    <w:rsid w:val="00A81EFA"/>
    <w:rsid w:val="00A8238C"/>
    <w:rsid w:val="00A823B6"/>
    <w:rsid w:val="00A825C1"/>
    <w:rsid w:val="00A8287D"/>
    <w:rsid w:val="00A82F1A"/>
    <w:rsid w:val="00A82F66"/>
    <w:rsid w:val="00A83319"/>
    <w:rsid w:val="00A83689"/>
    <w:rsid w:val="00A839C2"/>
    <w:rsid w:val="00A83C45"/>
    <w:rsid w:val="00A84102"/>
    <w:rsid w:val="00A8423C"/>
    <w:rsid w:val="00A84246"/>
    <w:rsid w:val="00A8449C"/>
    <w:rsid w:val="00A846C5"/>
    <w:rsid w:val="00A84785"/>
    <w:rsid w:val="00A84B26"/>
    <w:rsid w:val="00A850FF"/>
    <w:rsid w:val="00A85508"/>
    <w:rsid w:val="00A8572E"/>
    <w:rsid w:val="00A85AF8"/>
    <w:rsid w:val="00A85D9B"/>
    <w:rsid w:val="00A85DAE"/>
    <w:rsid w:val="00A8638B"/>
    <w:rsid w:val="00A8662E"/>
    <w:rsid w:val="00A866FC"/>
    <w:rsid w:val="00A870F9"/>
    <w:rsid w:val="00A875F4"/>
    <w:rsid w:val="00A87909"/>
    <w:rsid w:val="00A879A4"/>
    <w:rsid w:val="00A879B6"/>
    <w:rsid w:val="00A879F2"/>
    <w:rsid w:val="00A87A9A"/>
    <w:rsid w:val="00A87B63"/>
    <w:rsid w:val="00A87EDB"/>
    <w:rsid w:val="00A90417"/>
    <w:rsid w:val="00A90D74"/>
    <w:rsid w:val="00A90E81"/>
    <w:rsid w:val="00A910E2"/>
    <w:rsid w:val="00A914AA"/>
    <w:rsid w:val="00A91C65"/>
    <w:rsid w:val="00A9219E"/>
    <w:rsid w:val="00A923E9"/>
    <w:rsid w:val="00A92813"/>
    <w:rsid w:val="00A92BE3"/>
    <w:rsid w:val="00A92C05"/>
    <w:rsid w:val="00A92E20"/>
    <w:rsid w:val="00A92F5A"/>
    <w:rsid w:val="00A93524"/>
    <w:rsid w:val="00A93F03"/>
    <w:rsid w:val="00A94316"/>
    <w:rsid w:val="00A94324"/>
    <w:rsid w:val="00A94AE1"/>
    <w:rsid w:val="00A94BBD"/>
    <w:rsid w:val="00A95484"/>
    <w:rsid w:val="00A95A74"/>
    <w:rsid w:val="00A95E4B"/>
    <w:rsid w:val="00A95FE2"/>
    <w:rsid w:val="00A9662A"/>
    <w:rsid w:val="00A9682B"/>
    <w:rsid w:val="00A9728D"/>
    <w:rsid w:val="00A9732E"/>
    <w:rsid w:val="00A973B1"/>
    <w:rsid w:val="00A978E4"/>
    <w:rsid w:val="00A97D4B"/>
    <w:rsid w:val="00A97E81"/>
    <w:rsid w:val="00AA005D"/>
    <w:rsid w:val="00AA0261"/>
    <w:rsid w:val="00AA0B6F"/>
    <w:rsid w:val="00AA0D58"/>
    <w:rsid w:val="00AA0E3B"/>
    <w:rsid w:val="00AA0F2A"/>
    <w:rsid w:val="00AA11C4"/>
    <w:rsid w:val="00AA130E"/>
    <w:rsid w:val="00AA14E8"/>
    <w:rsid w:val="00AA1BE5"/>
    <w:rsid w:val="00AA1EE7"/>
    <w:rsid w:val="00AA250A"/>
    <w:rsid w:val="00AA2710"/>
    <w:rsid w:val="00AA2B77"/>
    <w:rsid w:val="00AA3170"/>
    <w:rsid w:val="00AA3204"/>
    <w:rsid w:val="00AA323F"/>
    <w:rsid w:val="00AA3A60"/>
    <w:rsid w:val="00AA3A71"/>
    <w:rsid w:val="00AA4390"/>
    <w:rsid w:val="00AA4541"/>
    <w:rsid w:val="00AA4902"/>
    <w:rsid w:val="00AA49AB"/>
    <w:rsid w:val="00AA4A39"/>
    <w:rsid w:val="00AA4AC4"/>
    <w:rsid w:val="00AA4FE5"/>
    <w:rsid w:val="00AA5055"/>
    <w:rsid w:val="00AA529D"/>
    <w:rsid w:val="00AA53CF"/>
    <w:rsid w:val="00AA53DA"/>
    <w:rsid w:val="00AA5495"/>
    <w:rsid w:val="00AA5919"/>
    <w:rsid w:val="00AA59B0"/>
    <w:rsid w:val="00AA5A8D"/>
    <w:rsid w:val="00AA5CD4"/>
    <w:rsid w:val="00AA6B5E"/>
    <w:rsid w:val="00AA6D0D"/>
    <w:rsid w:val="00AA71E9"/>
    <w:rsid w:val="00AA78BB"/>
    <w:rsid w:val="00AA7FBB"/>
    <w:rsid w:val="00AB0083"/>
    <w:rsid w:val="00AB0271"/>
    <w:rsid w:val="00AB0C2E"/>
    <w:rsid w:val="00AB12B5"/>
    <w:rsid w:val="00AB1CB9"/>
    <w:rsid w:val="00AB24E6"/>
    <w:rsid w:val="00AB2669"/>
    <w:rsid w:val="00AB2703"/>
    <w:rsid w:val="00AB2EB4"/>
    <w:rsid w:val="00AB3270"/>
    <w:rsid w:val="00AB3478"/>
    <w:rsid w:val="00AB3644"/>
    <w:rsid w:val="00AB41BB"/>
    <w:rsid w:val="00AB42F2"/>
    <w:rsid w:val="00AB4345"/>
    <w:rsid w:val="00AB43E2"/>
    <w:rsid w:val="00AB4853"/>
    <w:rsid w:val="00AB491A"/>
    <w:rsid w:val="00AB4BEC"/>
    <w:rsid w:val="00AB5789"/>
    <w:rsid w:val="00AB590D"/>
    <w:rsid w:val="00AB5917"/>
    <w:rsid w:val="00AB5E8C"/>
    <w:rsid w:val="00AB5F30"/>
    <w:rsid w:val="00AB5F35"/>
    <w:rsid w:val="00AB693F"/>
    <w:rsid w:val="00AB753A"/>
    <w:rsid w:val="00AB764E"/>
    <w:rsid w:val="00AB7E80"/>
    <w:rsid w:val="00AB7ED4"/>
    <w:rsid w:val="00AC0909"/>
    <w:rsid w:val="00AC0B39"/>
    <w:rsid w:val="00AC102B"/>
    <w:rsid w:val="00AC12C2"/>
    <w:rsid w:val="00AC13DE"/>
    <w:rsid w:val="00AC14B0"/>
    <w:rsid w:val="00AC15DF"/>
    <w:rsid w:val="00AC1F6D"/>
    <w:rsid w:val="00AC20D7"/>
    <w:rsid w:val="00AC2172"/>
    <w:rsid w:val="00AC2696"/>
    <w:rsid w:val="00AC2A4F"/>
    <w:rsid w:val="00AC2E31"/>
    <w:rsid w:val="00AC328D"/>
    <w:rsid w:val="00AC3505"/>
    <w:rsid w:val="00AC39DE"/>
    <w:rsid w:val="00AC3AE7"/>
    <w:rsid w:val="00AC3C43"/>
    <w:rsid w:val="00AC3E57"/>
    <w:rsid w:val="00AC4067"/>
    <w:rsid w:val="00AC4122"/>
    <w:rsid w:val="00AC4156"/>
    <w:rsid w:val="00AC436A"/>
    <w:rsid w:val="00AC46FA"/>
    <w:rsid w:val="00AC4DCE"/>
    <w:rsid w:val="00AC5039"/>
    <w:rsid w:val="00AC55A3"/>
    <w:rsid w:val="00AC5E24"/>
    <w:rsid w:val="00AC5FB4"/>
    <w:rsid w:val="00AC6203"/>
    <w:rsid w:val="00AC64C2"/>
    <w:rsid w:val="00AC6764"/>
    <w:rsid w:val="00AC6880"/>
    <w:rsid w:val="00AC7097"/>
    <w:rsid w:val="00AC75D2"/>
    <w:rsid w:val="00AC7942"/>
    <w:rsid w:val="00AD070C"/>
    <w:rsid w:val="00AD091F"/>
    <w:rsid w:val="00AD0B07"/>
    <w:rsid w:val="00AD0EA1"/>
    <w:rsid w:val="00AD1038"/>
    <w:rsid w:val="00AD10DA"/>
    <w:rsid w:val="00AD10F1"/>
    <w:rsid w:val="00AD12F0"/>
    <w:rsid w:val="00AD1954"/>
    <w:rsid w:val="00AD2B2E"/>
    <w:rsid w:val="00AD32A8"/>
    <w:rsid w:val="00AD3403"/>
    <w:rsid w:val="00AD3559"/>
    <w:rsid w:val="00AD36C5"/>
    <w:rsid w:val="00AD38AA"/>
    <w:rsid w:val="00AD39C6"/>
    <w:rsid w:val="00AD3C27"/>
    <w:rsid w:val="00AD3F05"/>
    <w:rsid w:val="00AD444E"/>
    <w:rsid w:val="00AD4A35"/>
    <w:rsid w:val="00AD4E7E"/>
    <w:rsid w:val="00AD507B"/>
    <w:rsid w:val="00AD571E"/>
    <w:rsid w:val="00AD5B5E"/>
    <w:rsid w:val="00AD611F"/>
    <w:rsid w:val="00AD6596"/>
    <w:rsid w:val="00AD6776"/>
    <w:rsid w:val="00AD6E23"/>
    <w:rsid w:val="00AD71FD"/>
    <w:rsid w:val="00AD74D2"/>
    <w:rsid w:val="00AD75FA"/>
    <w:rsid w:val="00AD7805"/>
    <w:rsid w:val="00AD7C2E"/>
    <w:rsid w:val="00AD7F05"/>
    <w:rsid w:val="00AD7F65"/>
    <w:rsid w:val="00AE0115"/>
    <w:rsid w:val="00AE0B98"/>
    <w:rsid w:val="00AE10EF"/>
    <w:rsid w:val="00AE114A"/>
    <w:rsid w:val="00AE16E9"/>
    <w:rsid w:val="00AE2B16"/>
    <w:rsid w:val="00AE3385"/>
    <w:rsid w:val="00AE36C1"/>
    <w:rsid w:val="00AE39C5"/>
    <w:rsid w:val="00AE47FD"/>
    <w:rsid w:val="00AE4A96"/>
    <w:rsid w:val="00AE4F0D"/>
    <w:rsid w:val="00AE51FD"/>
    <w:rsid w:val="00AE560B"/>
    <w:rsid w:val="00AE5718"/>
    <w:rsid w:val="00AE5B6B"/>
    <w:rsid w:val="00AE5B90"/>
    <w:rsid w:val="00AE5E27"/>
    <w:rsid w:val="00AE646E"/>
    <w:rsid w:val="00AE6C31"/>
    <w:rsid w:val="00AE7079"/>
    <w:rsid w:val="00AE7242"/>
    <w:rsid w:val="00AE76E3"/>
    <w:rsid w:val="00AE7E45"/>
    <w:rsid w:val="00AF0346"/>
    <w:rsid w:val="00AF0650"/>
    <w:rsid w:val="00AF0A30"/>
    <w:rsid w:val="00AF0D24"/>
    <w:rsid w:val="00AF11BD"/>
    <w:rsid w:val="00AF1679"/>
    <w:rsid w:val="00AF19EC"/>
    <w:rsid w:val="00AF1ECA"/>
    <w:rsid w:val="00AF1ECB"/>
    <w:rsid w:val="00AF1FA3"/>
    <w:rsid w:val="00AF209A"/>
    <w:rsid w:val="00AF2143"/>
    <w:rsid w:val="00AF21AB"/>
    <w:rsid w:val="00AF250F"/>
    <w:rsid w:val="00AF2DC2"/>
    <w:rsid w:val="00AF30CC"/>
    <w:rsid w:val="00AF3147"/>
    <w:rsid w:val="00AF32DC"/>
    <w:rsid w:val="00AF35AC"/>
    <w:rsid w:val="00AF38C4"/>
    <w:rsid w:val="00AF3B5A"/>
    <w:rsid w:val="00AF3C0F"/>
    <w:rsid w:val="00AF40BA"/>
    <w:rsid w:val="00AF413D"/>
    <w:rsid w:val="00AF4415"/>
    <w:rsid w:val="00AF4B3C"/>
    <w:rsid w:val="00AF4F53"/>
    <w:rsid w:val="00AF4FEB"/>
    <w:rsid w:val="00AF513E"/>
    <w:rsid w:val="00AF633B"/>
    <w:rsid w:val="00AF63C6"/>
    <w:rsid w:val="00AF652B"/>
    <w:rsid w:val="00AF6AB7"/>
    <w:rsid w:val="00AF6DB8"/>
    <w:rsid w:val="00AF6FB6"/>
    <w:rsid w:val="00AF7490"/>
    <w:rsid w:val="00AF7647"/>
    <w:rsid w:val="00B00A6A"/>
    <w:rsid w:val="00B00B9B"/>
    <w:rsid w:val="00B00F8C"/>
    <w:rsid w:val="00B00FA6"/>
    <w:rsid w:val="00B00FD6"/>
    <w:rsid w:val="00B01025"/>
    <w:rsid w:val="00B014B2"/>
    <w:rsid w:val="00B0171C"/>
    <w:rsid w:val="00B01838"/>
    <w:rsid w:val="00B01AEA"/>
    <w:rsid w:val="00B02F86"/>
    <w:rsid w:val="00B02F94"/>
    <w:rsid w:val="00B0328C"/>
    <w:rsid w:val="00B0380D"/>
    <w:rsid w:val="00B03BFA"/>
    <w:rsid w:val="00B047FB"/>
    <w:rsid w:val="00B04A4F"/>
    <w:rsid w:val="00B05554"/>
    <w:rsid w:val="00B056C4"/>
    <w:rsid w:val="00B05A73"/>
    <w:rsid w:val="00B0623D"/>
    <w:rsid w:val="00B0630A"/>
    <w:rsid w:val="00B063B9"/>
    <w:rsid w:val="00B069CA"/>
    <w:rsid w:val="00B06A32"/>
    <w:rsid w:val="00B06A8F"/>
    <w:rsid w:val="00B07045"/>
    <w:rsid w:val="00B07175"/>
    <w:rsid w:val="00B075F9"/>
    <w:rsid w:val="00B07718"/>
    <w:rsid w:val="00B07C25"/>
    <w:rsid w:val="00B07C8C"/>
    <w:rsid w:val="00B07F91"/>
    <w:rsid w:val="00B1029A"/>
    <w:rsid w:val="00B10352"/>
    <w:rsid w:val="00B1057B"/>
    <w:rsid w:val="00B106D1"/>
    <w:rsid w:val="00B1070F"/>
    <w:rsid w:val="00B1125E"/>
    <w:rsid w:val="00B11737"/>
    <w:rsid w:val="00B11834"/>
    <w:rsid w:val="00B11A30"/>
    <w:rsid w:val="00B11CBC"/>
    <w:rsid w:val="00B125F5"/>
    <w:rsid w:val="00B126CD"/>
    <w:rsid w:val="00B12D23"/>
    <w:rsid w:val="00B12E77"/>
    <w:rsid w:val="00B12F13"/>
    <w:rsid w:val="00B13619"/>
    <w:rsid w:val="00B13C87"/>
    <w:rsid w:val="00B13C8C"/>
    <w:rsid w:val="00B13EA9"/>
    <w:rsid w:val="00B14235"/>
    <w:rsid w:val="00B14529"/>
    <w:rsid w:val="00B14684"/>
    <w:rsid w:val="00B14746"/>
    <w:rsid w:val="00B1489B"/>
    <w:rsid w:val="00B148B1"/>
    <w:rsid w:val="00B14B31"/>
    <w:rsid w:val="00B14B69"/>
    <w:rsid w:val="00B14B7E"/>
    <w:rsid w:val="00B14CB4"/>
    <w:rsid w:val="00B14F8D"/>
    <w:rsid w:val="00B1646F"/>
    <w:rsid w:val="00B172D3"/>
    <w:rsid w:val="00B1730F"/>
    <w:rsid w:val="00B17579"/>
    <w:rsid w:val="00B17795"/>
    <w:rsid w:val="00B177E8"/>
    <w:rsid w:val="00B17928"/>
    <w:rsid w:val="00B179DF"/>
    <w:rsid w:val="00B17A6C"/>
    <w:rsid w:val="00B20061"/>
    <w:rsid w:val="00B2089C"/>
    <w:rsid w:val="00B20B1A"/>
    <w:rsid w:val="00B20DB0"/>
    <w:rsid w:val="00B21306"/>
    <w:rsid w:val="00B215F2"/>
    <w:rsid w:val="00B216E4"/>
    <w:rsid w:val="00B21B2A"/>
    <w:rsid w:val="00B21FDF"/>
    <w:rsid w:val="00B22095"/>
    <w:rsid w:val="00B22599"/>
    <w:rsid w:val="00B22C0E"/>
    <w:rsid w:val="00B22DF2"/>
    <w:rsid w:val="00B22EA8"/>
    <w:rsid w:val="00B23393"/>
    <w:rsid w:val="00B2364C"/>
    <w:rsid w:val="00B237BF"/>
    <w:rsid w:val="00B237F0"/>
    <w:rsid w:val="00B23895"/>
    <w:rsid w:val="00B238BC"/>
    <w:rsid w:val="00B239EC"/>
    <w:rsid w:val="00B24255"/>
    <w:rsid w:val="00B24B01"/>
    <w:rsid w:val="00B24E13"/>
    <w:rsid w:val="00B25EC1"/>
    <w:rsid w:val="00B260A2"/>
    <w:rsid w:val="00B260B7"/>
    <w:rsid w:val="00B26534"/>
    <w:rsid w:val="00B2660A"/>
    <w:rsid w:val="00B267A1"/>
    <w:rsid w:val="00B27203"/>
    <w:rsid w:val="00B274E2"/>
    <w:rsid w:val="00B277BE"/>
    <w:rsid w:val="00B27CA1"/>
    <w:rsid w:val="00B303A5"/>
    <w:rsid w:val="00B30913"/>
    <w:rsid w:val="00B30A6B"/>
    <w:rsid w:val="00B312FE"/>
    <w:rsid w:val="00B31563"/>
    <w:rsid w:val="00B31C13"/>
    <w:rsid w:val="00B32736"/>
    <w:rsid w:val="00B329CB"/>
    <w:rsid w:val="00B32A72"/>
    <w:rsid w:val="00B32E14"/>
    <w:rsid w:val="00B32F48"/>
    <w:rsid w:val="00B3388E"/>
    <w:rsid w:val="00B33B07"/>
    <w:rsid w:val="00B33C78"/>
    <w:rsid w:val="00B33E72"/>
    <w:rsid w:val="00B33EAB"/>
    <w:rsid w:val="00B33FD9"/>
    <w:rsid w:val="00B3400B"/>
    <w:rsid w:val="00B34247"/>
    <w:rsid w:val="00B345EA"/>
    <w:rsid w:val="00B34741"/>
    <w:rsid w:val="00B34882"/>
    <w:rsid w:val="00B34C3B"/>
    <w:rsid w:val="00B3501F"/>
    <w:rsid w:val="00B352C9"/>
    <w:rsid w:val="00B359CD"/>
    <w:rsid w:val="00B35B6D"/>
    <w:rsid w:val="00B35E4C"/>
    <w:rsid w:val="00B36549"/>
    <w:rsid w:val="00B36BF5"/>
    <w:rsid w:val="00B36C16"/>
    <w:rsid w:val="00B36C57"/>
    <w:rsid w:val="00B36F7E"/>
    <w:rsid w:val="00B3701B"/>
    <w:rsid w:val="00B3714B"/>
    <w:rsid w:val="00B37177"/>
    <w:rsid w:val="00B371F3"/>
    <w:rsid w:val="00B373EA"/>
    <w:rsid w:val="00B37510"/>
    <w:rsid w:val="00B379B2"/>
    <w:rsid w:val="00B37B10"/>
    <w:rsid w:val="00B40733"/>
    <w:rsid w:val="00B4077B"/>
    <w:rsid w:val="00B40B20"/>
    <w:rsid w:val="00B41020"/>
    <w:rsid w:val="00B41164"/>
    <w:rsid w:val="00B413E8"/>
    <w:rsid w:val="00B414FE"/>
    <w:rsid w:val="00B41AEA"/>
    <w:rsid w:val="00B41F1E"/>
    <w:rsid w:val="00B4245C"/>
    <w:rsid w:val="00B42523"/>
    <w:rsid w:val="00B425B9"/>
    <w:rsid w:val="00B42C88"/>
    <w:rsid w:val="00B43271"/>
    <w:rsid w:val="00B433FF"/>
    <w:rsid w:val="00B4342D"/>
    <w:rsid w:val="00B43501"/>
    <w:rsid w:val="00B43644"/>
    <w:rsid w:val="00B4364A"/>
    <w:rsid w:val="00B43792"/>
    <w:rsid w:val="00B43C9E"/>
    <w:rsid w:val="00B43F58"/>
    <w:rsid w:val="00B43F89"/>
    <w:rsid w:val="00B4441C"/>
    <w:rsid w:val="00B4461E"/>
    <w:rsid w:val="00B44D44"/>
    <w:rsid w:val="00B44E0A"/>
    <w:rsid w:val="00B4538D"/>
    <w:rsid w:val="00B45391"/>
    <w:rsid w:val="00B45399"/>
    <w:rsid w:val="00B463EE"/>
    <w:rsid w:val="00B464F2"/>
    <w:rsid w:val="00B4683D"/>
    <w:rsid w:val="00B46B00"/>
    <w:rsid w:val="00B46B0E"/>
    <w:rsid w:val="00B46D8C"/>
    <w:rsid w:val="00B4710E"/>
    <w:rsid w:val="00B47252"/>
    <w:rsid w:val="00B472FD"/>
    <w:rsid w:val="00B47396"/>
    <w:rsid w:val="00B47CD6"/>
    <w:rsid w:val="00B47D8C"/>
    <w:rsid w:val="00B50410"/>
    <w:rsid w:val="00B5066A"/>
    <w:rsid w:val="00B509BD"/>
    <w:rsid w:val="00B50D80"/>
    <w:rsid w:val="00B51381"/>
    <w:rsid w:val="00B516B3"/>
    <w:rsid w:val="00B51B8F"/>
    <w:rsid w:val="00B51F0F"/>
    <w:rsid w:val="00B51FB8"/>
    <w:rsid w:val="00B52060"/>
    <w:rsid w:val="00B52199"/>
    <w:rsid w:val="00B52502"/>
    <w:rsid w:val="00B5259C"/>
    <w:rsid w:val="00B52DF6"/>
    <w:rsid w:val="00B534DF"/>
    <w:rsid w:val="00B53650"/>
    <w:rsid w:val="00B53C2E"/>
    <w:rsid w:val="00B53F61"/>
    <w:rsid w:val="00B543EE"/>
    <w:rsid w:val="00B549E2"/>
    <w:rsid w:val="00B54BA0"/>
    <w:rsid w:val="00B5518C"/>
    <w:rsid w:val="00B55962"/>
    <w:rsid w:val="00B5598B"/>
    <w:rsid w:val="00B55BED"/>
    <w:rsid w:val="00B55C91"/>
    <w:rsid w:val="00B566CD"/>
    <w:rsid w:val="00B569B6"/>
    <w:rsid w:val="00B56A5B"/>
    <w:rsid w:val="00B56F02"/>
    <w:rsid w:val="00B5700A"/>
    <w:rsid w:val="00B57149"/>
    <w:rsid w:val="00B57D00"/>
    <w:rsid w:val="00B57E4F"/>
    <w:rsid w:val="00B57F06"/>
    <w:rsid w:val="00B57F0E"/>
    <w:rsid w:val="00B6001B"/>
    <w:rsid w:val="00B6002A"/>
    <w:rsid w:val="00B60354"/>
    <w:rsid w:val="00B60733"/>
    <w:rsid w:val="00B607DF"/>
    <w:rsid w:val="00B60C88"/>
    <w:rsid w:val="00B60FCA"/>
    <w:rsid w:val="00B61433"/>
    <w:rsid w:val="00B61688"/>
    <w:rsid w:val="00B61A7B"/>
    <w:rsid w:val="00B61C18"/>
    <w:rsid w:val="00B61F3A"/>
    <w:rsid w:val="00B621CB"/>
    <w:rsid w:val="00B62919"/>
    <w:rsid w:val="00B638B1"/>
    <w:rsid w:val="00B63D07"/>
    <w:rsid w:val="00B64192"/>
    <w:rsid w:val="00B645CA"/>
    <w:rsid w:val="00B64B47"/>
    <w:rsid w:val="00B64B80"/>
    <w:rsid w:val="00B64F0A"/>
    <w:rsid w:val="00B65E1C"/>
    <w:rsid w:val="00B6608B"/>
    <w:rsid w:val="00B66F61"/>
    <w:rsid w:val="00B671EF"/>
    <w:rsid w:val="00B67689"/>
    <w:rsid w:val="00B6780D"/>
    <w:rsid w:val="00B679B6"/>
    <w:rsid w:val="00B67C24"/>
    <w:rsid w:val="00B67C65"/>
    <w:rsid w:val="00B67D08"/>
    <w:rsid w:val="00B70033"/>
    <w:rsid w:val="00B70830"/>
    <w:rsid w:val="00B70A06"/>
    <w:rsid w:val="00B70A5C"/>
    <w:rsid w:val="00B71C80"/>
    <w:rsid w:val="00B722FB"/>
    <w:rsid w:val="00B72401"/>
    <w:rsid w:val="00B726DF"/>
    <w:rsid w:val="00B72711"/>
    <w:rsid w:val="00B72B93"/>
    <w:rsid w:val="00B73365"/>
    <w:rsid w:val="00B73696"/>
    <w:rsid w:val="00B73722"/>
    <w:rsid w:val="00B739BF"/>
    <w:rsid w:val="00B74483"/>
    <w:rsid w:val="00B74FFF"/>
    <w:rsid w:val="00B752E4"/>
    <w:rsid w:val="00B7591B"/>
    <w:rsid w:val="00B75989"/>
    <w:rsid w:val="00B75FA7"/>
    <w:rsid w:val="00B760FE"/>
    <w:rsid w:val="00B763D3"/>
    <w:rsid w:val="00B766F7"/>
    <w:rsid w:val="00B769F4"/>
    <w:rsid w:val="00B7719F"/>
    <w:rsid w:val="00B77364"/>
    <w:rsid w:val="00B77584"/>
    <w:rsid w:val="00B775E2"/>
    <w:rsid w:val="00B7773D"/>
    <w:rsid w:val="00B77F5D"/>
    <w:rsid w:val="00B80F71"/>
    <w:rsid w:val="00B813F4"/>
    <w:rsid w:val="00B815D0"/>
    <w:rsid w:val="00B818DF"/>
    <w:rsid w:val="00B81AEC"/>
    <w:rsid w:val="00B81DE2"/>
    <w:rsid w:val="00B81E77"/>
    <w:rsid w:val="00B81F7D"/>
    <w:rsid w:val="00B82166"/>
    <w:rsid w:val="00B827CE"/>
    <w:rsid w:val="00B8298C"/>
    <w:rsid w:val="00B829BB"/>
    <w:rsid w:val="00B829D8"/>
    <w:rsid w:val="00B832AD"/>
    <w:rsid w:val="00B83887"/>
    <w:rsid w:val="00B83B89"/>
    <w:rsid w:val="00B83D31"/>
    <w:rsid w:val="00B840DC"/>
    <w:rsid w:val="00B84B2B"/>
    <w:rsid w:val="00B84CF0"/>
    <w:rsid w:val="00B851B4"/>
    <w:rsid w:val="00B85928"/>
    <w:rsid w:val="00B85BCA"/>
    <w:rsid w:val="00B85E11"/>
    <w:rsid w:val="00B8619A"/>
    <w:rsid w:val="00B862DF"/>
    <w:rsid w:val="00B863A2"/>
    <w:rsid w:val="00B86660"/>
    <w:rsid w:val="00B869C5"/>
    <w:rsid w:val="00B86A8A"/>
    <w:rsid w:val="00B86CB5"/>
    <w:rsid w:val="00B87353"/>
    <w:rsid w:val="00B8753B"/>
    <w:rsid w:val="00B87C61"/>
    <w:rsid w:val="00B87C63"/>
    <w:rsid w:val="00B87D0E"/>
    <w:rsid w:val="00B87DC3"/>
    <w:rsid w:val="00B9030C"/>
    <w:rsid w:val="00B90D0E"/>
    <w:rsid w:val="00B911B3"/>
    <w:rsid w:val="00B9147C"/>
    <w:rsid w:val="00B91850"/>
    <w:rsid w:val="00B91936"/>
    <w:rsid w:val="00B91A22"/>
    <w:rsid w:val="00B91A24"/>
    <w:rsid w:val="00B91E7E"/>
    <w:rsid w:val="00B9279F"/>
    <w:rsid w:val="00B92B82"/>
    <w:rsid w:val="00B92D1E"/>
    <w:rsid w:val="00B92DDA"/>
    <w:rsid w:val="00B93161"/>
    <w:rsid w:val="00B9321F"/>
    <w:rsid w:val="00B9334E"/>
    <w:rsid w:val="00B937A8"/>
    <w:rsid w:val="00B93D21"/>
    <w:rsid w:val="00B93E81"/>
    <w:rsid w:val="00B93ED2"/>
    <w:rsid w:val="00B9404C"/>
    <w:rsid w:val="00B940C1"/>
    <w:rsid w:val="00B943E4"/>
    <w:rsid w:val="00B94BD3"/>
    <w:rsid w:val="00B95158"/>
    <w:rsid w:val="00B95863"/>
    <w:rsid w:val="00B9589A"/>
    <w:rsid w:val="00B95C1F"/>
    <w:rsid w:val="00B95E8D"/>
    <w:rsid w:val="00B95EF1"/>
    <w:rsid w:val="00B95EFC"/>
    <w:rsid w:val="00B960DD"/>
    <w:rsid w:val="00B9645D"/>
    <w:rsid w:val="00B969F3"/>
    <w:rsid w:val="00B96DB6"/>
    <w:rsid w:val="00B96E35"/>
    <w:rsid w:val="00B96F85"/>
    <w:rsid w:val="00B97156"/>
    <w:rsid w:val="00B9726D"/>
    <w:rsid w:val="00B97AAF"/>
    <w:rsid w:val="00B97EC8"/>
    <w:rsid w:val="00BA02F8"/>
    <w:rsid w:val="00BA0706"/>
    <w:rsid w:val="00BA08A9"/>
    <w:rsid w:val="00BA0909"/>
    <w:rsid w:val="00BA0994"/>
    <w:rsid w:val="00BA11C3"/>
    <w:rsid w:val="00BA165A"/>
    <w:rsid w:val="00BA1748"/>
    <w:rsid w:val="00BA1F19"/>
    <w:rsid w:val="00BA1F8A"/>
    <w:rsid w:val="00BA28C3"/>
    <w:rsid w:val="00BA3080"/>
    <w:rsid w:val="00BA33AC"/>
    <w:rsid w:val="00BA34CA"/>
    <w:rsid w:val="00BA378D"/>
    <w:rsid w:val="00BA3ABC"/>
    <w:rsid w:val="00BA3C20"/>
    <w:rsid w:val="00BA3D45"/>
    <w:rsid w:val="00BA3DDA"/>
    <w:rsid w:val="00BA445F"/>
    <w:rsid w:val="00BA44CC"/>
    <w:rsid w:val="00BA4884"/>
    <w:rsid w:val="00BA48F1"/>
    <w:rsid w:val="00BA4A6F"/>
    <w:rsid w:val="00BA4A9C"/>
    <w:rsid w:val="00BA5426"/>
    <w:rsid w:val="00BA54E2"/>
    <w:rsid w:val="00BA56E8"/>
    <w:rsid w:val="00BA5751"/>
    <w:rsid w:val="00BA593E"/>
    <w:rsid w:val="00BA5AF7"/>
    <w:rsid w:val="00BA5C5E"/>
    <w:rsid w:val="00BA5DB3"/>
    <w:rsid w:val="00BA5FEF"/>
    <w:rsid w:val="00BA633E"/>
    <w:rsid w:val="00BA6597"/>
    <w:rsid w:val="00BA6619"/>
    <w:rsid w:val="00BA6D6E"/>
    <w:rsid w:val="00BA7177"/>
    <w:rsid w:val="00BA75AD"/>
    <w:rsid w:val="00BA7788"/>
    <w:rsid w:val="00BA7803"/>
    <w:rsid w:val="00BA7C97"/>
    <w:rsid w:val="00BA7DC4"/>
    <w:rsid w:val="00BB019C"/>
    <w:rsid w:val="00BB01B1"/>
    <w:rsid w:val="00BB06B2"/>
    <w:rsid w:val="00BB0F35"/>
    <w:rsid w:val="00BB12FE"/>
    <w:rsid w:val="00BB1465"/>
    <w:rsid w:val="00BB1807"/>
    <w:rsid w:val="00BB1812"/>
    <w:rsid w:val="00BB1AE8"/>
    <w:rsid w:val="00BB1C45"/>
    <w:rsid w:val="00BB1DEA"/>
    <w:rsid w:val="00BB2492"/>
    <w:rsid w:val="00BB2FD2"/>
    <w:rsid w:val="00BB340F"/>
    <w:rsid w:val="00BB343F"/>
    <w:rsid w:val="00BB396B"/>
    <w:rsid w:val="00BB3CFA"/>
    <w:rsid w:val="00BB4114"/>
    <w:rsid w:val="00BB4167"/>
    <w:rsid w:val="00BB4182"/>
    <w:rsid w:val="00BB4A6F"/>
    <w:rsid w:val="00BB4A94"/>
    <w:rsid w:val="00BB4C26"/>
    <w:rsid w:val="00BB4F99"/>
    <w:rsid w:val="00BB505E"/>
    <w:rsid w:val="00BB5E67"/>
    <w:rsid w:val="00BB686D"/>
    <w:rsid w:val="00BB69CE"/>
    <w:rsid w:val="00BB6CFC"/>
    <w:rsid w:val="00BB6EE2"/>
    <w:rsid w:val="00BB72C6"/>
    <w:rsid w:val="00BB79F2"/>
    <w:rsid w:val="00BB7DC6"/>
    <w:rsid w:val="00BB7E4D"/>
    <w:rsid w:val="00BC05EF"/>
    <w:rsid w:val="00BC0648"/>
    <w:rsid w:val="00BC0769"/>
    <w:rsid w:val="00BC0A46"/>
    <w:rsid w:val="00BC0CE6"/>
    <w:rsid w:val="00BC0E97"/>
    <w:rsid w:val="00BC1054"/>
    <w:rsid w:val="00BC17AE"/>
    <w:rsid w:val="00BC2059"/>
    <w:rsid w:val="00BC2CBD"/>
    <w:rsid w:val="00BC2FCF"/>
    <w:rsid w:val="00BC2FE3"/>
    <w:rsid w:val="00BC3BE6"/>
    <w:rsid w:val="00BC3C1B"/>
    <w:rsid w:val="00BC3D87"/>
    <w:rsid w:val="00BC4198"/>
    <w:rsid w:val="00BC4377"/>
    <w:rsid w:val="00BC56CF"/>
    <w:rsid w:val="00BC57A9"/>
    <w:rsid w:val="00BC5DA6"/>
    <w:rsid w:val="00BC68BF"/>
    <w:rsid w:val="00BC68DC"/>
    <w:rsid w:val="00BC72A0"/>
    <w:rsid w:val="00BC7868"/>
    <w:rsid w:val="00BC799D"/>
    <w:rsid w:val="00BD085F"/>
    <w:rsid w:val="00BD0B78"/>
    <w:rsid w:val="00BD0BAA"/>
    <w:rsid w:val="00BD10EB"/>
    <w:rsid w:val="00BD1731"/>
    <w:rsid w:val="00BD1C9D"/>
    <w:rsid w:val="00BD227E"/>
    <w:rsid w:val="00BD25A5"/>
    <w:rsid w:val="00BD2E0C"/>
    <w:rsid w:val="00BD2EFD"/>
    <w:rsid w:val="00BD308C"/>
    <w:rsid w:val="00BD31F0"/>
    <w:rsid w:val="00BD3A48"/>
    <w:rsid w:val="00BD3ABF"/>
    <w:rsid w:val="00BD3B39"/>
    <w:rsid w:val="00BD4036"/>
    <w:rsid w:val="00BD40E5"/>
    <w:rsid w:val="00BD4403"/>
    <w:rsid w:val="00BD45AE"/>
    <w:rsid w:val="00BD4876"/>
    <w:rsid w:val="00BD4C1A"/>
    <w:rsid w:val="00BD504E"/>
    <w:rsid w:val="00BD526E"/>
    <w:rsid w:val="00BD5A99"/>
    <w:rsid w:val="00BD5AF4"/>
    <w:rsid w:val="00BD5EA5"/>
    <w:rsid w:val="00BD62D7"/>
    <w:rsid w:val="00BD645B"/>
    <w:rsid w:val="00BD6670"/>
    <w:rsid w:val="00BD6682"/>
    <w:rsid w:val="00BD66AA"/>
    <w:rsid w:val="00BD66C1"/>
    <w:rsid w:val="00BD67D4"/>
    <w:rsid w:val="00BD69C9"/>
    <w:rsid w:val="00BD710A"/>
    <w:rsid w:val="00BD7323"/>
    <w:rsid w:val="00BD7324"/>
    <w:rsid w:val="00BD74E7"/>
    <w:rsid w:val="00BD7820"/>
    <w:rsid w:val="00BE04A4"/>
    <w:rsid w:val="00BE04AF"/>
    <w:rsid w:val="00BE05AB"/>
    <w:rsid w:val="00BE06CD"/>
    <w:rsid w:val="00BE0831"/>
    <w:rsid w:val="00BE089E"/>
    <w:rsid w:val="00BE0B05"/>
    <w:rsid w:val="00BE11DD"/>
    <w:rsid w:val="00BE121B"/>
    <w:rsid w:val="00BE1347"/>
    <w:rsid w:val="00BE14FE"/>
    <w:rsid w:val="00BE1620"/>
    <w:rsid w:val="00BE1687"/>
    <w:rsid w:val="00BE1882"/>
    <w:rsid w:val="00BE1D33"/>
    <w:rsid w:val="00BE239A"/>
    <w:rsid w:val="00BE2507"/>
    <w:rsid w:val="00BE29ED"/>
    <w:rsid w:val="00BE2F08"/>
    <w:rsid w:val="00BE305F"/>
    <w:rsid w:val="00BE3069"/>
    <w:rsid w:val="00BE342D"/>
    <w:rsid w:val="00BE3686"/>
    <w:rsid w:val="00BE373C"/>
    <w:rsid w:val="00BE37FA"/>
    <w:rsid w:val="00BE3B68"/>
    <w:rsid w:val="00BE3D19"/>
    <w:rsid w:val="00BE3F3D"/>
    <w:rsid w:val="00BE4058"/>
    <w:rsid w:val="00BE4119"/>
    <w:rsid w:val="00BE433F"/>
    <w:rsid w:val="00BE441F"/>
    <w:rsid w:val="00BE4679"/>
    <w:rsid w:val="00BE524F"/>
    <w:rsid w:val="00BE55A9"/>
    <w:rsid w:val="00BE567F"/>
    <w:rsid w:val="00BE592B"/>
    <w:rsid w:val="00BE5C24"/>
    <w:rsid w:val="00BE5DE6"/>
    <w:rsid w:val="00BE5E99"/>
    <w:rsid w:val="00BE6216"/>
    <w:rsid w:val="00BE6555"/>
    <w:rsid w:val="00BE6A31"/>
    <w:rsid w:val="00BE6BB4"/>
    <w:rsid w:val="00BE6DC8"/>
    <w:rsid w:val="00BE6EE1"/>
    <w:rsid w:val="00BE72A8"/>
    <w:rsid w:val="00BE780B"/>
    <w:rsid w:val="00BE7B0C"/>
    <w:rsid w:val="00BE7C48"/>
    <w:rsid w:val="00BE7E29"/>
    <w:rsid w:val="00BF09A5"/>
    <w:rsid w:val="00BF0E96"/>
    <w:rsid w:val="00BF0EEE"/>
    <w:rsid w:val="00BF1138"/>
    <w:rsid w:val="00BF15CB"/>
    <w:rsid w:val="00BF1A4E"/>
    <w:rsid w:val="00BF1AB9"/>
    <w:rsid w:val="00BF1D90"/>
    <w:rsid w:val="00BF1E59"/>
    <w:rsid w:val="00BF2005"/>
    <w:rsid w:val="00BF2522"/>
    <w:rsid w:val="00BF279D"/>
    <w:rsid w:val="00BF292B"/>
    <w:rsid w:val="00BF2AAE"/>
    <w:rsid w:val="00BF338F"/>
    <w:rsid w:val="00BF3412"/>
    <w:rsid w:val="00BF34C9"/>
    <w:rsid w:val="00BF37EB"/>
    <w:rsid w:val="00BF38C1"/>
    <w:rsid w:val="00BF3BCC"/>
    <w:rsid w:val="00BF3FAB"/>
    <w:rsid w:val="00BF416E"/>
    <w:rsid w:val="00BF45A8"/>
    <w:rsid w:val="00BF47EF"/>
    <w:rsid w:val="00BF49C0"/>
    <w:rsid w:val="00BF4CCB"/>
    <w:rsid w:val="00BF4CF1"/>
    <w:rsid w:val="00BF5769"/>
    <w:rsid w:val="00BF58E5"/>
    <w:rsid w:val="00BF59F5"/>
    <w:rsid w:val="00BF5CC7"/>
    <w:rsid w:val="00BF5E9C"/>
    <w:rsid w:val="00BF60F1"/>
    <w:rsid w:val="00BF62A2"/>
    <w:rsid w:val="00BF62BC"/>
    <w:rsid w:val="00BF62D2"/>
    <w:rsid w:val="00BF680E"/>
    <w:rsid w:val="00BF69EE"/>
    <w:rsid w:val="00BF6A57"/>
    <w:rsid w:val="00BF7020"/>
    <w:rsid w:val="00BF7090"/>
    <w:rsid w:val="00C0013B"/>
    <w:rsid w:val="00C0018D"/>
    <w:rsid w:val="00C001B7"/>
    <w:rsid w:val="00C00299"/>
    <w:rsid w:val="00C0083E"/>
    <w:rsid w:val="00C0091D"/>
    <w:rsid w:val="00C00BB5"/>
    <w:rsid w:val="00C00CA6"/>
    <w:rsid w:val="00C00EF1"/>
    <w:rsid w:val="00C012FB"/>
    <w:rsid w:val="00C01443"/>
    <w:rsid w:val="00C01549"/>
    <w:rsid w:val="00C0172D"/>
    <w:rsid w:val="00C01F54"/>
    <w:rsid w:val="00C0215E"/>
    <w:rsid w:val="00C02365"/>
    <w:rsid w:val="00C02631"/>
    <w:rsid w:val="00C0280B"/>
    <w:rsid w:val="00C03405"/>
    <w:rsid w:val="00C035F7"/>
    <w:rsid w:val="00C03627"/>
    <w:rsid w:val="00C03BD6"/>
    <w:rsid w:val="00C03BFC"/>
    <w:rsid w:val="00C04066"/>
    <w:rsid w:val="00C041A8"/>
    <w:rsid w:val="00C04468"/>
    <w:rsid w:val="00C04570"/>
    <w:rsid w:val="00C0460A"/>
    <w:rsid w:val="00C04B47"/>
    <w:rsid w:val="00C04DF4"/>
    <w:rsid w:val="00C05359"/>
    <w:rsid w:val="00C05367"/>
    <w:rsid w:val="00C0559C"/>
    <w:rsid w:val="00C058B8"/>
    <w:rsid w:val="00C05D18"/>
    <w:rsid w:val="00C05D7B"/>
    <w:rsid w:val="00C06966"/>
    <w:rsid w:val="00C06991"/>
    <w:rsid w:val="00C06A15"/>
    <w:rsid w:val="00C06F12"/>
    <w:rsid w:val="00C07054"/>
    <w:rsid w:val="00C075FB"/>
    <w:rsid w:val="00C0760B"/>
    <w:rsid w:val="00C07756"/>
    <w:rsid w:val="00C07840"/>
    <w:rsid w:val="00C07CC8"/>
    <w:rsid w:val="00C07EA8"/>
    <w:rsid w:val="00C10180"/>
    <w:rsid w:val="00C1021F"/>
    <w:rsid w:val="00C102DD"/>
    <w:rsid w:val="00C104FC"/>
    <w:rsid w:val="00C1058E"/>
    <w:rsid w:val="00C1106E"/>
    <w:rsid w:val="00C1113D"/>
    <w:rsid w:val="00C115BA"/>
    <w:rsid w:val="00C115F5"/>
    <w:rsid w:val="00C117E3"/>
    <w:rsid w:val="00C11B13"/>
    <w:rsid w:val="00C120B0"/>
    <w:rsid w:val="00C123C6"/>
    <w:rsid w:val="00C123E1"/>
    <w:rsid w:val="00C125C0"/>
    <w:rsid w:val="00C12A91"/>
    <w:rsid w:val="00C12EBB"/>
    <w:rsid w:val="00C1327C"/>
    <w:rsid w:val="00C13295"/>
    <w:rsid w:val="00C13C51"/>
    <w:rsid w:val="00C141C0"/>
    <w:rsid w:val="00C14561"/>
    <w:rsid w:val="00C14959"/>
    <w:rsid w:val="00C14B56"/>
    <w:rsid w:val="00C14D77"/>
    <w:rsid w:val="00C1501B"/>
    <w:rsid w:val="00C154CD"/>
    <w:rsid w:val="00C157A0"/>
    <w:rsid w:val="00C15AA2"/>
    <w:rsid w:val="00C15DC5"/>
    <w:rsid w:val="00C16960"/>
    <w:rsid w:val="00C170EA"/>
    <w:rsid w:val="00C17667"/>
    <w:rsid w:val="00C17966"/>
    <w:rsid w:val="00C17D0C"/>
    <w:rsid w:val="00C20197"/>
    <w:rsid w:val="00C201AC"/>
    <w:rsid w:val="00C20472"/>
    <w:rsid w:val="00C2099E"/>
    <w:rsid w:val="00C20B4B"/>
    <w:rsid w:val="00C20BC3"/>
    <w:rsid w:val="00C20F63"/>
    <w:rsid w:val="00C213A5"/>
    <w:rsid w:val="00C2167C"/>
    <w:rsid w:val="00C21E95"/>
    <w:rsid w:val="00C2210B"/>
    <w:rsid w:val="00C22216"/>
    <w:rsid w:val="00C228A5"/>
    <w:rsid w:val="00C22B1F"/>
    <w:rsid w:val="00C22E45"/>
    <w:rsid w:val="00C22F51"/>
    <w:rsid w:val="00C23071"/>
    <w:rsid w:val="00C2307C"/>
    <w:rsid w:val="00C237F2"/>
    <w:rsid w:val="00C2388C"/>
    <w:rsid w:val="00C23BA5"/>
    <w:rsid w:val="00C2421E"/>
    <w:rsid w:val="00C2423A"/>
    <w:rsid w:val="00C24489"/>
    <w:rsid w:val="00C24681"/>
    <w:rsid w:val="00C2475E"/>
    <w:rsid w:val="00C24799"/>
    <w:rsid w:val="00C2492D"/>
    <w:rsid w:val="00C24A16"/>
    <w:rsid w:val="00C250A2"/>
    <w:rsid w:val="00C2556A"/>
    <w:rsid w:val="00C258B4"/>
    <w:rsid w:val="00C258D3"/>
    <w:rsid w:val="00C25A0E"/>
    <w:rsid w:val="00C26106"/>
    <w:rsid w:val="00C26638"/>
    <w:rsid w:val="00C271C8"/>
    <w:rsid w:val="00C2773D"/>
    <w:rsid w:val="00C30638"/>
    <w:rsid w:val="00C307EF"/>
    <w:rsid w:val="00C30970"/>
    <w:rsid w:val="00C30B9A"/>
    <w:rsid w:val="00C30C46"/>
    <w:rsid w:val="00C314D5"/>
    <w:rsid w:val="00C31721"/>
    <w:rsid w:val="00C3189C"/>
    <w:rsid w:val="00C318C3"/>
    <w:rsid w:val="00C31F24"/>
    <w:rsid w:val="00C3249A"/>
    <w:rsid w:val="00C333A0"/>
    <w:rsid w:val="00C335B5"/>
    <w:rsid w:val="00C336B6"/>
    <w:rsid w:val="00C336F1"/>
    <w:rsid w:val="00C3396B"/>
    <w:rsid w:val="00C33C67"/>
    <w:rsid w:val="00C33D3E"/>
    <w:rsid w:val="00C33FD5"/>
    <w:rsid w:val="00C34151"/>
    <w:rsid w:val="00C343A7"/>
    <w:rsid w:val="00C345EC"/>
    <w:rsid w:val="00C349A5"/>
    <w:rsid w:val="00C34C0B"/>
    <w:rsid w:val="00C3521C"/>
    <w:rsid w:val="00C357C4"/>
    <w:rsid w:val="00C358C9"/>
    <w:rsid w:val="00C35900"/>
    <w:rsid w:val="00C359AF"/>
    <w:rsid w:val="00C359F7"/>
    <w:rsid w:val="00C35CFC"/>
    <w:rsid w:val="00C35E11"/>
    <w:rsid w:val="00C3619C"/>
    <w:rsid w:val="00C36506"/>
    <w:rsid w:val="00C36D4D"/>
    <w:rsid w:val="00C37746"/>
    <w:rsid w:val="00C377AD"/>
    <w:rsid w:val="00C37B74"/>
    <w:rsid w:val="00C37C84"/>
    <w:rsid w:val="00C37F22"/>
    <w:rsid w:val="00C41244"/>
    <w:rsid w:val="00C412F1"/>
    <w:rsid w:val="00C419F9"/>
    <w:rsid w:val="00C41AE6"/>
    <w:rsid w:val="00C41B8C"/>
    <w:rsid w:val="00C41CC9"/>
    <w:rsid w:val="00C42108"/>
    <w:rsid w:val="00C4220A"/>
    <w:rsid w:val="00C422BE"/>
    <w:rsid w:val="00C42421"/>
    <w:rsid w:val="00C42AD8"/>
    <w:rsid w:val="00C42AE5"/>
    <w:rsid w:val="00C42B8D"/>
    <w:rsid w:val="00C42DD0"/>
    <w:rsid w:val="00C435D7"/>
    <w:rsid w:val="00C43801"/>
    <w:rsid w:val="00C43A1D"/>
    <w:rsid w:val="00C44F08"/>
    <w:rsid w:val="00C4522C"/>
    <w:rsid w:val="00C45239"/>
    <w:rsid w:val="00C45397"/>
    <w:rsid w:val="00C45606"/>
    <w:rsid w:val="00C459E7"/>
    <w:rsid w:val="00C45A72"/>
    <w:rsid w:val="00C45AF7"/>
    <w:rsid w:val="00C46201"/>
    <w:rsid w:val="00C463F1"/>
    <w:rsid w:val="00C46942"/>
    <w:rsid w:val="00C46F1E"/>
    <w:rsid w:val="00C46F44"/>
    <w:rsid w:val="00C47361"/>
    <w:rsid w:val="00C474C1"/>
    <w:rsid w:val="00C4764E"/>
    <w:rsid w:val="00C476AC"/>
    <w:rsid w:val="00C47F00"/>
    <w:rsid w:val="00C500A0"/>
    <w:rsid w:val="00C50506"/>
    <w:rsid w:val="00C505F4"/>
    <w:rsid w:val="00C5098B"/>
    <w:rsid w:val="00C50CB3"/>
    <w:rsid w:val="00C50D01"/>
    <w:rsid w:val="00C50EA9"/>
    <w:rsid w:val="00C51061"/>
    <w:rsid w:val="00C511D3"/>
    <w:rsid w:val="00C512FC"/>
    <w:rsid w:val="00C51387"/>
    <w:rsid w:val="00C5138F"/>
    <w:rsid w:val="00C51FFD"/>
    <w:rsid w:val="00C5226D"/>
    <w:rsid w:val="00C52D58"/>
    <w:rsid w:val="00C536EF"/>
    <w:rsid w:val="00C53754"/>
    <w:rsid w:val="00C53872"/>
    <w:rsid w:val="00C54ABA"/>
    <w:rsid w:val="00C5552D"/>
    <w:rsid w:val="00C55CEE"/>
    <w:rsid w:val="00C55EEF"/>
    <w:rsid w:val="00C55F91"/>
    <w:rsid w:val="00C56300"/>
    <w:rsid w:val="00C56F45"/>
    <w:rsid w:val="00C5715A"/>
    <w:rsid w:val="00C575B5"/>
    <w:rsid w:val="00C57674"/>
    <w:rsid w:val="00C576CA"/>
    <w:rsid w:val="00C60033"/>
    <w:rsid w:val="00C601B3"/>
    <w:rsid w:val="00C603BF"/>
    <w:rsid w:val="00C604FD"/>
    <w:rsid w:val="00C60553"/>
    <w:rsid w:val="00C605E7"/>
    <w:rsid w:val="00C60679"/>
    <w:rsid w:val="00C6109D"/>
    <w:rsid w:val="00C6151A"/>
    <w:rsid w:val="00C6178C"/>
    <w:rsid w:val="00C61869"/>
    <w:rsid w:val="00C61927"/>
    <w:rsid w:val="00C61B9F"/>
    <w:rsid w:val="00C61F73"/>
    <w:rsid w:val="00C62533"/>
    <w:rsid w:val="00C62CAD"/>
    <w:rsid w:val="00C63296"/>
    <w:rsid w:val="00C636A0"/>
    <w:rsid w:val="00C63C31"/>
    <w:rsid w:val="00C640D0"/>
    <w:rsid w:val="00C6438E"/>
    <w:rsid w:val="00C64BE3"/>
    <w:rsid w:val="00C64BEA"/>
    <w:rsid w:val="00C64D59"/>
    <w:rsid w:val="00C64DCA"/>
    <w:rsid w:val="00C64EAA"/>
    <w:rsid w:val="00C65097"/>
    <w:rsid w:val="00C65105"/>
    <w:rsid w:val="00C65240"/>
    <w:rsid w:val="00C654CE"/>
    <w:rsid w:val="00C656AD"/>
    <w:rsid w:val="00C65DFA"/>
    <w:rsid w:val="00C660DD"/>
    <w:rsid w:val="00C66182"/>
    <w:rsid w:val="00C66250"/>
    <w:rsid w:val="00C664FF"/>
    <w:rsid w:val="00C66F5E"/>
    <w:rsid w:val="00C67239"/>
    <w:rsid w:val="00C67470"/>
    <w:rsid w:val="00C70329"/>
    <w:rsid w:val="00C70541"/>
    <w:rsid w:val="00C7091A"/>
    <w:rsid w:val="00C709DE"/>
    <w:rsid w:val="00C70CCE"/>
    <w:rsid w:val="00C70E26"/>
    <w:rsid w:val="00C71252"/>
    <w:rsid w:val="00C715B7"/>
    <w:rsid w:val="00C719AE"/>
    <w:rsid w:val="00C71E7D"/>
    <w:rsid w:val="00C725B6"/>
    <w:rsid w:val="00C72727"/>
    <w:rsid w:val="00C72AB3"/>
    <w:rsid w:val="00C72AC4"/>
    <w:rsid w:val="00C72CDC"/>
    <w:rsid w:val="00C732DC"/>
    <w:rsid w:val="00C7348E"/>
    <w:rsid w:val="00C737DE"/>
    <w:rsid w:val="00C73920"/>
    <w:rsid w:val="00C73A38"/>
    <w:rsid w:val="00C73BC6"/>
    <w:rsid w:val="00C73D84"/>
    <w:rsid w:val="00C73E78"/>
    <w:rsid w:val="00C74675"/>
    <w:rsid w:val="00C7467C"/>
    <w:rsid w:val="00C749F9"/>
    <w:rsid w:val="00C756EF"/>
    <w:rsid w:val="00C75A72"/>
    <w:rsid w:val="00C75C14"/>
    <w:rsid w:val="00C75CB0"/>
    <w:rsid w:val="00C75F56"/>
    <w:rsid w:val="00C760B7"/>
    <w:rsid w:val="00C7621D"/>
    <w:rsid w:val="00C76535"/>
    <w:rsid w:val="00C765F8"/>
    <w:rsid w:val="00C76638"/>
    <w:rsid w:val="00C76D14"/>
    <w:rsid w:val="00C77C94"/>
    <w:rsid w:val="00C77E85"/>
    <w:rsid w:val="00C807D6"/>
    <w:rsid w:val="00C80849"/>
    <w:rsid w:val="00C80B1F"/>
    <w:rsid w:val="00C810CA"/>
    <w:rsid w:val="00C813FE"/>
    <w:rsid w:val="00C81588"/>
    <w:rsid w:val="00C817EE"/>
    <w:rsid w:val="00C81836"/>
    <w:rsid w:val="00C81A34"/>
    <w:rsid w:val="00C81DAB"/>
    <w:rsid w:val="00C82408"/>
    <w:rsid w:val="00C82416"/>
    <w:rsid w:val="00C825F4"/>
    <w:rsid w:val="00C8284B"/>
    <w:rsid w:val="00C82EE6"/>
    <w:rsid w:val="00C82FC5"/>
    <w:rsid w:val="00C82FD7"/>
    <w:rsid w:val="00C834D2"/>
    <w:rsid w:val="00C838CD"/>
    <w:rsid w:val="00C838DA"/>
    <w:rsid w:val="00C8396B"/>
    <w:rsid w:val="00C83B25"/>
    <w:rsid w:val="00C83E0A"/>
    <w:rsid w:val="00C84009"/>
    <w:rsid w:val="00C84331"/>
    <w:rsid w:val="00C844F6"/>
    <w:rsid w:val="00C845CB"/>
    <w:rsid w:val="00C84B31"/>
    <w:rsid w:val="00C8603D"/>
    <w:rsid w:val="00C86143"/>
    <w:rsid w:val="00C86214"/>
    <w:rsid w:val="00C863E1"/>
    <w:rsid w:val="00C86466"/>
    <w:rsid w:val="00C867A5"/>
    <w:rsid w:val="00C86A75"/>
    <w:rsid w:val="00C86AF6"/>
    <w:rsid w:val="00C86DBF"/>
    <w:rsid w:val="00C87375"/>
    <w:rsid w:val="00C875AF"/>
    <w:rsid w:val="00C87AE2"/>
    <w:rsid w:val="00C87CD4"/>
    <w:rsid w:val="00C87D8B"/>
    <w:rsid w:val="00C87F8D"/>
    <w:rsid w:val="00C87F9D"/>
    <w:rsid w:val="00C906A4"/>
    <w:rsid w:val="00C906B1"/>
    <w:rsid w:val="00C90C45"/>
    <w:rsid w:val="00C91611"/>
    <w:rsid w:val="00C9222F"/>
    <w:rsid w:val="00C926FB"/>
    <w:rsid w:val="00C9280E"/>
    <w:rsid w:val="00C929C0"/>
    <w:rsid w:val="00C92A9F"/>
    <w:rsid w:val="00C92B3C"/>
    <w:rsid w:val="00C9385C"/>
    <w:rsid w:val="00C938C8"/>
    <w:rsid w:val="00C93B7E"/>
    <w:rsid w:val="00C93C4A"/>
    <w:rsid w:val="00C93CCA"/>
    <w:rsid w:val="00C93F0A"/>
    <w:rsid w:val="00C94128"/>
    <w:rsid w:val="00C947D9"/>
    <w:rsid w:val="00C94A8F"/>
    <w:rsid w:val="00C94DC2"/>
    <w:rsid w:val="00C94DEA"/>
    <w:rsid w:val="00C95011"/>
    <w:rsid w:val="00C95B59"/>
    <w:rsid w:val="00C95C14"/>
    <w:rsid w:val="00C95D20"/>
    <w:rsid w:val="00C95D73"/>
    <w:rsid w:val="00C95F94"/>
    <w:rsid w:val="00C962DA"/>
    <w:rsid w:val="00C96D55"/>
    <w:rsid w:val="00C9711F"/>
    <w:rsid w:val="00C974F7"/>
    <w:rsid w:val="00C97945"/>
    <w:rsid w:val="00C97BFB"/>
    <w:rsid w:val="00C97E2B"/>
    <w:rsid w:val="00C97F3D"/>
    <w:rsid w:val="00CA0901"/>
    <w:rsid w:val="00CA0E83"/>
    <w:rsid w:val="00CA10A5"/>
    <w:rsid w:val="00CA10E6"/>
    <w:rsid w:val="00CA1495"/>
    <w:rsid w:val="00CA1540"/>
    <w:rsid w:val="00CA1731"/>
    <w:rsid w:val="00CA19E1"/>
    <w:rsid w:val="00CA216C"/>
    <w:rsid w:val="00CA25B1"/>
    <w:rsid w:val="00CA27BB"/>
    <w:rsid w:val="00CA28FB"/>
    <w:rsid w:val="00CA2C54"/>
    <w:rsid w:val="00CA311D"/>
    <w:rsid w:val="00CA32C8"/>
    <w:rsid w:val="00CA34E6"/>
    <w:rsid w:val="00CA34EB"/>
    <w:rsid w:val="00CA35B5"/>
    <w:rsid w:val="00CA395D"/>
    <w:rsid w:val="00CA3ED5"/>
    <w:rsid w:val="00CA408C"/>
    <w:rsid w:val="00CA4B30"/>
    <w:rsid w:val="00CA4DA3"/>
    <w:rsid w:val="00CA50CA"/>
    <w:rsid w:val="00CA5552"/>
    <w:rsid w:val="00CA56B4"/>
    <w:rsid w:val="00CA5780"/>
    <w:rsid w:val="00CA590D"/>
    <w:rsid w:val="00CA647A"/>
    <w:rsid w:val="00CA6A87"/>
    <w:rsid w:val="00CA6C59"/>
    <w:rsid w:val="00CA6E2E"/>
    <w:rsid w:val="00CA6E6E"/>
    <w:rsid w:val="00CA7408"/>
    <w:rsid w:val="00CA77C9"/>
    <w:rsid w:val="00CA7932"/>
    <w:rsid w:val="00CA7A0B"/>
    <w:rsid w:val="00CA7EFD"/>
    <w:rsid w:val="00CA7F11"/>
    <w:rsid w:val="00CB0704"/>
    <w:rsid w:val="00CB09C7"/>
    <w:rsid w:val="00CB0F43"/>
    <w:rsid w:val="00CB129E"/>
    <w:rsid w:val="00CB1383"/>
    <w:rsid w:val="00CB15A6"/>
    <w:rsid w:val="00CB1669"/>
    <w:rsid w:val="00CB1B11"/>
    <w:rsid w:val="00CB1CAC"/>
    <w:rsid w:val="00CB2907"/>
    <w:rsid w:val="00CB2D05"/>
    <w:rsid w:val="00CB2EA0"/>
    <w:rsid w:val="00CB2FBF"/>
    <w:rsid w:val="00CB30E7"/>
    <w:rsid w:val="00CB3389"/>
    <w:rsid w:val="00CB3423"/>
    <w:rsid w:val="00CB375C"/>
    <w:rsid w:val="00CB38FF"/>
    <w:rsid w:val="00CB3AF1"/>
    <w:rsid w:val="00CB4204"/>
    <w:rsid w:val="00CB457A"/>
    <w:rsid w:val="00CB4580"/>
    <w:rsid w:val="00CB4966"/>
    <w:rsid w:val="00CB50BA"/>
    <w:rsid w:val="00CB5331"/>
    <w:rsid w:val="00CB5FD4"/>
    <w:rsid w:val="00CB6211"/>
    <w:rsid w:val="00CB65BD"/>
    <w:rsid w:val="00CB7613"/>
    <w:rsid w:val="00CB7796"/>
    <w:rsid w:val="00CB7907"/>
    <w:rsid w:val="00CB7AB4"/>
    <w:rsid w:val="00CC0218"/>
    <w:rsid w:val="00CC0230"/>
    <w:rsid w:val="00CC069E"/>
    <w:rsid w:val="00CC0707"/>
    <w:rsid w:val="00CC0B85"/>
    <w:rsid w:val="00CC0B86"/>
    <w:rsid w:val="00CC1289"/>
    <w:rsid w:val="00CC1365"/>
    <w:rsid w:val="00CC19BE"/>
    <w:rsid w:val="00CC1CB4"/>
    <w:rsid w:val="00CC209A"/>
    <w:rsid w:val="00CC2104"/>
    <w:rsid w:val="00CC2170"/>
    <w:rsid w:val="00CC2189"/>
    <w:rsid w:val="00CC27D6"/>
    <w:rsid w:val="00CC292F"/>
    <w:rsid w:val="00CC2FB0"/>
    <w:rsid w:val="00CC34CD"/>
    <w:rsid w:val="00CC3578"/>
    <w:rsid w:val="00CC362B"/>
    <w:rsid w:val="00CC3759"/>
    <w:rsid w:val="00CC383E"/>
    <w:rsid w:val="00CC3D0E"/>
    <w:rsid w:val="00CC40A3"/>
    <w:rsid w:val="00CC4180"/>
    <w:rsid w:val="00CC4B99"/>
    <w:rsid w:val="00CC4BF2"/>
    <w:rsid w:val="00CC4FBE"/>
    <w:rsid w:val="00CC5185"/>
    <w:rsid w:val="00CC52BD"/>
    <w:rsid w:val="00CC52F3"/>
    <w:rsid w:val="00CC5738"/>
    <w:rsid w:val="00CC5D2F"/>
    <w:rsid w:val="00CC64C4"/>
    <w:rsid w:val="00CC66D6"/>
    <w:rsid w:val="00CC6CEC"/>
    <w:rsid w:val="00CC73BB"/>
    <w:rsid w:val="00CC77EC"/>
    <w:rsid w:val="00CC788B"/>
    <w:rsid w:val="00CD04B5"/>
    <w:rsid w:val="00CD0BE1"/>
    <w:rsid w:val="00CD0FE2"/>
    <w:rsid w:val="00CD136F"/>
    <w:rsid w:val="00CD16AE"/>
    <w:rsid w:val="00CD1C84"/>
    <w:rsid w:val="00CD20AE"/>
    <w:rsid w:val="00CD26B7"/>
    <w:rsid w:val="00CD2736"/>
    <w:rsid w:val="00CD2D49"/>
    <w:rsid w:val="00CD2E9E"/>
    <w:rsid w:val="00CD3028"/>
    <w:rsid w:val="00CD34B8"/>
    <w:rsid w:val="00CD460C"/>
    <w:rsid w:val="00CD4ADD"/>
    <w:rsid w:val="00CD507C"/>
    <w:rsid w:val="00CD51BB"/>
    <w:rsid w:val="00CD56FF"/>
    <w:rsid w:val="00CD679D"/>
    <w:rsid w:val="00CD6AB6"/>
    <w:rsid w:val="00CD6AE0"/>
    <w:rsid w:val="00CD6B70"/>
    <w:rsid w:val="00CD6B8A"/>
    <w:rsid w:val="00CD704C"/>
    <w:rsid w:val="00CD7489"/>
    <w:rsid w:val="00CD77A4"/>
    <w:rsid w:val="00CD7FEE"/>
    <w:rsid w:val="00CE0174"/>
    <w:rsid w:val="00CE034D"/>
    <w:rsid w:val="00CE04F5"/>
    <w:rsid w:val="00CE0553"/>
    <w:rsid w:val="00CE089B"/>
    <w:rsid w:val="00CE0AF7"/>
    <w:rsid w:val="00CE0B72"/>
    <w:rsid w:val="00CE12ED"/>
    <w:rsid w:val="00CE1F04"/>
    <w:rsid w:val="00CE28B1"/>
    <w:rsid w:val="00CE3096"/>
    <w:rsid w:val="00CE3284"/>
    <w:rsid w:val="00CE32C5"/>
    <w:rsid w:val="00CE3467"/>
    <w:rsid w:val="00CE3AA8"/>
    <w:rsid w:val="00CE3D56"/>
    <w:rsid w:val="00CE40FE"/>
    <w:rsid w:val="00CE4401"/>
    <w:rsid w:val="00CE5A61"/>
    <w:rsid w:val="00CE5B3D"/>
    <w:rsid w:val="00CE627D"/>
    <w:rsid w:val="00CE63D8"/>
    <w:rsid w:val="00CE6A9C"/>
    <w:rsid w:val="00CE6D9D"/>
    <w:rsid w:val="00CE6DF1"/>
    <w:rsid w:val="00CE6E7B"/>
    <w:rsid w:val="00CE6FA8"/>
    <w:rsid w:val="00CE73F9"/>
    <w:rsid w:val="00CE7B57"/>
    <w:rsid w:val="00CE7C2D"/>
    <w:rsid w:val="00CF01C6"/>
    <w:rsid w:val="00CF01E4"/>
    <w:rsid w:val="00CF0530"/>
    <w:rsid w:val="00CF0A0B"/>
    <w:rsid w:val="00CF0D45"/>
    <w:rsid w:val="00CF0F88"/>
    <w:rsid w:val="00CF1548"/>
    <w:rsid w:val="00CF1B56"/>
    <w:rsid w:val="00CF1F1D"/>
    <w:rsid w:val="00CF229E"/>
    <w:rsid w:val="00CF22D3"/>
    <w:rsid w:val="00CF23B5"/>
    <w:rsid w:val="00CF24B7"/>
    <w:rsid w:val="00CF2684"/>
    <w:rsid w:val="00CF2C55"/>
    <w:rsid w:val="00CF2E89"/>
    <w:rsid w:val="00CF35B1"/>
    <w:rsid w:val="00CF3C42"/>
    <w:rsid w:val="00CF40D1"/>
    <w:rsid w:val="00CF421E"/>
    <w:rsid w:val="00CF44D0"/>
    <w:rsid w:val="00CF4978"/>
    <w:rsid w:val="00CF5395"/>
    <w:rsid w:val="00CF58A6"/>
    <w:rsid w:val="00CF5AFA"/>
    <w:rsid w:val="00CF5C17"/>
    <w:rsid w:val="00CF633F"/>
    <w:rsid w:val="00CF6BBF"/>
    <w:rsid w:val="00CF6D47"/>
    <w:rsid w:val="00CF739A"/>
    <w:rsid w:val="00CF7DED"/>
    <w:rsid w:val="00D00275"/>
    <w:rsid w:val="00D002AE"/>
    <w:rsid w:val="00D00762"/>
    <w:rsid w:val="00D007A6"/>
    <w:rsid w:val="00D0098C"/>
    <w:rsid w:val="00D00A46"/>
    <w:rsid w:val="00D013C5"/>
    <w:rsid w:val="00D01460"/>
    <w:rsid w:val="00D01805"/>
    <w:rsid w:val="00D02244"/>
    <w:rsid w:val="00D023E6"/>
    <w:rsid w:val="00D02AC5"/>
    <w:rsid w:val="00D02B99"/>
    <w:rsid w:val="00D02DD7"/>
    <w:rsid w:val="00D02EC7"/>
    <w:rsid w:val="00D0300E"/>
    <w:rsid w:val="00D030F3"/>
    <w:rsid w:val="00D0314D"/>
    <w:rsid w:val="00D032AC"/>
    <w:rsid w:val="00D0354B"/>
    <w:rsid w:val="00D03CC5"/>
    <w:rsid w:val="00D0418E"/>
    <w:rsid w:val="00D0445C"/>
    <w:rsid w:val="00D0446A"/>
    <w:rsid w:val="00D04519"/>
    <w:rsid w:val="00D047C3"/>
    <w:rsid w:val="00D04C82"/>
    <w:rsid w:val="00D04D74"/>
    <w:rsid w:val="00D05B70"/>
    <w:rsid w:val="00D05C30"/>
    <w:rsid w:val="00D05D9C"/>
    <w:rsid w:val="00D05E27"/>
    <w:rsid w:val="00D06060"/>
    <w:rsid w:val="00D06182"/>
    <w:rsid w:val="00D061B7"/>
    <w:rsid w:val="00D06320"/>
    <w:rsid w:val="00D064BF"/>
    <w:rsid w:val="00D06566"/>
    <w:rsid w:val="00D06C08"/>
    <w:rsid w:val="00D07280"/>
    <w:rsid w:val="00D0736F"/>
    <w:rsid w:val="00D10278"/>
    <w:rsid w:val="00D104EF"/>
    <w:rsid w:val="00D10645"/>
    <w:rsid w:val="00D10669"/>
    <w:rsid w:val="00D10673"/>
    <w:rsid w:val="00D1079D"/>
    <w:rsid w:val="00D10BCE"/>
    <w:rsid w:val="00D10DF0"/>
    <w:rsid w:val="00D111B0"/>
    <w:rsid w:val="00D11A4A"/>
    <w:rsid w:val="00D11B23"/>
    <w:rsid w:val="00D11CAB"/>
    <w:rsid w:val="00D11FC9"/>
    <w:rsid w:val="00D125B5"/>
    <w:rsid w:val="00D12742"/>
    <w:rsid w:val="00D12763"/>
    <w:rsid w:val="00D128EA"/>
    <w:rsid w:val="00D12AA9"/>
    <w:rsid w:val="00D12B6A"/>
    <w:rsid w:val="00D12BC5"/>
    <w:rsid w:val="00D12DC9"/>
    <w:rsid w:val="00D12EDA"/>
    <w:rsid w:val="00D12F21"/>
    <w:rsid w:val="00D133FC"/>
    <w:rsid w:val="00D1362B"/>
    <w:rsid w:val="00D13CB0"/>
    <w:rsid w:val="00D13CDE"/>
    <w:rsid w:val="00D13DE9"/>
    <w:rsid w:val="00D13F1C"/>
    <w:rsid w:val="00D13F3D"/>
    <w:rsid w:val="00D14080"/>
    <w:rsid w:val="00D146D8"/>
    <w:rsid w:val="00D14810"/>
    <w:rsid w:val="00D14DB5"/>
    <w:rsid w:val="00D15200"/>
    <w:rsid w:val="00D15287"/>
    <w:rsid w:val="00D15926"/>
    <w:rsid w:val="00D168B8"/>
    <w:rsid w:val="00D16C81"/>
    <w:rsid w:val="00D17008"/>
    <w:rsid w:val="00D17C3D"/>
    <w:rsid w:val="00D17D24"/>
    <w:rsid w:val="00D17F14"/>
    <w:rsid w:val="00D17FA2"/>
    <w:rsid w:val="00D205E0"/>
    <w:rsid w:val="00D20670"/>
    <w:rsid w:val="00D20703"/>
    <w:rsid w:val="00D20D01"/>
    <w:rsid w:val="00D21575"/>
    <w:rsid w:val="00D21600"/>
    <w:rsid w:val="00D21656"/>
    <w:rsid w:val="00D216A1"/>
    <w:rsid w:val="00D2170D"/>
    <w:rsid w:val="00D2176B"/>
    <w:rsid w:val="00D22356"/>
    <w:rsid w:val="00D22414"/>
    <w:rsid w:val="00D229D2"/>
    <w:rsid w:val="00D22B14"/>
    <w:rsid w:val="00D22D46"/>
    <w:rsid w:val="00D23078"/>
    <w:rsid w:val="00D2312F"/>
    <w:rsid w:val="00D2357D"/>
    <w:rsid w:val="00D239C8"/>
    <w:rsid w:val="00D23D21"/>
    <w:rsid w:val="00D23E78"/>
    <w:rsid w:val="00D23E7C"/>
    <w:rsid w:val="00D23F78"/>
    <w:rsid w:val="00D24061"/>
    <w:rsid w:val="00D24555"/>
    <w:rsid w:val="00D2463D"/>
    <w:rsid w:val="00D25476"/>
    <w:rsid w:val="00D257F0"/>
    <w:rsid w:val="00D26405"/>
    <w:rsid w:val="00D264F9"/>
    <w:rsid w:val="00D266C0"/>
    <w:rsid w:val="00D26B25"/>
    <w:rsid w:val="00D26D6E"/>
    <w:rsid w:val="00D26ED0"/>
    <w:rsid w:val="00D26FA1"/>
    <w:rsid w:val="00D27262"/>
    <w:rsid w:val="00D27718"/>
    <w:rsid w:val="00D30293"/>
    <w:rsid w:val="00D303A2"/>
    <w:rsid w:val="00D30741"/>
    <w:rsid w:val="00D30E31"/>
    <w:rsid w:val="00D3183D"/>
    <w:rsid w:val="00D31C52"/>
    <w:rsid w:val="00D32154"/>
    <w:rsid w:val="00D321F3"/>
    <w:rsid w:val="00D3254C"/>
    <w:rsid w:val="00D32662"/>
    <w:rsid w:val="00D328C1"/>
    <w:rsid w:val="00D329D4"/>
    <w:rsid w:val="00D3333A"/>
    <w:rsid w:val="00D33350"/>
    <w:rsid w:val="00D337D1"/>
    <w:rsid w:val="00D33A61"/>
    <w:rsid w:val="00D33FF2"/>
    <w:rsid w:val="00D347D7"/>
    <w:rsid w:val="00D34AD6"/>
    <w:rsid w:val="00D34C4B"/>
    <w:rsid w:val="00D34FBD"/>
    <w:rsid w:val="00D34FFC"/>
    <w:rsid w:val="00D35487"/>
    <w:rsid w:val="00D35957"/>
    <w:rsid w:val="00D35987"/>
    <w:rsid w:val="00D35A78"/>
    <w:rsid w:val="00D35AE5"/>
    <w:rsid w:val="00D35BC9"/>
    <w:rsid w:val="00D35C45"/>
    <w:rsid w:val="00D35D32"/>
    <w:rsid w:val="00D35D50"/>
    <w:rsid w:val="00D36194"/>
    <w:rsid w:val="00D36486"/>
    <w:rsid w:val="00D3660A"/>
    <w:rsid w:val="00D367AA"/>
    <w:rsid w:val="00D36F65"/>
    <w:rsid w:val="00D3717C"/>
    <w:rsid w:val="00D37288"/>
    <w:rsid w:val="00D37BB8"/>
    <w:rsid w:val="00D37C42"/>
    <w:rsid w:val="00D403CB"/>
    <w:rsid w:val="00D40981"/>
    <w:rsid w:val="00D40988"/>
    <w:rsid w:val="00D40C79"/>
    <w:rsid w:val="00D41446"/>
    <w:rsid w:val="00D41562"/>
    <w:rsid w:val="00D41A08"/>
    <w:rsid w:val="00D424F1"/>
    <w:rsid w:val="00D427C6"/>
    <w:rsid w:val="00D42A2D"/>
    <w:rsid w:val="00D4303D"/>
    <w:rsid w:val="00D4370D"/>
    <w:rsid w:val="00D438A3"/>
    <w:rsid w:val="00D44FB2"/>
    <w:rsid w:val="00D45078"/>
    <w:rsid w:val="00D45335"/>
    <w:rsid w:val="00D4536F"/>
    <w:rsid w:val="00D4546C"/>
    <w:rsid w:val="00D45669"/>
    <w:rsid w:val="00D458E1"/>
    <w:rsid w:val="00D45A3D"/>
    <w:rsid w:val="00D45D39"/>
    <w:rsid w:val="00D46492"/>
    <w:rsid w:val="00D4689E"/>
    <w:rsid w:val="00D46C94"/>
    <w:rsid w:val="00D46D4C"/>
    <w:rsid w:val="00D479E7"/>
    <w:rsid w:val="00D47C08"/>
    <w:rsid w:val="00D47D20"/>
    <w:rsid w:val="00D47D84"/>
    <w:rsid w:val="00D47DEA"/>
    <w:rsid w:val="00D5024C"/>
    <w:rsid w:val="00D504FE"/>
    <w:rsid w:val="00D5060B"/>
    <w:rsid w:val="00D50696"/>
    <w:rsid w:val="00D50D69"/>
    <w:rsid w:val="00D5109E"/>
    <w:rsid w:val="00D51116"/>
    <w:rsid w:val="00D511B6"/>
    <w:rsid w:val="00D5125C"/>
    <w:rsid w:val="00D512A6"/>
    <w:rsid w:val="00D514FF"/>
    <w:rsid w:val="00D51CBA"/>
    <w:rsid w:val="00D51E4C"/>
    <w:rsid w:val="00D526C2"/>
    <w:rsid w:val="00D52731"/>
    <w:rsid w:val="00D52810"/>
    <w:rsid w:val="00D5295F"/>
    <w:rsid w:val="00D52A39"/>
    <w:rsid w:val="00D52BA3"/>
    <w:rsid w:val="00D53EDF"/>
    <w:rsid w:val="00D540E6"/>
    <w:rsid w:val="00D542C7"/>
    <w:rsid w:val="00D543A5"/>
    <w:rsid w:val="00D545F9"/>
    <w:rsid w:val="00D54941"/>
    <w:rsid w:val="00D54B97"/>
    <w:rsid w:val="00D54C28"/>
    <w:rsid w:val="00D5552C"/>
    <w:rsid w:val="00D5582D"/>
    <w:rsid w:val="00D5586D"/>
    <w:rsid w:val="00D55A3D"/>
    <w:rsid w:val="00D563D9"/>
    <w:rsid w:val="00D569DB"/>
    <w:rsid w:val="00D56C93"/>
    <w:rsid w:val="00D5722C"/>
    <w:rsid w:val="00D575EB"/>
    <w:rsid w:val="00D57A00"/>
    <w:rsid w:val="00D57B84"/>
    <w:rsid w:val="00D57D05"/>
    <w:rsid w:val="00D60148"/>
    <w:rsid w:val="00D6043D"/>
    <w:rsid w:val="00D60696"/>
    <w:rsid w:val="00D608C0"/>
    <w:rsid w:val="00D60ACA"/>
    <w:rsid w:val="00D60B59"/>
    <w:rsid w:val="00D60E08"/>
    <w:rsid w:val="00D618B8"/>
    <w:rsid w:val="00D61CEC"/>
    <w:rsid w:val="00D61D0E"/>
    <w:rsid w:val="00D621E1"/>
    <w:rsid w:val="00D6256F"/>
    <w:rsid w:val="00D625C2"/>
    <w:rsid w:val="00D6274F"/>
    <w:rsid w:val="00D6294A"/>
    <w:rsid w:val="00D63024"/>
    <w:rsid w:val="00D63340"/>
    <w:rsid w:val="00D633DF"/>
    <w:rsid w:val="00D63ED6"/>
    <w:rsid w:val="00D6419E"/>
    <w:rsid w:val="00D64E82"/>
    <w:rsid w:val="00D6530B"/>
    <w:rsid w:val="00D65821"/>
    <w:rsid w:val="00D65905"/>
    <w:rsid w:val="00D65E79"/>
    <w:rsid w:val="00D6615B"/>
    <w:rsid w:val="00D66186"/>
    <w:rsid w:val="00D6649A"/>
    <w:rsid w:val="00D668A5"/>
    <w:rsid w:val="00D66947"/>
    <w:rsid w:val="00D67E74"/>
    <w:rsid w:val="00D67ED4"/>
    <w:rsid w:val="00D7008E"/>
    <w:rsid w:val="00D70873"/>
    <w:rsid w:val="00D717AE"/>
    <w:rsid w:val="00D71BB5"/>
    <w:rsid w:val="00D71E16"/>
    <w:rsid w:val="00D71EC2"/>
    <w:rsid w:val="00D72137"/>
    <w:rsid w:val="00D72364"/>
    <w:rsid w:val="00D7250F"/>
    <w:rsid w:val="00D7269B"/>
    <w:rsid w:val="00D729B0"/>
    <w:rsid w:val="00D72F5D"/>
    <w:rsid w:val="00D73909"/>
    <w:rsid w:val="00D743DB"/>
    <w:rsid w:val="00D74A6C"/>
    <w:rsid w:val="00D74B39"/>
    <w:rsid w:val="00D74CC4"/>
    <w:rsid w:val="00D74DA8"/>
    <w:rsid w:val="00D753B9"/>
    <w:rsid w:val="00D75469"/>
    <w:rsid w:val="00D757B4"/>
    <w:rsid w:val="00D75BF7"/>
    <w:rsid w:val="00D767D3"/>
    <w:rsid w:val="00D76888"/>
    <w:rsid w:val="00D7692B"/>
    <w:rsid w:val="00D76B16"/>
    <w:rsid w:val="00D76D9E"/>
    <w:rsid w:val="00D76E19"/>
    <w:rsid w:val="00D77005"/>
    <w:rsid w:val="00D77035"/>
    <w:rsid w:val="00D771FB"/>
    <w:rsid w:val="00D7787D"/>
    <w:rsid w:val="00D77C57"/>
    <w:rsid w:val="00D803C0"/>
    <w:rsid w:val="00D80A41"/>
    <w:rsid w:val="00D80D39"/>
    <w:rsid w:val="00D81073"/>
    <w:rsid w:val="00D812D5"/>
    <w:rsid w:val="00D813D6"/>
    <w:rsid w:val="00D816E4"/>
    <w:rsid w:val="00D822BA"/>
    <w:rsid w:val="00D8271B"/>
    <w:rsid w:val="00D828E5"/>
    <w:rsid w:val="00D82C91"/>
    <w:rsid w:val="00D83C0A"/>
    <w:rsid w:val="00D8410B"/>
    <w:rsid w:val="00D8412C"/>
    <w:rsid w:val="00D8421B"/>
    <w:rsid w:val="00D845EE"/>
    <w:rsid w:val="00D847F6"/>
    <w:rsid w:val="00D848C6"/>
    <w:rsid w:val="00D8490E"/>
    <w:rsid w:val="00D84B04"/>
    <w:rsid w:val="00D854A6"/>
    <w:rsid w:val="00D855F4"/>
    <w:rsid w:val="00D85A3B"/>
    <w:rsid w:val="00D85D5E"/>
    <w:rsid w:val="00D85DAD"/>
    <w:rsid w:val="00D86039"/>
    <w:rsid w:val="00D865A6"/>
    <w:rsid w:val="00D86B42"/>
    <w:rsid w:val="00D86B74"/>
    <w:rsid w:val="00D86F70"/>
    <w:rsid w:val="00D873F2"/>
    <w:rsid w:val="00D87901"/>
    <w:rsid w:val="00D87C95"/>
    <w:rsid w:val="00D90247"/>
    <w:rsid w:val="00D9052D"/>
    <w:rsid w:val="00D9086F"/>
    <w:rsid w:val="00D90BA4"/>
    <w:rsid w:val="00D91164"/>
    <w:rsid w:val="00D91221"/>
    <w:rsid w:val="00D91B98"/>
    <w:rsid w:val="00D91D95"/>
    <w:rsid w:val="00D91DDE"/>
    <w:rsid w:val="00D922AA"/>
    <w:rsid w:val="00D9246D"/>
    <w:rsid w:val="00D92854"/>
    <w:rsid w:val="00D930CD"/>
    <w:rsid w:val="00D93771"/>
    <w:rsid w:val="00D939A2"/>
    <w:rsid w:val="00D93D44"/>
    <w:rsid w:val="00D93EB3"/>
    <w:rsid w:val="00D93FD8"/>
    <w:rsid w:val="00D94412"/>
    <w:rsid w:val="00D94662"/>
    <w:rsid w:val="00D94A3D"/>
    <w:rsid w:val="00D94F80"/>
    <w:rsid w:val="00D94F82"/>
    <w:rsid w:val="00D95075"/>
    <w:rsid w:val="00D952F5"/>
    <w:rsid w:val="00D9547E"/>
    <w:rsid w:val="00D9559B"/>
    <w:rsid w:val="00D955F4"/>
    <w:rsid w:val="00D956E6"/>
    <w:rsid w:val="00D95B2A"/>
    <w:rsid w:val="00D95C35"/>
    <w:rsid w:val="00D95DF7"/>
    <w:rsid w:val="00D95F48"/>
    <w:rsid w:val="00D966BF"/>
    <w:rsid w:val="00D969C1"/>
    <w:rsid w:val="00D96C4B"/>
    <w:rsid w:val="00D96CD3"/>
    <w:rsid w:val="00D96D98"/>
    <w:rsid w:val="00D96DBC"/>
    <w:rsid w:val="00D97005"/>
    <w:rsid w:val="00D97079"/>
    <w:rsid w:val="00D9723F"/>
    <w:rsid w:val="00D97272"/>
    <w:rsid w:val="00D973D7"/>
    <w:rsid w:val="00D97B7E"/>
    <w:rsid w:val="00D97CDB"/>
    <w:rsid w:val="00DA01D2"/>
    <w:rsid w:val="00DA03BA"/>
    <w:rsid w:val="00DA0E2A"/>
    <w:rsid w:val="00DA0FF5"/>
    <w:rsid w:val="00DA1047"/>
    <w:rsid w:val="00DA1379"/>
    <w:rsid w:val="00DA1491"/>
    <w:rsid w:val="00DA1B8D"/>
    <w:rsid w:val="00DA1D3D"/>
    <w:rsid w:val="00DA20DA"/>
    <w:rsid w:val="00DA2140"/>
    <w:rsid w:val="00DA23D5"/>
    <w:rsid w:val="00DA27FA"/>
    <w:rsid w:val="00DA2CFA"/>
    <w:rsid w:val="00DA2DE9"/>
    <w:rsid w:val="00DA2E9D"/>
    <w:rsid w:val="00DA3050"/>
    <w:rsid w:val="00DA323F"/>
    <w:rsid w:val="00DA3E0D"/>
    <w:rsid w:val="00DA40BE"/>
    <w:rsid w:val="00DA4B5F"/>
    <w:rsid w:val="00DA4BED"/>
    <w:rsid w:val="00DA4E1B"/>
    <w:rsid w:val="00DA528E"/>
    <w:rsid w:val="00DA538E"/>
    <w:rsid w:val="00DA5728"/>
    <w:rsid w:val="00DA57E0"/>
    <w:rsid w:val="00DA5A06"/>
    <w:rsid w:val="00DA5AE7"/>
    <w:rsid w:val="00DA5BB1"/>
    <w:rsid w:val="00DA5CD8"/>
    <w:rsid w:val="00DA5F0B"/>
    <w:rsid w:val="00DA6138"/>
    <w:rsid w:val="00DA6445"/>
    <w:rsid w:val="00DA66B8"/>
    <w:rsid w:val="00DA699C"/>
    <w:rsid w:val="00DA6C23"/>
    <w:rsid w:val="00DA7236"/>
    <w:rsid w:val="00DA73B6"/>
    <w:rsid w:val="00DA77DA"/>
    <w:rsid w:val="00DA7B39"/>
    <w:rsid w:val="00DB000B"/>
    <w:rsid w:val="00DB0405"/>
    <w:rsid w:val="00DB05C3"/>
    <w:rsid w:val="00DB0926"/>
    <w:rsid w:val="00DB0E3B"/>
    <w:rsid w:val="00DB0ECF"/>
    <w:rsid w:val="00DB1733"/>
    <w:rsid w:val="00DB1D80"/>
    <w:rsid w:val="00DB20D8"/>
    <w:rsid w:val="00DB23E1"/>
    <w:rsid w:val="00DB27FD"/>
    <w:rsid w:val="00DB2933"/>
    <w:rsid w:val="00DB35C5"/>
    <w:rsid w:val="00DB3B32"/>
    <w:rsid w:val="00DB3B5E"/>
    <w:rsid w:val="00DB4720"/>
    <w:rsid w:val="00DB4A26"/>
    <w:rsid w:val="00DB5084"/>
    <w:rsid w:val="00DB50DA"/>
    <w:rsid w:val="00DB5111"/>
    <w:rsid w:val="00DB5366"/>
    <w:rsid w:val="00DB5372"/>
    <w:rsid w:val="00DB5E4C"/>
    <w:rsid w:val="00DB5FBC"/>
    <w:rsid w:val="00DB64A9"/>
    <w:rsid w:val="00DB6DAB"/>
    <w:rsid w:val="00DB7861"/>
    <w:rsid w:val="00DC000F"/>
    <w:rsid w:val="00DC0423"/>
    <w:rsid w:val="00DC04C3"/>
    <w:rsid w:val="00DC076D"/>
    <w:rsid w:val="00DC0D30"/>
    <w:rsid w:val="00DC0D60"/>
    <w:rsid w:val="00DC0E3F"/>
    <w:rsid w:val="00DC143B"/>
    <w:rsid w:val="00DC17F2"/>
    <w:rsid w:val="00DC17F8"/>
    <w:rsid w:val="00DC17FE"/>
    <w:rsid w:val="00DC1D2A"/>
    <w:rsid w:val="00DC1E50"/>
    <w:rsid w:val="00DC22AE"/>
    <w:rsid w:val="00DC2E3E"/>
    <w:rsid w:val="00DC2F78"/>
    <w:rsid w:val="00DC3460"/>
    <w:rsid w:val="00DC34B2"/>
    <w:rsid w:val="00DC3531"/>
    <w:rsid w:val="00DC3809"/>
    <w:rsid w:val="00DC39E9"/>
    <w:rsid w:val="00DC3ED3"/>
    <w:rsid w:val="00DC3F72"/>
    <w:rsid w:val="00DC45F5"/>
    <w:rsid w:val="00DC493E"/>
    <w:rsid w:val="00DC4A16"/>
    <w:rsid w:val="00DC4D75"/>
    <w:rsid w:val="00DC4D80"/>
    <w:rsid w:val="00DC51C6"/>
    <w:rsid w:val="00DC58C8"/>
    <w:rsid w:val="00DC58F3"/>
    <w:rsid w:val="00DC631E"/>
    <w:rsid w:val="00DC6CCB"/>
    <w:rsid w:val="00DC7445"/>
    <w:rsid w:val="00DC76AE"/>
    <w:rsid w:val="00DC76CA"/>
    <w:rsid w:val="00DC7D39"/>
    <w:rsid w:val="00DC7F5A"/>
    <w:rsid w:val="00DD01F8"/>
    <w:rsid w:val="00DD02F0"/>
    <w:rsid w:val="00DD0487"/>
    <w:rsid w:val="00DD072F"/>
    <w:rsid w:val="00DD095B"/>
    <w:rsid w:val="00DD0BC9"/>
    <w:rsid w:val="00DD0E5C"/>
    <w:rsid w:val="00DD1502"/>
    <w:rsid w:val="00DD155F"/>
    <w:rsid w:val="00DD18B9"/>
    <w:rsid w:val="00DD18DB"/>
    <w:rsid w:val="00DD1FC3"/>
    <w:rsid w:val="00DD2189"/>
    <w:rsid w:val="00DD2595"/>
    <w:rsid w:val="00DD25A0"/>
    <w:rsid w:val="00DD2A28"/>
    <w:rsid w:val="00DD2DA9"/>
    <w:rsid w:val="00DD2E48"/>
    <w:rsid w:val="00DD3215"/>
    <w:rsid w:val="00DD3243"/>
    <w:rsid w:val="00DD330C"/>
    <w:rsid w:val="00DD333F"/>
    <w:rsid w:val="00DD343C"/>
    <w:rsid w:val="00DD3544"/>
    <w:rsid w:val="00DD3673"/>
    <w:rsid w:val="00DD3B1B"/>
    <w:rsid w:val="00DD3C90"/>
    <w:rsid w:val="00DD4015"/>
    <w:rsid w:val="00DD41E3"/>
    <w:rsid w:val="00DD463B"/>
    <w:rsid w:val="00DD4FE3"/>
    <w:rsid w:val="00DD55CC"/>
    <w:rsid w:val="00DD5807"/>
    <w:rsid w:val="00DD5B91"/>
    <w:rsid w:val="00DD5CAB"/>
    <w:rsid w:val="00DD5CD2"/>
    <w:rsid w:val="00DD5D77"/>
    <w:rsid w:val="00DD6609"/>
    <w:rsid w:val="00DD6A05"/>
    <w:rsid w:val="00DD6AF9"/>
    <w:rsid w:val="00DD6B5E"/>
    <w:rsid w:val="00DD74D4"/>
    <w:rsid w:val="00DE032F"/>
    <w:rsid w:val="00DE0D26"/>
    <w:rsid w:val="00DE1536"/>
    <w:rsid w:val="00DE1847"/>
    <w:rsid w:val="00DE1CBB"/>
    <w:rsid w:val="00DE1EB4"/>
    <w:rsid w:val="00DE2DB1"/>
    <w:rsid w:val="00DE3052"/>
    <w:rsid w:val="00DE32C5"/>
    <w:rsid w:val="00DE35AF"/>
    <w:rsid w:val="00DE3A52"/>
    <w:rsid w:val="00DE3AA8"/>
    <w:rsid w:val="00DE3AFD"/>
    <w:rsid w:val="00DE3F3A"/>
    <w:rsid w:val="00DE4000"/>
    <w:rsid w:val="00DE416A"/>
    <w:rsid w:val="00DE4546"/>
    <w:rsid w:val="00DE4791"/>
    <w:rsid w:val="00DE4ABC"/>
    <w:rsid w:val="00DE4B2D"/>
    <w:rsid w:val="00DE4C2F"/>
    <w:rsid w:val="00DE50A3"/>
    <w:rsid w:val="00DE5147"/>
    <w:rsid w:val="00DE5347"/>
    <w:rsid w:val="00DE5611"/>
    <w:rsid w:val="00DE5CCC"/>
    <w:rsid w:val="00DE61B0"/>
    <w:rsid w:val="00DE6638"/>
    <w:rsid w:val="00DE6956"/>
    <w:rsid w:val="00DE6A64"/>
    <w:rsid w:val="00DE6ADC"/>
    <w:rsid w:val="00DE7009"/>
    <w:rsid w:val="00DE7825"/>
    <w:rsid w:val="00DE78C3"/>
    <w:rsid w:val="00DE7BE3"/>
    <w:rsid w:val="00DF00C3"/>
    <w:rsid w:val="00DF02F0"/>
    <w:rsid w:val="00DF036E"/>
    <w:rsid w:val="00DF0371"/>
    <w:rsid w:val="00DF07D4"/>
    <w:rsid w:val="00DF0C21"/>
    <w:rsid w:val="00DF0C36"/>
    <w:rsid w:val="00DF0F57"/>
    <w:rsid w:val="00DF1044"/>
    <w:rsid w:val="00DF1059"/>
    <w:rsid w:val="00DF10CD"/>
    <w:rsid w:val="00DF190A"/>
    <w:rsid w:val="00DF19C3"/>
    <w:rsid w:val="00DF19E3"/>
    <w:rsid w:val="00DF1AE8"/>
    <w:rsid w:val="00DF1BE4"/>
    <w:rsid w:val="00DF1E1D"/>
    <w:rsid w:val="00DF1E6C"/>
    <w:rsid w:val="00DF2334"/>
    <w:rsid w:val="00DF267B"/>
    <w:rsid w:val="00DF27ED"/>
    <w:rsid w:val="00DF314B"/>
    <w:rsid w:val="00DF34AD"/>
    <w:rsid w:val="00DF3611"/>
    <w:rsid w:val="00DF370E"/>
    <w:rsid w:val="00DF38B5"/>
    <w:rsid w:val="00DF3910"/>
    <w:rsid w:val="00DF3DEA"/>
    <w:rsid w:val="00DF3DF1"/>
    <w:rsid w:val="00DF3FE6"/>
    <w:rsid w:val="00DF40B4"/>
    <w:rsid w:val="00DF41FB"/>
    <w:rsid w:val="00DF427B"/>
    <w:rsid w:val="00DF4A79"/>
    <w:rsid w:val="00DF4D25"/>
    <w:rsid w:val="00DF4E34"/>
    <w:rsid w:val="00DF4F4A"/>
    <w:rsid w:val="00DF5117"/>
    <w:rsid w:val="00DF5851"/>
    <w:rsid w:val="00DF58AB"/>
    <w:rsid w:val="00DF592E"/>
    <w:rsid w:val="00DF5D06"/>
    <w:rsid w:val="00DF5F00"/>
    <w:rsid w:val="00DF65FA"/>
    <w:rsid w:val="00DF696B"/>
    <w:rsid w:val="00DF6AE2"/>
    <w:rsid w:val="00DF6FFE"/>
    <w:rsid w:val="00DF71A6"/>
    <w:rsid w:val="00DF74A0"/>
    <w:rsid w:val="00DF7C09"/>
    <w:rsid w:val="00DF7F5B"/>
    <w:rsid w:val="00E00267"/>
    <w:rsid w:val="00E00850"/>
    <w:rsid w:val="00E00942"/>
    <w:rsid w:val="00E00995"/>
    <w:rsid w:val="00E00C20"/>
    <w:rsid w:val="00E00F58"/>
    <w:rsid w:val="00E01132"/>
    <w:rsid w:val="00E0147B"/>
    <w:rsid w:val="00E01B24"/>
    <w:rsid w:val="00E01F67"/>
    <w:rsid w:val="00E02BD6"/>
    <w:rsid w:val="00E02E9A"/>
    <w:rsid w:val="00E034DC"/>
    <w:rsid w:val="00E04076"/>
    <w:rsid w:val="00E045B3"/>
    <w:rsid w:val="00E04F83"/>
    <w:rsid w:val="00E0540C"/>
    <w:rsid w:val="00E0552C"/>
    <w:rsid w:val="00E060A8"/>
    <w:rsid w:val="00E0652C"/>
    <w:rsid w:val="00E0680F"/>
    <w:rsid w:val="00E069A7"/>
    <w:rsid w:val="00E06C1C"/>
    <w:rsid w:val="00E06D4A"/>
    <w:rsid w:val="00E07932"/>
    <w:rsid w:val="00E07BC0"/>
    <w:rsid w:val="00E1057C"/>
    <w:rsid w:val="00E10686"/>
    <w:rsid w:val="00E1093D"/>
    <w:rsid w:val="00E10A78"/>
    <w:rsid w:val="00E10C50"/>
    <w:rsid w:val="00E113DB"/>
    <w:rsid w:val="00E11489"/>
    <w:rsid w:val="00E1173A"/>
    <w:rsid w:val="00E1250F"/>
    <w:rsid w:val="00E126FF"/>
    <w:rsid w:val="00E1271C"/>
    <w:rsid w:val="00E12912"/>
    <w:rsid w:val="00E12E69"/>
    <w:rsid w:val="00E13077"/>
    <w:rsid w:val="00E1345E"/>
    <w:rsid w:val="00E13509"/>
    <w:rsid w:val="00E13900"/>
    <w:rsid w:val="00E13C9D"/>
    <w:rsid w:val="00E1410A"/>
    <w:rsid w:val="00E1412E"/>
    <w:rsid w:val="00E149D9"/>
    <w:rsid w:val="00E14B3B"/>
    <w:rsid w:val="00E14CC9"/>
    <w:rsid w:val="00E14F44"/>
    <w:rsid w:val="00E15A6D"/>
    <w:rsid w:val="00E15BB5"/>
    <w:rsid w:val="00E15C0F"/>
    <w:rsid w:val="00E161C2"/>
    <w:rsid w:val="00E16528"/>
    <w:rsid w:val="00E16866"/>
    <w:rsid w:val="00E16B01"/>
    <w:rsid w:val="00E16E17"/>
    <w:rsid w:val="00E16F44"/>
    <w:rsid w:val="00E171E9"/>
    <w:rsid w:val="00E17D29"/>
    <w:rsid w:val="00E205A6"/>
    <w:rsid w:val="00E206DD"/>
    <w:rsid w:val="00E20CA5"/>
    <w:rsid w:val="00E213ED"/>
    <w:rsid w:val="00E21426"/>
    <w:rsid w:val="00E214B9"/>
    <w:rsid w:val="00E21547"/>
    <w:rsid w:val="00E21C91"/>
    <w:rsid w:val="00E2224F"/>
    <w:rsid w:val="00E224C8"/>
    <w:rsid w:val="00E23181"/>
    <w:rsid w:val="00E23EB7"/>
    <w:rsid w:val="00E24459"/>
    <w:rsid w:val="00E244DB"/>
    <w:rsid w:val="00E245BA"/>
    <w:rsid w:val="00E24B78"/>
    <w:rsid w:val="00E24D56"/>
    <w:rsid w:val="00E25677"/>
    <w:rsid w:val="00E259AC"/>
    <w:rsid w:val="00E25A34"/>
    <w:rsid w:val="00E25F47"/>
    <w:rsid w:val="00E2651E"/>
    <w:rsid w:val="00E26952"/>
    <w:rsid w:val="00E2697C"/>
    <w:rsid w:val="00E26CF3"/>
    <w:rsid w:val="00E26F0E"/>
    <w:rsid w:val="00E26F95"/>
    <w:rsid w:val="00E2700F"/>
    <w:rsid w:val="00E27077"/>
    <w:rsid w:val="00E27624"/>
    <w:rsid w:val="00E276CA"/>
    <w:rsid w:val="00E2786C"/>
    <w:rsid w:val="00E279A4"/>
    <w:rsid w:val="00E27A10"/>
    <w:rsid w:val="00E302E3"/>
    <w:rsid w:val="00E3050A"/>
    <w:rsid w:val="00E30C55"/>
    <w:rsid w:val="00E30FDB"/>
    <w:rsid w:val="00E31061"/>
    <w:rsid w:val="00E311CC"/>
    <w:rsid w:val="00E31240"/>
    <w:rsid w:val="00E3124D"/>
    <w:rsid w:val="00E313E3"/>
    <w:rsid w:val="00E31478"/>
    <w:rsid w:val="00E318B3"/>
    <w:rsid w:val="00E31ABF"/>
    <w:rsid w:val="00E31AEE"/>
    <w:rsid w:val="00E31FE5"/>
    <w:rsid w:val="00E32079"/>
    <w:rsid w:val="00E329A6"/>
    <w:rsid w:val="00E32E3F"/>
    <w:rsid w:val="00E32E88"/>
    <w:rsid w:val="00E32FF9"/>
    <w:rsid w:val="00E334AC"/>
    <w:rsid w:val="00E33523"/>
    <w:rsid w:val="00E3377B"/>
    <w:rsid w:val="00E33807"/>
    <w:rsid w:val="00E33C7B"/>
    <w:rsid w:val="00E33D15"/>
    <w:rsid w:val="00E33DCD"/>
    <w:rsid w:val="00E33FCD"/>
    <w:rsid w:val="00E34144"/>
    <w:rsid w:val="00E34357"/>
    <w:rsid w:val="00E34695"/>
    <w:rsid w:val="00E347D9"/>
    <w:rsid w:val="00E34A32"/>
    <w:rsid w:val="00E34BE3"/>
    <w:rsid w:val="00E34FAC"/>
    <w:rsid w:val="00E352ED"/>
    <w:rsid w:val="00E35F79"/>
    <w:rsid w:val="00E3631C"/>
    <w:rsid w:val="00E3664E"/>
    <w:rsid w:val="00E36A80"/>
    <w:rsid w:val="00E36AF2"/>
    <w:rsid w:val="00E373F4"/>
    <w:rsid w:val="00E3753A"/>
    <w:rsid w:val="00E37632"/>
    <w:rsid w:val="00E37807"/>
    <w:rsid w:val="00E37920"/>
    <w:rsid w:val="00E37AD4"/>
    <w:rsid w:val="00E37C9B"/>
    <w:rsid w:val="00E37E51"/>
    <w:rsid w:val="00E4002C"/>
    <w:rsid w:val="00E400C0"/>
    <w:rsid w:val="00E40728"/>
    <w:rsid w:val="00E40D78"/>
    <w:rsid w:val="00E4191E"/>
    <w:rsid w:val="00E41BE7"/>
    <w:rsid w:val="00E41DD9"/>
    <w:rsid w:val="00E41F57"/>
    <w:rsid w:val="00E41F82"/>
    <w:rsid w:val="00E42575"/>
    <w:rsid w:val="00E425DE"/>
    <w:rsid w:val="00E429C9"/>
    <w:rsid w:val="00E43063"/>
    <w:rsid w:val="00E4329E"/>
    <w:rsid w:val="00E432D6"/>
    <w:rsid w:val="00E43679"/>
    <w:rsid w:val="00E43E26"/>
    <w:rsid w:val="00E44026"/>
    <w:rsid w:val="00E441A3"/>
    <w:rsid w:val="00E447ED"/>
    <w:rsid w:val="00E44A9B"/>
    <w:rsid w:val="00E44B5A"/>
    <w:rsid w:val="00E44D68"/>
    <w:rsid w:val="00E45386"/>
    <w:rsid w:val="00E4567D"/>
    <w:rsid w:val="00E45B84"/>
    <w:rsid w:val="00E46077"/>
    <w:rsid w:val="00E460F6"/>
    <w:rsid w:val="00E460FA"/>
    <w:rsid w:val="00E4630E"/>
    <w:rsid w:val="00E4633C"/>
    <w:rsid w:val="00E463A4"/>
    <w:rsid w:val="00E46F49"/>
    <w:rsid w:val="00E4706A"/>
    <w:rsid w:val="00E4715C"/>
    <w:rsid w:val="00E471EB"/>
    <w:rsid w:val="00E47428"/>
    <w:rsid w:val="00E474C7"/>
    <w:rsid w:val="00E4753D"/>
    <w:rsid w:val="00E47672"/>
    <w:rsid w:val="00E4792B"/>
    <w:rsid w:val="00E47C02"/>
    <w:rsid w:val="00E47CCF"/>
    <w:rsid w:val="00E504F6"/>
    <w:rsid w:val="00E506A1"/>
    <w:rsid w:val="00E50948"/>
    <w:rsid w:val="00E50AAC"/>
    <w:rsid w:val="00E50D2D"/>
    <w:rsid w:val="00E50D83"/>
    <w:rsid w:val="00E51904"/>
    <w:rsid w:val="00E51ACE"/>
    <w:rsid w:val="00E52379"/>
    <w:rsid w:val="00E528BE"/>
    <w:rsid w:val="00E5326D"/>
    <w:rsid w:val="00E53662"/>
    <w:rsid w:val="00E536C5"/>
    <w:rsid w:val="00E536EF"/>
    <w:rsid w:val="00E53885"/>
    <w:rsid w:val="00E53A06"/>
    <w:rsid w:val="00E53A35"/>
    <w:rsid w:val="00E53C0F"/>
    <w:rsid w:val="00E53FBF"/>
    <w:rsid w:val="00E54447"/>
    <w:rsid w:val="00E5484E"/>
    <w:rsid w:val="00E54F9C"/>
    <w:rsid w:val="00E559FD"/>
    <w:rsid w:val="00E55E92"/>
    <w:rsid w:val="00E55F0D"/>
    <w:rsid w:val="00E55FF5"/>
    <w:rsid w:val="00E5653F"/>
    <w:rsid w:val="00E5686E"/>
    <w:rsid w:val="00E56986"/>
    <w:rsid w:val="00E57363"/>
    <w:rsid w:val="00E57834"/>
    <w:rsid w:val="00E57BB2"/>
    <w:rsid w:val="00E57D24"/>
    <w:rsid w:val="00E57DAE"/>
    <w:rsid w:val="00E60101"/>
    <w:rsid w:val="00E601D8"/>
    <w:rsid w:val="00E601E2"/>
    <w:rsid w:val="00E60598"/>
    <w:rsid w:val="00E60A3A"/>
    <w:rsid w:val="00E60A69"/>
    <w:rsid w:val="00E60F99"/>
    <w:rsid w:val="00E616BC"/>
    <w:rsid w:val="00E616D6"/>
    <w:rsid w:val="00E618E2"/>
    <w:rsid w:val="00E61914"/>
    <w:rsid w:val="00E619B0"/>
    <w:rsid w:val="00E61D90"/>
    <w:rsid w:val="00E62431"/>
    <w:rsid w:val="00E62C44"/>
    <w:rsid w:val="00E630C8"/>
    <w:rsid w:val="00E63216"/>
    <w:rsid w:val="00E63820"/>
    <w:rsid w:val="00E63CA3"/>
    <w:rsid w:val="00E63CB6"/>
    <w:rsid w:val="00E63E24"/>
    <w:rsid w:val="00E63FAD"/>
    <w:rsid w:val="00E64E4C"/>
    <w:rsid w:val="00E64EB6"/>
    <w:rsid w:val="00E650B8"/>
    <w:rsid w:val="00E6526D"/>
    <w:rsid w:val="00E65BD9"/>
    <w:rsid w:val="00E662A6"/>
    <w:rsid w:val="00E66308"/>
    <w:rsid w:val="00E667E7"/>
    <w:rsid w:val="00E6682B"/>
    <w:rsid w:val="00E66ADA"/>
    <w:rsid w:val="00E66BEF"/>
    <w:rsid w:val="00E66C14"/>
    <w:rsid w:val="00E6778D"/>
    <w:rsid w:val="00E677F8"/>
    <w:rsid w:val="00E67AC2"/>
    <w:rsid w:val="00E67BD8"/>
    <w:rsid w:val="00E67C15"/>
    <w:rsid w:val="00E67EAF"/>
    <w:rsid w:val="00E70750"/>
    <w:rsid w:val="00E70785"/>
    <w:rsid w:val="00E70795"/>
    <w:rsid w:val="00E707C5"/>
    <w:rsid w:val="00E70800"/>
    <w:rsid w:val="00E7086B"/>
    <w:rsid w:val="00E708FA"/>
    <w:rsid w:val="00E70B74"/>
    <w:rsid w:val="00E70C73"/>
    <w:rsid w:val="00E70DB4"/>
    <w:rsid w:val="00E70E3E"/>
    <w:rsid w:val="00E70FEF"/>
    <w:rsid w:val="00E713F0"/>
    <w:rsid w:val="00E7169E"/>
    <w:rsid w:val="00E717B9"/>
    <w:rsid w:val="00E7191C"/>
    <w:rsid w:val="00E719D3"/>
    <w:rsid w:val="00E7200F"/>
    <w:rsid w:val="00E7213E"/>
    <w:rsid w:val="00E7217C"/>
    <w:rsid w:val="00E7286E"/>
    <w:rsid w:val="00E728D1"/>
    <w:rsid w:val="00E72BD1"/>
    <w:rsid w:val="00E72DF4"/>
    <w:rsid w:val="00E72F56"/>
    <w:rsid w:val="00E730A4"/>
    <w:rsid w:val="00E730D2"/>
    <w:rsid w:val="00E733D7"/>
    <w:rsid w:val="00E73852"/>
    <w:rsid w:val="00E74444"/>
    <w:rsid w:val="00E7521E"/>
    <w:rsid w:val="00E752B3"/>
    <w:rsid w:val="00E752C5"/>
    <w:rsid w:val="00E754C1"/>
    <w:rsid w:val="00E75538"/>
    <w:rsid w:val="00E75792"/>
    <w:rsid w:val="00E75EA6"/>
    <w:rsid w:val="00E75ECB"/>
    <w:rsid w:val="00E76179"/>
    <w:rsid w:val="00E762F3"/>
    <w:rsid w:val="00E76353"/>
    <w:rsid w:val="00E76876"/>
    <w:rsid w:val="00E76918"/>
    <w:rsid w:val="00E769D4"/>
    <w:rsid w:val="00E76DCC"/>
    <w:rsid w:val="00E77646"/>
    <w:rsid w:val="00E7782A"/>
    <w:rsid w:val="00E77A59"/>
    <w:rsid w:val="00E77BEE"/>
    <w:rsid w:val="00E77DFA"/>
    <w:rsid w:val="00E8006F"/>
    <w:rsid w:val="00E802B2"/>
    <w:rsid w:val="00E802E5"/>
    <w:rsid w:val="00E80302"/>
    <w:rsid w:val="00E803FA"/>
    <w:rsid w:val="00E80579"/>
    <w:rsid w:val="00E805FC"/>
    <w:rsid w:val="00E80E91"/>
    <w:rsid w:val="00E80FCD"/>
    <w:rsid w:val="00E81031"/>
    <w:rsid w:val="00E811C3"/>
    <w:rsid w:val="00E8130C"/>
    <w:rsid w:val="00E8148E"/>
    <w:rsid w:val="00E815BC"/>
    <w:rsid w:val="00E816FF"/>
    <w:rsid w:val="00E819A2"/>
    <w:rsid w:val="00E81EFA"/>
    <w:rsid w:val="00E8214E"/>
    <w:rsid w:val="00E82277"/>
    <w:rsid w:val="00E822CB"/>
    <w:rsid w:val="00E829BD"/>
    <w:rsid w:val="00E82D5F"/>
    <w:rsid w:val="00E82E30"/>
    <w:rsid w:val="00E8323B"/>
    <w:rsid w:val="00E83308"/>
    <w:rsid w:val="00E833AA"/>
    <w:rsid w:val="00E833E6"/>
    <w:rsid w:val="00E834E0"/>
    <w:rsid w:val="00E83690"/>
    <w:rsid w:val="00E8379A"/>
    <w:rsid w:val="00E838BF"/>
    <w:rsid w:val="00E83AA5"/>
    <w:rsid w:val="00E83C69"/>
    <w:rsid w:val="00E84024"/>
    <w:rsid w:val="00E84059"/>
    <w:rsid w:val="00E8443D"/>
    <w:rsid w:val="00E84C5F"/>
    <w:rsid w:val="00E84EE6"/>
    <w:rsid w:val="00E85066"/>
    <w:rsid w:val="00E85206"/>
    <w:rsid w:val="00E85A50"/>
    <w:rsid w:val="00E85D3D"/>
    <w:rsid w:val="00E85DE1"/>
    <w:rsid w:val="00E86AAB"/>
    <w:rsid w:val="00E86B6C"/>
    <w:rsid w:val="00E86B9F"/>
    <w:rsid w:val="00E86BB9"/>
    <w:rsid w:val="00E86E7D"/>
    <w:rsid w:val="00E87880"/>
    <w:rsid w:val="00E87904"/>
    <w:rsid w:val="00E87F93"/>
    <w:rsid w:val="00E9023F"/>
    <w:rsid w:val="00E905D7"/>
    <w:rsid w:val="00E919E9"/>
    <w:rsid w:val="00E91E26"/>
    <w:rsid w:val="00E91E9F"/>
    <w:rsid w:val="00E91EDA"/>
    <w:rsid w:val="00E92270"/>
    <w:rsid w:val="00E924AF"/>
    <w:rsid w:val="00E9297E"/>
    <w:rsid w:val="00E93062"/>
    <w:rsid w:val="00E934FF"/>
    <w:rsid w:val="00E937FD"/>
    <w:rsid w:val="00E93866"/>
    <w:rsid w:val="00E94447"/>
    <w:rsid w:val="00E9447E"/>
    <w:rsid w:val="00E945A0"/>
    <w:rsid w:val="00E94836"/>
    <w:rsid w:val="00E94A53"/>
    <w:rsid w:val="00E94B5A"/>
    <w:rsid w:val="00E94E09"/>
    <w:rsid w:val="00E953ED"/>
    <w:rsid w:val="00E95756"/>
    <w:rsid w:val="00E959DD"/>
    <w:rsid w:val="00E95AB9"/>
    <w:rsid w:val="00E95D5B"/>
    <w:rsid w:val="00E960EB"/>
    <w:rsid w:val="00E96456"/>
    <w:rsid w:val="00E96B0B"/>
    <w:rsid w:val="00E96DF9"/>
    <w:rsid w:val="00E9705B"/>
    <w:rsid w:val="00E970DC"/>
    <w:rsid w:val="00E97DA3"/>
    <w:rsid w:val="00EA0606"/>
    <w:rsid w:val="00EA06F2"/>
    <w:rsid w:val="00EA0D87"/>
    <w:rsid w:val="00EA11ED"/>
    <w:rsid w:val="00EA151B"/>
    <w:rsid w:val="00EA15CF"/>
    <w:rsid w:val="00EA164F"/>
    <w:rsid w:val="00EA16D6"/>
    <w:rsid w:val="00EA1A82"/>
    <w:rsid w:val="00EA1D9C"/>
    <w:rsid w:val="00EA226A"/>
    <w:rsid w:val="00EA22E1"/>
    <w:rsid w:val="00EA24A6"/>
    <w:rsid w:val="00EA27DF"/>
    <w:rsid w:val="00EA2968"/>
    <w:rsid w:val="00EA2AE3"/>
    <w:rsid w:val="00EA2FDE"/>
    <w:rsid w:val="00EA37E1"/>
    <w:rsid w:val="00EA3A86"/>
    <w:rsid w:val="00EA3C4E"/>
    <w:rsid w:val="00EA4302"/>
    <w:rsid w:val="00EA43F1"/>
    <w:rsid w:val="00EA45C4"/>
    <w:rsid w:val="00EA4955"/>
    <w:rsid w:val="00EA49DD"/>
    <w:rsid w:val="00EA4D39"/>
    <w:rsid w:val="00EA4F6A"/>
    <w:rsid w:val="00EA5DA6"/>
    <w:rsid w:val="00EA66D9"/>
    <w:rsid w:val="00EA6A9D"/>
    <w:rsid w:val="00EA6E56"/>
    <w:rsid w:val="00EA6E9D"/>
    <w:rsid w:val="00EA7134"/>
    <w:rsid w:val="00EA735C"/>
    <w:rsid w:val="00EA767B"/>
    <w:rsid w:val="00EA7F7C"/>
    <w:rsid w:val="00EB0032"/>
    <w:rsid w:val="00EB07BD"/>
    <w:rsid w:val="00EB0E75"/>
    <w:rsid w:val="00EB1A7E"/>
    <w:rsid w:val="00EB1D7B"/>
    <w:rsid w:val="00EB1E39"/>
    <w:rsid w:val="00EB22D5"/>
    <w:rsid w:val="00EB24CB"/>
    <w:rsid w:val="00EB2547"/>
    <w:rsid w:val="00EB2B58"/>
    <w:rsid w:val="00EB304E"/>
    <w:rsid w:val="00EB3121"/>
    <w:rsid w:val="00EB38CE"/>
    <w:rsid w:val="00EB3CA8"/>
    <w:rsid w:val="00EB421B"/>
    <w:rsid w:val="00EB424C"/>
    <w:rsid w:val="00EB4886"/>
    <w:rsid w:val="00EB5C69"/>
    <w:rsid w:val="00EB6056"/>
    <w:rsid w:val="00EB60CF"/>
    <w:rsid w:val="00EB63A7"/>
    <w:rsid w:val="00EB6639"/>
    <w:rsid w:val="00EB68B6"/>
    <w:rsid w:val="00EB6B2D"/>
    <w:rsid w:val="00EB6E9B"/>
    <w:rsid w:val="00EB6FF0"/>
    <w:rsid w:val="00EB70DC"/>
    <w:rsid w:val="00EB721F"/>
    <w:rsid w:val="00EB7481"/>
    <w:rsid w:val="00EB758C"/>
    <w:rsid w:val="00EB75F9"/>
    <w:rsid w:val="00EB7AA7"/>
    <w:rsid w:val="00EC01DD"/>
    <w:rsid w:val="00EC0709"/>
    <w:rsid w:val="00EC0D15"/>
    <w:rsid w:val="00EC112B"/>
    <w:rsid w:val="00EC1A19"/>
    <w:rsid w:val="00EC1BB6"/>
    <w:rsid w:val="00EC1D8B"/>
    <w:rsid w:val="00EC24CB"/>
    <w:rsid w:val="00EC2FE9"/>
    <w:rsid w:val="00EC325A"/>
    <w:rsid w:val="00EC34CE"/>
    <w:rsid w:val="00EC392B"/>
    <w:rsid w:val="00EC4050"/>
    <w:rsid w:val="00EC456B"/>
    <w:rsid w:val="00EC476F"/>
    <w:rsid w:val="00EC4DF6"/>
    <w:rsid w:val="00EC5263"/>
    <w:rsid w:val="00EC5620"/>
    <w:rsid w:val="00EC5E23"/>
    <w:rsid w:val="00EC5EF0"/>
    <w:rsid w:val="00EC644F"/>
    <w:rsid w:val="00EC6733"/>
    <w:rsid w:val="00EC71A9"/>
    <w:rsid w:val="00EC7ADB"/>
    <w:rsid w:val="00EC7AED"/>
    <w:rsid w:val="00EC7D84"/>
    <w:rsid w:val="00EC7F1B"/>
    <w:rsid w:val="00ED016B"/>
    <w:rsid w:val="00ED01FF"/>
    <w:rsid w:val="00ED02C2"/>
    <w:rsid w:val="00ED041E"/>
    <w:rsid w:val="00ED0995"/>
    <w:rsid w:val="00ED0A87"/>
    <w:rsid w:val="00ED0C21"/>
    <w:rsid w:val="00ED0C47"/>
    <w:rsid w:val="00ED12AF"/>
    <w:rsid w:val="00ED16F6"/>
    <w:rsid w:val="00ED1757"/>
    <w:rsid w:val="00ED1941"/>
    <w:rsid w:val="00ED2702"/>
    <w:rsid w:val="00ED2808"/>
    <w:rsid w:val="00ED2E06"/>
    <w:rsid w:val="00ED3271"/>
    <w:rsid w:val="00ED32F3"/>
    <w:rsid w:val="00ED3710"/>
    <w:rsid w:val="00ED372F"/>
    <w:rsid w:val="00ED39CC"/>
    <w:rsid w:val="00ED3DD4"/>
    <w:rsid w:val="00ED4358"/>
    <w:rsid w:val="00ED4567"/>
    <w:rsid w:val="00ED4CA4"/>
    <w:rsid w:val="00ED4CD4"/>
    <w:rsid w:val="00ED4FE7"/>
    <w:rsid w:val="00ED540F"/>
    <w:rsid w:val="00ED5932"/>
    <w:rsid w:val="00ED5B0B"/>
    <w:rsid w:val="00ED5C2A"/>
    <w:rsid w:val="00ED5C65"/>
    <w:rsid w:val="00ED6026"/>
    <w:rsid w:val="00ED6765"/>
    <w:rsid w:val="00ED6CEC"/>
    <w:rsid w:val="00ED772E"/>
    <w:rsid w:val="00ED7AF7"/>
    <w:rsid w:val="00EE0118"/>
    <w:rsid w:val="00EE022F"/>
    <w:rsid w:val="00EE0354"/>
    <w:rsid w:val="00EE0984"/>
    <w:rsid w:val="00EE0E3B"/>
    <w:rsid w:val="00EE0F6F"/>
    <w:rsid w:val="00EE1582"/>
    <w:rsid w:val="00EE19D9"/>
    <w:rsid w:val="00EE1A13"/>
    <w:rsid w:val="00EE1CDB"/>
    <w:rsid w:val="00EE1D59"/>
    <w:rsid w:val="00EE2969"/>
    <w:rsid w:val="00EE2ADF"/>
    <w:rsid w:val="00EE2E10"/>
    <w:rsid w:val="00EE2FB0"/>
    <w:rsid w:val="00EE300F"/>
    <w:rsid w:val="00EE30EF"/>
    <w:rsid w:val="00EE386B"/>
    <w:rsid w:val="00EE388D"/>
    <w:rsid w:val="00EE38A5"/>
    <w:rsid w:val="00EE3980"/>
    <w:rsid w:val="00EE3984"/>
    <w:rsid w:val="00EE3F7A"/>
    <w:rsid w:val="00EE43B8"/>
    <w:rsid w:val="00EE46C9"/>
    <w:rsid w:val="00EE4B00"/>
    <w:rsid w:val="00EE4EBE"/>
    <w:rsid w:val="00EE52CA"/>
    <w:rsid w:val="00EE53B2"/>
    <w:rsid w:val="00EE55CA"/>
    <w:rsid w:val="00EE5A42"/>
    <w:rsid w:val="00EE5C11"/>
    <w:rsid w:val="00EE6121"/>
    <w:rsid w:val="00EE64B6"/>
    <w:rsid w:val="00EE7054"/>
    <w:rsid w:val="00EE7506"/>
    <w:rsid w:val="00EF05C3"/>
    <w:rsid w:val="00EF06F0"/>
    <w:rsid w:val="00EF0B5A"/>
    <w:rsid w:val="00EF0C78"/>
    <w:rsid w:val="00EF0DD0"/>
    <w:rsid w:val="00EF100D"/>
    <w:rsid w:val="00EF14CD"/>
    <w:rsid w:val="00EF1581"/>
    <w:rsid w:val="00EF17FC"/>
    <w:rsid w:val="00EF1B07"/>
    <w:rsid w:val="00EF24D2"/>
    <w:rsid w:val="00EF265E"/>
    <w:rsid w:val="00EF29BC"/>
    <w:rsid w:val="00EF2AC1"/>
    <w:rsid w:val="00EF352B"/>
    <w:rsid w:val="00EF38E1"/>
    <w:rsid w:val="00EF3A82"/>
    <w:rsid w:val="00EF3ACF"/>
    <w:rsid w:val="00EF3D37"/>
    <w:rsid w:val="00EF3E1F"/>
    <w:rsid w:val="00EF3E3B"/>
    <w:rsid w:val="00EF4098"/>
    <w:rsid w:val="00EF42B2"/>
    <w:rsid w:val="00EF42D6"/>
    <w:rsid w:val="00EF42E7"/>
    <w:rsid w:val="00EF48BA"/>
    <w:rsid w:val="00EF4B4E"/>
    <w:rsid w:val="00EF4E13"/>
    <w:rsid w:val="00EF4E7C"/>
    <w:rsid w:val="00EF5018"/>
    <w:rsid w:val="00EF57D8"/>
    <w:rsid w:val="00EF5FF4"/>
    <w:rsid w:val="00EF6447"/>
    <w:rsid w:val="00EF6522"/>
    <w:rsid w:val="00EF6914"/>
    <w:rsid w:val="00EF6964"/>
    <w:rsid w:val="00EF6DDA"/>
    <w:rsid w:val="00EF6E49"/>
    <w:rsid w:val="00EF6EB0"/>
    <w:rsid w:val="00EF71E8"/>
    <w:rsid w:val="00EF7248"/>
    <w:rsid w:val="00EF7ACA"/>
    <w:rsid w:val="00EF7B83"/>
    <w:rsid w:val="00EF7CAA"/>
    <w:rsid w:val="00F001BE"/>
    <w:rsid w:val="00F00304"/>
    <w:rsid w:val="00F00ACF"/>
    <w:rsid w:val="00F00C64"/>
    <w:rsid w:val="00F00F32"/>
    <w:rsid w:val="00F01177"/>
    <w:rsid w:val="00F01BF4"/>
    <w:rsid w:val="00F01C31"/>
    <w:rsid w:val="00F020A9"/>
    <w:rsid w:val="00F02113"/>
    <w:rsid w:val="00F02F9E"/>
    <w:rsid w:val="00F02FE9"/>
    <w:rsid w:val="00F032FE"/>
    <w:rsid w:val="00F033B7"/>
    <w:rsid w:val="00F039ED"/>
    <w:rsid w:val="00F0407E"/>
    <w:rsid w:val="00F0408F"/>
    <w:rsid w:val="00F04459"/>
    <w:rsid w:val="00F0453D"/>
    <w:rsid w:val="00F04E4F"/>
    <w:rsid w:val="00F053B1"/>
    <w:rsid w:val="00F05744"/>
    <w:rsid w:val="00F05C10"/>
    <w:rsid w:val="00F05F25"/>
    <w:rsid w:val="00F05F9B"/>
    <w:rsid w:val="00F06346"/>
    <w:rsid w:val="00F06E77"/>
    <w:rsid w:val="00F06E9A"/>
    <w:rsid w:val="00F070AA"/>
    <w:rsid w:val="00F0714E"/>
    <w:rsid w:val="00F0726E"/>
    <w:rsid w:val="00F072B4"/>
    <w:rsid w:val="00F1040B"/>
    <w:rsid w:val="00F111B9"/>
    <w:rsid w:val="00F11419"/>
    <w:rsid w:val="00F11556"/>
    <w:rsid w:val="00F123AE"/>
    <w:rsid w:val="00F12655"/>
    <w:rsid w:val="00F1266E"/>
    <w:rsid w:val="00F12A4A"/>
    <w:rsid w:val="00F12C43"/>
    <w:rsid w:val="00F12C66"/>
    <w:rsid w:val="00F130EB"/>
    <w:rsid w:val="00F13805"/>
    <w:rsid w:val="00F139E5"/>
    <w:rsid w:val="00F13B8D"/>
    <w:rsid w:val="00F13CFB"/>
    <w:rsid w:val="00F13E42"/>
    <w:rsid w:val="00F13EAB"/>
    <w:rsid w:val="00F14392"/>
    <w:rsid w:val="00F150E4"/>
    <w:rsid w:val="00F1537D"/>
    <w:rsid w:val="00F15479"/>
    <w:rsid w:val="00F155A9"/>
    <w:rsid w:val="00F15B6E"/>
    <w:rsid w:val="00F15B81"/>
    <w:rsid w:val="00F15DB7"/>
    <w:rsid w:val="00F15F62"/>
    <w:rsid w:val="00F16084"/>
    <w:rsid w:val="00F1619A"/>
    <w:rsid w:val="00F16B43"/>
    <w:rsid w:val="00F16B85"/>
    <w:rsid w:val="00F17079"/>
    <w:rsid w:val="00F17E0C"/>
    <w:rsid w:val="00F2009F"/>
    <w:rsid w:val="00F2034D"/>
    <w:rsid w:val="00F20370"/>
    <w:rsid w:val="00F212B9"/>
    <w:rsid w:val="00F21554"/>
    <w:rsid w:val="00F21ED1"/>
    <w:rsid w:val="00F2202D"/>
    <w:rsid w:val="00F2218B"/>
    <w:rsid w:val="00F223D7"/>
    <w:rsid w:val="00F2264B"/>
    <w:rsid w:val="00F22700"/>
    <w:rsid w:val="00F229EA"/>
    <w:rsid w:val="00F22C9A"/>
    <w:rsid w:val="00F22DE5"/>
    <w:rsid w:val="00F22F58"/>
    <w:rsid w:val="00F22FFE"/>
    <w:rsid w:val="00F23775"/>
    <w:rsid w:val="00F23889"/>
    <w:rsid w:val="00F23B2F"/>
    <w:rsid w:val="00F23D44"/>
    <w:rsid w:val="00F24130"/>
    <w:rsid w:val="00F24501"/>
    <w:rsid w:val="00F24872"/>
    <w:rsid w:val="00F24FE3"/>
    <w:rsid w:val="00F252B5"/>
    <w:rsid w:val="00F25930"/>
    <w:rsid w:val="00F25A5D"/>
    <w:rsid w:val="00F25EF6"/>
    <w:rsid w:val="00F2639B"/>
    <w:rsid w:val="00F266A1"/>
    <w:rsid w:val="00F267B9"/>
    <w:rsid w:val="00F26E9C"/>
    <w:rsid w:val="00F2706C"/>
    <w:rsid w:val="00F27222"/>
    <w:rsid w:val="00F2723B"/>
    <w:rsid w:val="00F27315"/>
    <w:rsid w:val="00F273DD"/>
    <w:rsid w:val="00F2740F"/>
    <w:rsid w:val="00F27733"/>
    <w:rsid w:val="00F27A80"/>
    <w:rsid w:val="00F27B61"/>
    <w:rsid w:val="00F300F2"/>
    <w:rsid w:val="00F3048C"/>
    <w:rsid w:val="00F30540"/>
    <w:rsid w:val="00F3094C"/>
    <w:rsid w:val="00F30C8C"/>
    <w:rsid w:val="00F3131E"/>
    <w:rsid w:val="00F314F5"/>
    <w:rsid w:val="00F31545"/>
    <w:rsid w:val="00F316A1"/>
    <w:rsid w:val="00F31AB9"/>
    <w:rsid w:val="00F31B2A"/>
    <w:rsid w:val="00F31E8E"/>
    <w:rsid w:val="00F323FB"/>
    <w:rsid w:val="00F32554"/>
    <w:rsid w:val="00F32877"/>
    <w:rsid w:val="00F328BE"/>
    <w:rsid w:val="00F32A67"/>
    <w:rsid w:val="00F32E03"/>
    <w:rsid w:val="00F3305C"/>
    <w:rsid w:val="00F333DD"/>
    <w:rsid w:val="00F3365B"/>
    <w:rsid w:val="00F3392E"/>
    <w:rsid w:val="00F33976"/>
    <w:rsid w:val="00F33B38"/>
    <w:rsid w:val="00F33C36"/>
    <w:rsid w:val="00F33C60"/>
    <w:rsid w:val="00F3435F"/>
    <w:rsid w:val="00F345B9"/>
    <w:rsid w:val="00F34A91"/>
    <w:rsid w:val="00F34C74"/>
    <w:rsid w:val="00F34EB1"/>
    <w:rsid w:val="00F358CB"/>
    <w:rsid w:val="00F35989"/>
    <w:rsid w:val="00F35CBC"/>
    <w:rsid w:val="00F360D9"/>
    <w:rsid w:val="00F362E2"/>
    <w:rsid w:val="00F363BA"/>
    <w:rsid w:val="00F36BA0"/>
    <w:rsid w:val="00F36EC2"/>
    <w:rsid w:val="00F37E34"/>
    <w:rsid w:val="00F4082E"/>
    <w:rsid w:val="00F40A9A"/>
    <w:rsid w:val="00F40D1F"/>
    <w:rsid w:val="00F40F80"/>
    <w:rsid w:val="00F41417"/>
    <w:rsid w:val="00F4158C"/>
    <w:rsid w:val="00F41945"/>
    <w:rsid w:val="00F41C68"/>
    <w:rsid w:val="00F4259E"/>
    <w:rsid w:val="00F42E29"/>
    <w:rsid w:val="00F42E8D"/>
    <w:rsid w:val="00F43094"/>
    <w:rsid w:val="00F431DE"/>
    <w:rsid w:val="00F43F9F"/>
    <w:rsid w:val="00F44175"/>
    <w:rsid w:val="00F4419E"/>
    <w:rsid w:val="00F442D0"/>
    <w:rsid w:val="00F44C17"/>
    <w:rsid w:val="00F44F48"/>
    <w:rsid w:val="00F450A8"/>
    <w:rsid w:val="00F450E9"/>
    <w:rsid w:val="00F45150"/>
    <w:rsid w:val="00F451DD"/>
    <w:rsid w:val="00F4579C"/>
    <w:rsid w:val="00F45D2E"/>
    <w:rsid w:val="00F46024"/>
    <w:rsid w:val="00F4603A"/>
    <w:rsid w:val="00F460B1"/>
    <w:rsid w:val="00F461DF"/>
    <w:rsid w:val="00F46375"/>
    <w:rsid w:val="00F47560"/>
    <w:rsid w:val="00F47C2A"/>
    <w:rsid w:val="00F47F22"/>
    <w:rsid w:val="00F47F80"/>
    <w:rsid w:val="00F5002F"/>
    <w:rsid w:val="00F50191"/>
    <w:rsid w:val="00F50335"/>
    <w:rsid w:val="00F503CF"/>
    <w:rsid w:val="00F5069F"/>
    <w:rsid w:val="00F50B02"/>
    <w:rsid w:val="00F51A73"/>
    <w:rsid w:val="00F52054"/>
    <w:rsid w:val="00F52A44"/>
    <w:rsid w:val="00F52B88"/>
    <w:rsid w:val="00F52CDC"/>
    <w:rsid w:val="00F5315A"/>
    <w:rsid w:val="00F53182"/>
    <w:rsid w:val="00F53A52"/>
    <w:rsid w:val="00F53CD3"/>
    <w:rsid w:val="00F54006"/>
    <w:rsid w:val="00F5498E"/>
    <w:rsid w:val="00F54FDC"/>
    <w:rsid w:val="00F55048"/>
    <w:rsid w:val="00F55080"/>
    <w:rsid w:val="00F55327"/>
    <w:rsid w:val="00F557B4"/>
    <w:rsid w:val="00F5599E"/>
    <w:rsid w:val="00F55AF7"/>
    <w:rsid w:val="00F563FF"/>
    <w:rsid w:val="00F56F5E"/>
    <w:rsid w:val="00F570E7"/>
    <w:rsid w:val="00F575F5"/>
    <w:rsid w:val="00F5763A"/>
    <w:rsid w:val="00F60462"/>
    <w:rsid w:val="00F605E2"/>
    <w:rsid w:val="00F605FA"/>
    <w:rsid w:val="00F60985"/>
    <w:rsid w:val="00F60C3B"/>
    <w:rsid w:val="00F60F7F"/>
    <w:rsid w:val="00F613B6"/>
    <w:rsid w:val="00F615F4"/>
    <w:rsid w:val="00F6169C"/>
    <w:rsid w:val="00F618C4"/>
    <w:rsid w:val="00F61BEE"/>
    <w:rsid w:val="00F62616"/>
    <w:rsid w:val="00F62875"/>
    <w:rsid w:val="00F635D4"/>
    <w:rsid w:val="00F6364F"/>
    <w:rsid w:val="00F63878"/>
    <w:rsid w:val="00F638FC"/>
    <w:rsid w:val="00F63C95"/>
    <w:rsid w:val="00F64237"/>
    <w:rsid w:val="00F6430D"/>
    <w:rsid w:val="00F6432B"/>
    <w:rsid w:val="00F64746"/>
    <w:rsid w:val="00F65A67"/>
    <w:rsid w:val="00F65B10"/>
    <w:rsid w:val="00F65B61"/>
    <w:rsid w:val="00F65C51"/>
    <w:rsid w:val="00F65D07"/>
    <w:rsid w:val="00F6629A"/>
    <w:rsid w:val="00F667A4"/>
    <w:rsid w:val="00F669B9"/>
    <w:rsid w:val="00F669CC"/>
    <w:rsid w:val="00F66AE2"/>
    <w:rsid w:val="00F66B2B"/>
    <w:rsid w:val="00F66B8C"/>
    <w:rsid w:val="00F66C81"/>
    <w:rsid w:val="00F6766B"/>
    <w:rsid w:val="00F67997"/>
    <w:rsid w:val="00F67B18"/>
    <w:rsid w:val="00F702E1"/>
    <w:rsid w:val="00F709D8"/>
    <w:rsid w:val="00F71320"/>
    <w:rsid w:val="00F71347"/>
    <w:rsid w:val="00F7147B"/>
    <w:rsid w:val="00F715DA"/>
    <w:rsid w:val="00F7177B"/>
    <w:rsid w:val="00F71ACA"/>
    <w:rsid w:val="00F72049"/>
    <w:rsid w:val="00F72252"/>
    <w:rsid w:val="00F725DB"/>
    <w:rsid w:val="00F72778"/>
    <w:rsid w:val="00F7286F"/>
    <w:rsid w:val="00F72968"/>
    <w:rsid w:val="00F72A0E"/>
    <w:rsid w:val="00F72C95"/>
    <w:rsid w:val="00F72EEE"/>
    <w:rsid w:val="00F72F09"/>
    <w:rsid w:val="00F732A9"/>
    <w:rsid w:val="00F733E2"/>
    <w:rsid w:val="00F73404"/>
    <w:rsid w:val="00F73682"/>
    <w:rsid w:val="00F73ACC"/>
    <w:rsid w:val="00F73BA2"/>
    <w:rsid w:val="00F73DA1"/>
    <w:rsid w:val="00F7433B"/>
    <w:rsid w:val="00F74404"/>
    <w:rsid w:val="00F745C7"/>
    <w:rsid w:val="00F7479E"/>
    <w:rsid w:val="00F74B75"/>
    <w:rsid w:val="00F75282"/>
    <w:rsid w:val="00F752F7"/>
    <w:rsid w:val="00F755D9"/>
    <w:rsid w:val="00F75784"/>
    <w:rsid w:val="00F75CF6"/>
    <w:rsid w:val="00F761E0"/>
    <w:rsid w:val="00F76451"/>
    <w:rsid w:val="00F76488"/>
    <w:rsid w:val="00F7680D"/>
    <w:rsid w:val="00F76911"/>
    <w:rsid w:val="00F76D08"/>
    <w:rsid w:val="00F76ED5"/>
    <w:rsid w:val="00F772FC"/>
    <w:rsid w:val="00F7731C"/>
    <w:rsid w:val="00F7771B"/>
    <w:rsid w:val="00F77B98"/>
    <w:rsid w:val="00F77F6D"/>
    <w:rsid w:val="00F801B7"/>
    <w:rsid w:val="00F805B1"/>
    <w:rsid w:val="00F805F4"/>
    <w:rsid w:val="00F80678"/>
    <w:rsid w:val="00F806B6"/>
    <w:rsid w:val="00F80BEB"/>
    <w:rsid w:val="00F80DBB"/>
    <w:rsid w:val="00F80E48"/>
    <w:rsid w:val="00F81015"/>
    <w:rsid w:val="00F811AC"/>
    <w:rsid w:val="00F82133"/>
    <w:rsid w:val="00F82446"/>
    <w:rsid w:val="00F82C16"/>
    <w:rsid w:val="00F82DE0"/>
    <w:rsid w:val="00F82E48"/>
    <w:rsid w:val="00F832C3"/>
    <w:rsid w:val="00F83913"/>
    <w:rsid w:val="00F8398C"/>
    <w:rsid w:val="00F83A54"/>
    <w:rsid w:val="00F83F0B"/>
    <w:rsid w:val="00F840A0"/>
    <w:rsid w:val="00F844DA"/>
    <w:rsid w:val="00F84995"/>
    <w:rsid w:val="00F850A9"/>
    <w:rsid w:val="00F85170"/>
    <w:rsid w:val="00F85484"/>
    <w:rsid w:val="00F854B1"/>
    <w:rsid w:val="00F85535"/>
    <w:rsid w:val="00F85A16"/>
    <w:rsid w:val="00F85A1A"/>
    <w:rsid w:val="00F85A34"/>
    <w:rsid w:val="00F85F2D"/>
    <w:rsid w:val="00F8607C"/>
    <w:rsid w:val="00F86202"/>
    <w:rsid w:val="00F862F3"/>
    <w:rsid w:val="00F8677C"/>
    <w:rsid w:val="00F86D65"/>
    <w:rsid w:val="00F871FA"/>
    <w:rsid w:val="00F873F4"/>
    <w:rsid w:val="00F8741E"/>
    <w:rsid w:val="00F877EA"/>
    <w:rsid w:val="00F879D9"/>
    <w:rsid w:val="00F879FA"/>
    <w:rsid w:val="00F87A49"/>
    <w:rsid w:val="00F9084B"/>
    <w:rsid w:val="00F909E1"/>
    <w:rsid w:val="00F90B8C"/>
    <w:rsid w:val="00F9148F"/>
    <w:rsid w:val="00F91ACA"/>
    <w:rsid w:val="00F91BD3"/>
    <w:rsid w:val="00F935A0"/>
    <w:rsid w:val="00F93779"/>
    <w:rsid w:val="00F93967"/>
    <w:rsid w:val="00F93C30"/>
    <w:rsid w:val="00F93F88"/>
    <w:rsid w:val="00F94539"/>
    <w:rsid w:val="00F9463D"/>
    <w:rsid w:val="00F949C5"/>
    <w:rsid w:val="00F95442"/>
    <w:rsid w:val="00F95BC9"/>
    <w:rsid w:val="00F95EFF"/>
    <w:rsid w:val="00F95F81"/>
    <w:rsid w:val="00F96B82"/>
    <w:rsid w:val="00F96BF2"/>
    <w:rsid w:val="00F96C3E"/>
    <w:rsid w:val="00F971AE"/>
    <w:rsid w:val="00F971DF"/>
    <w:rsid w:val="00F97A81"/>
    <w:rsid w:val="00F97C68"/>
    <w:rsid w:val="00F97D6C"/>
    <w:rsid w:val="00F97E07"/>
    <w:rsid w:val="00FA0610"/>
    <w:rsid w:val="00FA078D"/>
    <w:rsid w:val="00FA0C56"/>
    <w:rsid w:val="00FA0F50"/>
    <w:rsid w:val="00FA175A"/>
    <w:rsid w:val="00FA1AFD"/>
    <w:rsid w:val="00FA1B67"/>
    <w:rsid w:val="00FA1D12"/>
    <w:rsid w:val="00FA1DED"/>
    <w:rsid w:val="00FA20B7"/>
    <w:rsid w:val="00FA22F5"/>
    <w:rsid w:val="00FA2DE8"/>
    <w:rsid w:val="00FA2E1B"/>
    <w:rsid w:val="00FA303B"/>
    <w:rsid w:val="00FA3B7C"/>
    <w:rsid w:val="00FA4231"/>
    <w:rsid w:val="00FA437C"/>
    <w:rsid w:val="00FA43F3"/>
    <w:rsid w:val="00FA446B"/>
    <w:rsid w:val="00FA4652"/>
    <w:rsid w:val="00FA4AFB"/>
    <w:rsid w:val="00FA4D94"/>
    <w:rsid w:val="00FA52B1"/>
    <w:rsid w:val="00FA5798"/>
    <w:rsid w:val="00FA5EA4"/>
    <w:rsid w:val="00FA5F89"/>
    <w:rsid w:val="00FA628B"/>
    <w:rsid w:val="00FA67F8"/>
    <w:rsid w:val="00FA6FBE"/>
    <w:rsid w:val="00FA750F"/>
    <w:rsid w:val="00FA7833"/>
    <w:rsid w:val="00FA79FD"/>
    <w:rsid w:val="00FA7A0E"/>
    <w:rsid w:val="00FA7E04"/>
    <w:rsid w:val="00FB01EA"/>
    <w:rsid w:val="00FB09A2"/>
    <w:rsid w:val="00FB0ECC"/>
    <w:rsid w:val="00FB0F42"/>
    <w:rsid w:val="00FB1203"/>
    <w:rsid w:val="00FB16C2"/>
    <w:rsid w:val="00FB1AC8"/>
    <w:rsid w:val="00FB1E31"/>
    <w:rsid w:val="00FB1E45"/>
    <w:rsid w:val="00FB2563"/>
    <w:rsid w:val="00FB262B"/>
    <w:rsid w:val="00FB293D"/>
    <w:rsid w:val="00FB2B05"/>
    <w:rsid w:val="00FB2BE5"/>
    <w:rsid w:val="00FB2C69"/>
    <w:rsid w:val="00FB319C"/>
    <w:rsid w:val="00FB3687"/>
    <w:rsid w:val="00FB36E9"/>
    <w:rsid w:val="00FB39E6"/>
    <w:rsid w:val="00FB4AC2"/>
    <w:rsid w:val="00FB4AE4"/>
    <w:rsid w:val="00FB5044"/>
    <w:rsid w:val="00FB564F"/>
    <w:rsid w:val="00FB5665"/>
    <w:rsid w:val="00FB5A6A"/>
    <w:rsid w:val="00FB5D8A"/>
    <w:rsid w:val="00FB6063"/>
    <w:rsid w:val="00FB6613"/>
    <w:rsid w:val="00FB6965"/>
    <w:rsid w:val="00FB6FCD"/>
    <w:rsid w:val="00FB78AD"/>
    <w:rsid w:val="00FC008C"/>
    <w:rsid w:val="00FC0C13"/>
    <w:rsid w:val="00FC0D62"/>
    <w:rsid w:val="00FC0E1C"/>
    <w:rsid w:val="00FC0F67"/>
    <w:rsid w:val="00FC1149"/>
    <w:rsid w:val="00FC16C1"/>
    <w:rsid w:val="00FC16EE"/>
    <w:rsid w:val="00FC1A6C"/>
    <w:rsid w:val="00FC233A"/>
    <w:rsid w:val="00FC255D"/>
    <w:rsid w:val="00FC2751"/>
    <w:rsid w:val="00FC293A"/>
    <w:rsid w:val="00FC2F89"/>
    <w:rsid w:val="00FC3069"/>
    <w:rsid w:val="00FC30BC"/>
    <w:rsid w:val="00FC3674"/>
    <w:rsid w:val="00FC39BC"/>
    <w:rsid w:val="00FC4133"/>
    <w:rsid w:val="00FC4844"/>
    <w:rsid w:val="00FC4C37"/>
    <w:rsid w:val="00FC527B"/>
    <w:rsid w:val="00FC55F1"/>
    <w:rsid w:val="00FC61F4"/>
    <w:rsid w:val="00FC6953"/>
    <w:rsid w:val="00FC6C39"/>
    <w:rsid w:val="00FC6F47"/>
    <w:rsid w:val="00FC764D"/>
    <w:rsid w:val="00FC7766"/>
    <w:rsid w:val="00FC78F5"/>
    <w:rsid w:val="00FC7B9D"/>
    <w:rsid w:val="00FD0347"/>
    <w:rsid w:val="00FD0459"/>
    <w:rsid w:val="00FD06B1"/>
    <w:rsid w:val="00FD0FD2"/>
    <w:rsid w:val="00FD134C"/>
    <w:rsid w:val="00FD14DE"/>
    <w:rsid w:val="00FD1856"/>
    <w:rsid w:val="00FD1F72"/>
    <w:rsid w:val="00FD2447"/>
    <w:rsid w:val="00FD2D13"/>
    <w:rsid w:val="00FD3768"/>
    <w:rsid w:val="00FD3BE0"/>
    <w:rsid w:val="00FD45EF"/>
    <w:rsid w:val="00FD4666"/>
    <w:rsid w:val="00FD47D2"/>
    <w:rsid w:val="00FD4928"/>
    <w:rsid w:val="00FD4B0E"/>
    <w:rsid w:val="00FD4B41"/>
    <w:rsid w:val="00FD4D54"/>
    <w:rsid w:val="00FD5159"/>
    <w:rsid w:val="00FD5417"/>
    <w:rsid w:val="00FD5A5F"/>
    <w:rsid w:val="00FD5B58"/>
    <w:rsid w:val="00FD5B65"/>
    <w:rsid w:val="00FD5DE2"/>
    <w:rsid w:val="00FD6192"/>
    <w:rsid w:val="00FD62F2"/>
    <w:rsid w:val="00FD6674"/>
    <w:rsid w:val="00FD67A7"/>
    <w:rsid w:val="00FD695C"/>
    <w:rsid w:val="00FD7193"/>
    <w:rsid w:val="00FD71D0"/>
    <w:rsid w:val="00FD777C"/>
    <w:rsid w:val="00FD7D18"/>
    <w:rsid w:val="00FE014F"/>
    <w:rsid w:val="00FE07BC"/>
    <w:rsid w:val="00FE0A2C"/>
    <w:rsid w:val="00FE0A9C"/>
    <w:rsid w:val="00FE0C81"/>
    <w:rsid w:val="00FE18EC"/>
    <w:rsid w:val="00FE1C4F"/>
    <w:rsid w:val="00FE1D46"/>
    <w:rsid w:val="00FE248C"/>
    <w:rsid w:val="00FE2788"/>
    <w:rsid w:val="00FE28C2"/>
    <w:rsid w:val="00FE2F9E"/>
    <w:rsid w:val="00FE3247"/>
    <w:rsid w:val="00FE355B"/>
    <w:rsid w:val="00FE3869"/>
    <w:rsid w:val="00FE3CE2"/>
    <w:rsid w:val="00FE3DFE"/>
    <w:rsid w:val="00FE3E1E"/>
    <w:rsid w:val="00FE42AA"/>
    <w:rsid w:val="00FE4314"/>
    <w:rsid w:val="00FE456B"/>
    <w:rsid w:val="00FE462D"/>
    <w:rsid w:val="00FE47FB"/>
    <w:rsid w:val="00FE4AED"/>
    <w:rsid w:val="00FE4CFF"/>
    <w:rsid w:val="00FE544B"/>
    <w:rsid w:val="00FE56F5"/>
    <w:rsid w:val="00FE5C94"/>
    <w:rsid w:val="00FE5EEC"/>
    <w:rsid w:val="00FE6522"/>
    <w:rsid w:val="00FE6666"/>
    <w:rsid w:val="00FE6A06"/>
    <w:rsid w:val="00FE6E40"/>
    <w:rsid w:val="00FE73B1"/>
    <w:rsid w:val="00FE76D4"/>
    <w:rsid w:val="00FE794E"/>
    <w:rsid w:val="00FE7AD7"/>
    <w:rsid w:val="00FE7BF9"/>
    <w:rsid w:val="00FF00EF"/>
    <w:rsid w:val="00FF08F4"/>
    <w:rsid w:val="00FF0C08"/>
    <w:rsid w:val="00FF0E97"/>
    <w:rsid w:val="00FF0F88"/>
    <w:rsid w:val="00FF1489"/>
    <w:rsid w:val="00FF189A"/>
    <w:rsid w:val="00FF1F9D"/>
    <w:rsid w:val="00FF24C3"/>
    <w:rsid w:val="00FF26BA"/>
    <w:rsid w:val="00FF2AD8"/>
    <w:rsid w:val="00FF2C7E"/>
    <w:rsid w:val="00FF2ED7"/>
    <w:rsid w:val="00FF310A"/>
    <w:rsid w:val="00FF32E7"/>
    <w:rsid w:val="00FF35D9"/>
    <w:rsid w:val="00FF37C3"/>
    <w:rsid w:val="00FF43A4"/>
    <w:rsid w:val="00FF4620"/>
    <w:rsid w:val="00FF4692"/>
    <w:rsid w:val="00FF49A2"/>
    <w:rsid w:val="00FF4AAA"/>
    <w:rsid w:val="00FF4BFA"/>
    <w:rsid w:val="00FF4EE2"/>
    <w:rsid w:val="00FF52BE"/>
    <w:rsid w:val="00FF5683"/>
    <w:rsid w:val="00FF5771"/>
    <w:rsid w:val="00FF580D"/>
    <w:rsid w:val="00FF5B30"/>
    <w:rsid w:val="00FF5E19"/>
    <w:rsid w:val="00FF5F29"/>
    <w:rsid w:val="00FF5F75"/>
    <w:rsid w:val="00FF5F7F"/>
    <w:rsid w:val="00FF66C5"/>
    <w:rsid w:val="00FF66F8"/>
    <w:rsid w:val="00FF68AA"/>
    <w:rsid w:val="00FF6B49"/>
    <w:rsid w:val="00FF723E"/>
    <w:rsid w:val="00FF76A1"/>
    <w:rsid w:val="00FF7B71"/>
    <w:rsid w:val="00FF7C8F"/>
    <w:rsid w:val="00FF7CA7"/>
    <w:rsid w:val="00FF7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228F629"/>
  <w15:docId w15:val="{EB3B0029-5620-4235-8ED9-3BBE33A81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7831"/>
    <w:pPr>
      <w:spacing w:line="240" w:lineRule="auto"/>
      <w:jc w:val="both"/>
    </w:pPr>
    <w:rPr>
      <w:rFonts w:ascii="Arial" w:eastAsia="Times New Roman" w:hAnsi="Arial" w:cs="Times New Roman"/>
      <w:sz w:val="21"/>
      <w:szCs w:val="24"/>
      <w:lang w:val="en-GB"/>
    </w:rPr>
  </w:style>
  <w:style w:type="paragraph" w:styleId="Titre1">
    <w:name w:val="heading 1"/>
    <w:aliases w:val="Heading 1 - Part 5"/>
    <w:basedOn w:val="Normal"/>
    <w:next w:val="Normal"/>
    <w:link w:val="Titre1Car"/>
    <w:uiPriority w:val="9"/>
    <w:qFormat/>
    <w:rsid w:val="0024750A"/>
    <w:pPr>
      <w:pageBreakBefore/>
      <w:spacing w:after="0"/>
      <w:ind w:left="720" w:hanging="720"/>
      <w:outlineLvl w:val="0"/>
    </w:pPr>
    <w:rPr>
      <w:rFonts w:eastAsia="Arial Unicode MS" w:cs="Arial"/>
      <w:b/>
      <w:sz w:val="48"/>
      <w:szCs w:val="48"/>
      <w:lang w:val="en-AU"/>
    </w:rPr>
  </w:style>
  <w:style w:type="paragraph" w:styleId="Titre2">
    <w:name w:val="heading 2"/>
    <w:next w:val="Normal"/>
    <w:link w:val="Titre2Car"/>
    <w:uiPriority w:val="9"/>
    <w:qFormat/>
    <w:rsid w:val="007D10A6"/>
    <w:pPr>
      <w:spacing w:before="120" w:after="160"/>
      <w:outlineLvl w:val="1"/>
    </w:pPr>
    <w:rPr>
      <w:rFonts w:ascii="Arial" w:eastAsia="Arial Unicode MS" w:hAnsi="Arial" w:cs="Arial"/>
      <w:b/>
      <w:sz w:val="32"/>
      <w:szCs w:val="48"/>
      <w:lang w:val="en-AU"/>
    </w:rPr>
  </w:style>
  <w:style w:type="paragraph" w:styleId="Titre3">
    <w:name w:val="heading 3"/>
    <w:basedOn w:val="Titre5"/>
    <w:next w:val="Normal"/>
    <w:link w:val="Titre3Car"/>
    <w:qFormat/>
    <w:rsid w:val="00195C06"/>
    <w:pPr>
      <w:shd w:val="clear" w:color="auto" w:fill="7F7F7F" w:themeFill="text1" w:themeFillTint="80"/>
      <w:spacing w:after="120"/>
      <w:ind w:left="1080" w:hanging="720"/>
      <w:jc w:val="left"/>
      <w:outlineLvl w:val="2"/>
    </w:pPr>
    <w:rPr>
      <w:color w:val="FFFFFF" w:themeColor="background1"/>
      <w:sz w:val="25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8964F8"/>
    <w:pPr>
      <w:outlineLvl w:val="3"/>
    </w:pPr>
    <w:rPr>
      <w:b/>
      <w:lang w:val="en-US" w:eastAsia="en-IE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B57F0E"/>
    <w:pPr>
      <w:outlineLvl w:val="4"/>
    </w:pPr>
    <w:rPr>
      <w:rFonts w:cs="Arial"/>
      <w:b/>
      <w:i/>
      <w:color w:val="00B0F0"/>
      <w:sz w:val="28"/>
      <w:lang w:eastAsia="en-IE"/>
    </w:rPr>
  </w:style>
  <w:style w:type="paragraph" w:styleId="Titre6">
    <w:name w:val="heading 6"/>
    <w:basedOn w:val="Titre5"/>
    <w:next w:val="Normal"/>
    <w:link w:val="Titre6Car"/>
    <w:uiPriority w:val="9"/>
    <w:unhideWhenUsed/>
    <w:qFormat/>
    <w:rsid w:val="00852655"/>
    <w:pPr>
      <w:keepNext/>
      <w:tabs>
        <w:tab w:val="num" w:pos="1584"/>
      </w:tabs>
      <w:autoSpaceDE w:val="0"/>
      <w:autoSpaceDN w:val="0"/>
      <w:adjustRightInd w:val="0"/>
      <w:spacing w:before="240" w:after="60"/>
      <w:ind w:left="1584" w:hanging="1152"/>
      <w:outlineLvl w:val="5"/>
    </w:pPr>
    <w:rPr>
      <w:b w:val="0"/>
      <w:i w:val="0"/>
      <w:iCs/>
      <w:color w:val="auto"/>
      <w:kern w:val="32"/>
      <w:sz w:val="22"/>
      <w:szCs w:val="22"/>
      <w:lang w:val="en-US"/>
    </w:rPr>
  </w:style>
  <w:style w:type="paragraph" w:styleId="Titre7">
    <w:name w:val="heading 7"/>
    <w:basedOn w:val="Titre5"/>
    <w:next w:val="Normal"/>
    <w:link w:val="Titre7Car"/>
    <w:unhideWhenUsed/>
    <w:qFormat/>
    <w:rsid w:val="00852655"/>
    <w:pPr>
      <w:keepNext/>
      <w:tabs>
        <w:tab w:val="num" w:pos="1728"/>
      </w:tabs>
      <w:autoSpaceDE w:val="0"/>
      <w:autoSpaceDN w:val="0"/>
      <w:adjustRightInd w:val="0"/>
      <w:spacing w:before="240" w:after="60"/>
      <w:ind w:left="1728" w:hanging="1296"/>
      <w:outlineLvl w:val="6"/>
    </w:pPr>
    <w:rPr>
      <w:bCs/>
      <w:i w:val="0"/>
      <w:iCs/>
      <w:color w:val="auto"/>
      <w:kern w:val="32"/>
      <w:sz w:val="26"/>
      <w:szCs w:val="26"/>
      <w:lang w:val="en-US"/>
    </w:rPr>
  </w:style>
  <w:style w:type="paragraph" w:styleId="Titre8">
    <w:name w:val="heading 8"/>
    <w:basedOn w:val="Titre7"/>
    <w:next w:val="Normal"/>
    <w:link w:val="Titre8Car"/>
    <w:unhideWhenUsed/>
    <w:qFormat/>
    <w:rsid w:val="00B21B2A"/>
    <w:pPr>
      <w:tabs>
        <w:tab w:val="clear" w:pos="1728"/>
        <w:tab w:val="num" w:pos="1872"/>
      </w:tabs>
      <w:ind w:left="1872" w:hanging="1440"/>
      <w:outlineLvl w:val="7"/>
    </w:pPr>
    <w:rPr>
      <w:i/>
      <w:iCs w:val="0"/>
      <w:color w:val="FFFFFF" w:themeColor="background1"/>
    </w:rPr>
  </w:style>
  <w:style w:type="paragraph" w:styleId="Titre9">
    <w:name w:val="heading 9"/>
    <w:basedOn w:val="Titre8"/>
    <w:next w:val="Normal"/>
    <w:link w:val="Titre9Car"/>
    <w:unhideWhenUsed/>
    <w:qFormat/>
    <w:rsid w:val="00852655"/>
    <w:pPr>
      <w:tabs>
        <w:tab w:val="clear" w:pos="1872"/>
        <w:tab w:val="num" w:pos="2016"/>
      </w:tabs>
      <w:ind w:left="2016" w:hanging="1584"/>
      <w:outlineLvl w:val="8"/>
    </w:pPr>
    <w:rPr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aliases w:val="Heading 1 - Part 5 Car"/>
    <w:basedOn w:val="Policepardfaut"/>
    <w:link w:val="Titre1"/>
    <w:uiPriority w:val="9"/>
    <w:rsid w:val="0024750A"/>
    <w:rPr>
      <w:rFonts w:ascii="Arial" w:eastAsia="Arial Unicode MS" w:hAnsi="Arial" w:cs="Arial"/>
      <w:b/>
      <w:sz w:val="48"/>
      <w:szCs w:val="48"/>
      <w:lang w:val="en-AU"/>
    </w:rPr>
  </w:style>
  <w:style w:type="character" w:customStyle="1" w:styleId="Titre2Car">
    <w:name w:val="Titre 2 Car"/>
    <w:basedOn w:val="Policepardfaut"/>
    <w:link w:val="Titre2"/>
    <w:uiPriority w:val="9"/>
    <w:rsid w:val="007D10A6"/>
    <w:rPr>
      <w:rFonts w:ascii="Arial" w:eastAsia="Arial Unicode MS" w:hAnsi="Arial" w:cs="Arial"/>
      <w:b/>
      <w:sz w:val="32"/>
      <w:szCs w:val="48"/>
      <w:lang w:val="en-AU"/>
    </w:rPr>
  </w:style>
  <w:style w:type="character" w:customStyle="1" w:styleId="Titre3Car">
    <w:name w:val="Titre 3 Car"/>
    <w:basedOn w:val="Policepardfaut"/>
    <w:link w:val="Titre3"/>
    <w:rsid w:val="00195C06"/>
    <w:rPr>
      <w:rFonts w:ascii="Arial" w:eastAsia="Times New Roman" w:hAnsi="Arial" w:cs="Arial"/>
      <w:b/>
      <w:i/>
      <w:color w:val="FFFFFF" w:themeColor="background1"/>
      <w:sz w:val="25"/>
      <w:szCs w:val="24"/>
      <w:shd w:val="clear" w:color="auto" w:fill="7F7F7F" w:themeFill="text1" w:themeFillTint="80"/>
      <w:lang w:val="en-GB" w:eastAsia="en-IE"/>
    </w:rPr>
  </w:style>
  <w:style w:type="table" w:styleId="Grilledutableau">
    <w:name w:val="Table Grid"/>
    <w:basedOn w:val="TableauNormal"/>
    <w:uiPriority w:val="59"/>
    <w:rsid w:val="00516DD3"/>
    <w:pPr>
      <w:spacing w:after="0" w:line="240" w:lineRule="auto"/>
    </w:pPr>
    <w:rPr>
      <w:rFonts w:ascii="Calibri" w:eastAsia="Calibri" w:hAnsi="Calibri" w:cs="Times New Roman"/>
      <w:sz w:val="20"/>
      <w:szCs w:val="20"/>
      <w:lang w:val="en-IE" w:eastAsia="en-I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gende">
    <w:name w:val="caption"/>
    <w:basedOn w:val="Normal"/>
    <w:next w:val="Normal"/>
    <w:unhideWhenUsed/>
    <w:qFormat/>
    <w:rsid w:val="00E56986"/>
    <w:rPr>
      <w:bCs/>
      <w:i/>
      <w:color w:val="4F81BD"/>
      <w:szCs w:val="1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16DD3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16DD3"/>
    <w:rPr>
      <w:rFonts w:ascii="Tahoma" w:eastAsia="Times New Roman" w:hAnsi="Tahoma" w:cs="Tahoma"/>
      <w:sz w:val="16"/>
      <w:szCs w:val="16"/>
      <w:lang w:val="en-GB"/>
    </w:rPr>
  </w:style>
  <w:style w:type="paragraph" w:styleId="Paragraphedeliste">
    <w:name w:val="List Paragraph"/>
    <w:aliases w:val="Guiding Questions"/>
    <w:basedOn w:val="Normal"/>
    <w:link w:val="ParagraphedelisteCar"/>
    <w:uiPriority w:val="34"/>
    <w:qFormat/>
    <w:rsid w:val="00A33B0C"/>
    <w:pPr>
      <w:spacing w:after="0"/>
      <w:ind w:left="720"/>
      <w:contextualSpacing/>
    </w:pPr>
  </w:style>
  <w:style w:type="paragraph" w:styleId="En-tte">
    <w:name w:val="header"/>
    <w:basedOn w:val="Normal"/>
    <w:link w:val="En-tteCar"/>
    <w:unhideWhenUsed/>
    <w:rsid w:val="00A1203C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rsid w:val="00A1203C"/>
    <w:rPr>
      <w:rFonts w:ascii="Arial" w:eastAsia="Times New Roman" w:hAnsi="Arial" w:cs="Times New Roman"/>
      <w:sz w:val="24"/>
      <w:szCs w:val="24"/>
      <w:lang w:val="en-GB"/>
    </w:rPr>
  </w:style>
  <w:style w:type="paragraph" w:styleId="Pieddepage">
    <w:name w:val="footer"/>
    <w:basedOn w:val="Normal"/>
    <w:link w:val="PieddepageCar"/>
    <w:uiPriority w:val="99"/>
    <w:unhideWhenUsed/>
    <w:rsid w:val="00A1203C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A1203C"/>
    <w:rPr>
      <w:rFonts w:ascii="Arial" w:eastAsia="Times New Roman" w:hAnsi="Arial" w:cs="Times New Roman"/>
      <w:sz w:val="24"/>
      <w:szCs w:val="24"/>
      <w:lang w:val="en-GB"/>
    </w:rPr>
  </w:style>
  <w:style w:type="table" w:styleId="Trameclaire-Accent1">
    <w:name w:val="Light Shading Accent 1"/>
    <w:basedOn w:val="TableauNormal"/>
    <w:uiPriority w:val="60"/>
    <w:rsid w:val="00163314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Marquedecommentaire">
    <w:name w:val="annotation reference"/>
    <w:basedOn w:val="Policepardfaut"/>
    <w:uiPriority w:val="99"/>
    <w:semiHidden/>
    <w:unhideWhenUsed/>
    <w:rsid w:val="0078375F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78375F"/>
    <w:pPr>
      <w:numPr>
        <w:numId w:val="11"/>
      </w:numPr>
    </w:pPr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rsid w:val="0078375F"/>
    <w:rPr>
      <w:rFonts w:ascii="Arial" w:eastAsia="Times New Roman" w:hAnsi="Arial" w:cs="Times New Roman"/>
      <w:sz w:val="21"/>
      <w:szCs w:val="20"/>
      <w:lang w:val="en-GB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78375F"/>
    <w:pPr>
      <w:numPr>
        <w:numId w:val="0"/>
      </w:numPr>
    </w:pPr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78375F"/>
    <w:rPr>
      <w:rFonts w:ascii="Arial" w:eastAsia="Times New Roman" w:hAnsi="Arial" w:cs="Times New Roman"/>
      <w:b/>
      <w:bCs/>
      <w:sz w:val="20"/>
      <w:szCs w:val="20"/>
      <w:lang w:val="en-GB"/>
    </w:rPr>
  </w:style>
  <w:style w:type="paragraph" w:styleId="Rvision">
    <w:name w:val="Revision"/>
    <w:hidden/>
    <w:uiPriority w:val="99"/>
    <w:semiHidden/>
    <w:rsid w:val="0078375F"/>
    <w:pPr>
      <w:spacing w:after="0" w:line="240" w:lineRule="auto"/>
    </w:pPr>
    <w:rPr>
      <w:rFonts w:ascii="Arial" w:eastAsia="Times New Roman" w:hAnsi="Arial" w:cs="Times New Roman"/>
      <w:sz w:val="24"/>
      <w:szCs w:val="24"/>
      <w:lang w:val="en-GB"/>
    </w:rPr>
  </w:style>
  <w:style w:type="paragraph" w:styleId="TM1">
    <w:name w:val="toc 1"/>
    <w:basedOn w:val="Normal"/>
    <w:next w:val="Normal"/>
    <w:autoRedefine/>
    <w:uiPriority w:val="39"/>
    <w:unhideWhenUsed/>
    <w:rsid w:val="00F52B88"/>
    <w:pPr>
      <w:tabs>
        <w:tab w:val="right" w:leader="dot" w:pos="13949"/>
      </w:tabs>
      <w:spacing w:before="120" w:after="0"/>
    </w:pPr>
    <w:rPr>
      <w:rFonts w:asciiTheme="minorHAnsi" w:hAnsiTheme="minorHAnsi"/>
      <w:b/>
      <w:bCs/>
      <w:i/>
      <w:iCs/>
    </w:rPr>
  </w:style>
  <w:style w:type="paragraph" w:styleId="TM2">
    <w:name w:val="toc 2"/>
    <w:basedOn w:val="Normal"/>
    <w:next w:val="Normal"/>
    <w:autoRedefine/>
    <w:uiPriority w:val="39"/>
    <w:unhideWhenUsed/>
    <w:rsid w:val="00D95C35"/>
    <w:pPr>
      <w:tabs>
        <w:tab w:val="right" w:leader="dot" w:pos="9350"/>
      </w:tabs>
      <w:spacing w:before="120" w:after="0"/>
      <w:ind w:left="240"/>
      <w:jc w:val="center"/>
    </w:pPr>
    <w:rPr>
      <w:rFonts w:asciiTheme="minorHAnsi" w:hAnsiTheme="minorHAnsi"/>
      <w:b/>
      <w:bCs/>
      <w:szCs w:val="22"/>
    </w:rPr>
  </w:style>
  <w:style w:type="paragraph" w:styleId="TM3">
    <w:name w:val="toc 3"/>
    <w:basedOn w:val="Normal"/>
    <w:next w:val="Normal"/>
    <w:autoRedefine/>
    <w:uiPriority w:val="39"/>
    <w:unhideWhenUsed/>
    <w:rsid w:val="00B53650"/>
    <w:pPr>
      <w:spacing w:after="0"/>
      <w:ind w:left="480"/>
    </w:pPr>
    <w:rPr>
      <w:rFonts w:asciiTheme="minorHAnsi" w:hAnsiTheme="minorHAnsi"/>
      <w:szCs w:val="20"/>
    </w:rPr>
  </w:style>
  <w:style w:type="character" w:styleId="Lienhypertexte">
    <w:name w:val="Hyperlink"/>
    <w:basedOn w:val="Policepardfaut"/>
    <w:uiPriority w:val="99"/>
    <w:unhideWhenUsed/>
    <w:rsid w:val="00B53650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DF0C36"/>
    <w:pPr>
      <w:spacing w:before="100" w:beforeAutospacing="1" w:after="100" w:afterAutospacing="1"/>
    </w:pPr>
    <w:rPr>
      <w:rFonts w:ascii="Times New Roman" w:hAnsi="Times New Roman"/>
      <w:lang w:val="en-CA" w:eastAsia="en-CA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32037"/>
    <w:pPr>
      <w:jc w:val="center"/>
    </w:pPr>
    <w:rPr>
      <w:rFonts w:cstheme="minorHAnsi"/>
      <w:b/>
      <w:sz w:val="40"/>
      <w:szCs w:val="40"/>
    </w:rPr>
  </w:style>
  <w:style w:type="character" w:customStyle="1" w:styleId="Sous-titreCar">
    <w:name w:val="Sous-titre Car"/>
    <w:basedOn w:val="Policepardfaut"/>
    <w:link w:val="Sous-titre"/>
    <w:uiPriority w:val="11"/>
    <w:rsid w:val="00832037"/>
    <w:rPr>
      <w:rFonts w:ascii="Arial" w:eastAsia="Times New Roman" w:hAnsi="Arial" w:cstheme="minorHAnsi"/>
      <w:b/>
      <w:sz w:val="40"/>
      <w:szCs w:val="40"/>
      <w:lang w:val="en-GB"/>
    </w:rPr>
  </w:style>
  <w:style w:type="character" w:customStyle="1" w:styleId="Titre4Car">
    <w:name w:val="Titre 4 Car"/>
    <w:basedOn w:val="Policepardfaut"/>
    <w:link w:val="Titre4"/>
    <w:uiPriority w:val="9"/>
    <w:rsid w:val="008964F8"/>
    <w:rPr>
      <w:rFonts w:ascii="Arial" w:eastAsia="Times New Roman" w:hAnsi="Arial" w:cs="Times New Roman"/>
      <w:b/>
      <w:sz w:val="24"/>
      <w:szCs w:val="24"/>
      <w:lang w:val="en-US" w:eastAsia="en-IE"/>
    </w:rPr>
  </w:style>
  <w:style w:type="character" w:customStyle="1" w:styleId="Titre5Car">
    <w:name w:val="Titre 5 Car"/>
    <w:basedOn w:val="Policepardfaut"/>
    <w:link w:val="Titre5"/>
    <w:uiPriority w:val="9"/>
    <w:rsid w:val="00B57F0E"/>
    <w:rPr>
      <w:rFonts w:ascii="Arial" w:eastAsia="Times New Roman" w:hAnsi="Arial" w:cs="Arial"/>
      <w:b/>
      <w:i/>
      <w:color w:val="00B0F0"/>
      <w:sz w:val="28"/>
      <w:szCs w:val="24"/>
      <w:lang w:val="en-GB" w:eastAsia="en-IE"/>
    </w:rPr>
  </w:style>
  <w:style w:type="paragraph" w:styleId="Titre">
    <w:name w:val="Title"/>
    <w:basedOn w:val="Titre1"/>
    <w:next w:val="Normal"/>
    <w:link w:val="TitreCar"/>
    <w:uiPriority w:val="10"/>
    <w:qFormat/>
    <w:rsid w:val="008964F8"/>
    <w:pPr>
      <w:ind w:left="142" w:firstLine="0"/>
      <w:jc w:val="center"/>
    </w:pPr>
  </w:style>
  <w:style w:type="character" w:customStyle="1" w:styleId="TitreCar">
    <w:name w:val="Titre Car"/>
    <w:basedOn w:val="Policepardfaut"/>
    <w:link w:val="Titre"/>
    <w:uiPriority w:val="10"/>
    <w:rsid w:val="008964F8"/>
    <w:rPr>
      <w:rFonts w:ascii="Arial" w:eastAsia="Arial Unicode MS" w:hAnsi="Arial" w:cs="Arial"/>
      <w:b/>
      <w:sz w:val="48"/>
      <w:szCs w:val="48"/>
      <w:lang w:val="en-AU"/>
    </w:rPr>
  </w:style>
  <w:style w:type="character" w:styleId="Lienhypertextesuivivisit">
    <w:name w:val="FollowedHyperlink"/>
    <w:basedOn w:val="Policepardfaut"/>
    <w:uiPriority w:val="99"/>
    <w:semiHidden/>
    <w:unhideWhenUsed/>
    <w:rsid w:val="00620FAA"/>
    <w:rPr>
      <w:color w:val="800080" w:themeColor="followedHyperlink"/>
      <w:u w:val="single"/>
    </w:rPr>
  </w:style>
  <w:style w:type="paragraph" w:styleId="Notedebasdepage">
    <w:name w:val="footnote text"/>
    <w:aliases w:val="fn,Paragraph Footnote Char,single space Char,footnote text Char,FOOTNOTES Char,Footnote Text qer Char,ft Char,ALTS FOOTNOTE Char,Geneva 9 Char,Font: Geneva 9 Char,Boston 10 Char,f Char,Footnote Text Char1 Char,ft,UNICEF footnotes"/>
    <w:basedOn w:val="Normal"/>
    <w:link w:val="NotedebasdepageCar"/>
    <w:uiPriority w:val="99"/>
    <w:unhideWhenUsed/>
    <w:rsid w:val="0082746F"/>
    <w:rPr>
      <w:szCs w:val="20"/>
    </w:rPr>
  </w:style>
  <w:style w:type="character" w:customStyle="1" w:styleId="NotedebasdepageCar">
    <w:name w:val="Note de bas de page Car"/>
    <w:aliases w:val="fn Car,Paragraph Footnote Char Car,single space Char Car,footnote text Char Car,FOOTNOTES Char Car,Footnote Text qer Char Car,ft Char Car,ALTS FOOTNOTE Char Car,Geneva 9 Char Car,Font: Geneva 9 Char Car,Boston 10 Char Car,ft Car"/>
    <w:basedOn w:val="Policepardfaut"/>
    <w:link w:val="Notedebasdepage"/>
    <w:uiPriority w:val="99"/>
    <w:rsid w:val="0082746F"/>
    <w:rPr>
      <w:rFonts w:ascii="Arial" w:eastAsia="Times New Roman" w:hAnsi="Arial" w:cs="Times New Roman"/>
      <w:sz w:val="20"/>
      <w:szCs w:val="20"/>
      <w:lang w:val="en-GB"/>
    </w:rPr>
  </w:style>
  <w:style w:type="character" w:styleId="Appelnotedebasdep">
    <w:name w:val="footnote reference"/>
    <w:aliases w:val="Ref,de nota al pie,ftref,Footnotes refss,Footnote number,Footnote,4_G,ftref Char,ftref1 Char,ftref2 Char,ftref11 Char,Footnote Reference Char Char Char Char"/>
    <w:basedOn w:val="Policepardfaut"/>
    <w:link w:val="ftref1"/>
    <w:uiPriority w:val="99"/>
    <w:unhideWhenUsed/>
    <w:rsid w:val="0082746F"/>
    <w:rPr>
      <w:vertAlign w:val="superscript"/>
    </w:rPr>
  </w:style>
  <w:style w:type="character" w:styleId="CitationHTML">
    <w:name w:val="HTML Cite"/>
    <w:basedOn w:val="Policepardfaut"/>
    <w:uiPriority w:val="99"/>
    <w:semiHidden/>
    <w:unhideWhenUsed/>
    <w:rsid w:val="002F66C2"/>
    <w:rPr>
      <w:i/>
      <w:iCs/>
    </w:rPr>
  </w:style>
  <w:style w:type="paragraph" w:styleId="Citation">
    <w:name w:val="Quote"/>
    <w:basedOn w:val="Normal"/>
    <w:next w:val="Normal"/>
    <w:link w:val="CitationCar"/>
    <w:uiPriority w:val="29"/>
    <w:qFormat/>
    <w:rsid w:val="00573647"/>
    <w:pPr>
      <w:spacing w:line="276" w:lineRule="auto"/>
    </w:pPr>
    <w:rPr>
      <w:rFonts w:asciiTheme="minorHAnsi" w:eastAsiaTheme="minorEastAsia" w:hAnsiTheme="minorHAnsi" w:cstheme="minorBidi"/>
      <w:i/>
      <w:iCs/>
      <w:color w:val="000000" w:themeColor="text1"/>
      <w:szCs w:val="22"/>
      <w:lang w:val="en-US" w:eastAsia="ja-JP"/>
    </w:rPr>
  </w:style>
  <w:style w:type="character" w:customStyle="1" w:styleId="CitationCar">
    <w:name w:val="Citation Car"/>
    <w:basedOn w:val="Policepardfaut"/>
    <w:link w:val="Citation"/>
    <w:uiPriority w:val="29"/>
    <w:rsid w:val="00573647"/>
    <w:rPr>
      <w:rFonts w:eastAsiaTheme="minorEastAsia"/>
      <w:i/>
      <w:iCs/>
      <w:color w:val="000000" w:themeColor="text1"/>
      <w:lang w:val="en-US" w:eastAsia="ja-JP"/>
    </w:rPr>
  </w:style>
  <w:style w:type="numbering" w:customStyle="1" w:styleId="Style1">
    <w:name w:val="Style1"/>
    <w:uiPriority w:val="99"/>
    <w:rsid w:val="006A1D2E"/>
    <w:pPr>
      <w:numPr>
        <w:numId w:val="1"/>
      </w:numPr>
    </w:pPr>
  </w:style>
  <w:style w:type="character" w:styleId="Accentuation">
    <w:name w:val="Emphasis"/>
    <w:basedOn w:val="Policepardfaut"/>
    <w:uiPriority w:val="20"/>
    <w:qFormat/>
    <w:rsid w:val="00F44175"/>
    <w:rPr>
      <w:i/>
      <w:iCs/>
    </w:rPr>
  </w:style>
  <w:style w:type="paragraph" w:customStyle="1" w:styleId="BoxHighlighted">
    <w:name w:val="Box Highlighted"/>
    <w:basedOn w:val="Normal"/>
    <w:link w:val="BoxHighlightedChar"/>
    <w:qFormat/>
    <w:rsid w:val="008964F8"/>
    <w:pPr>
      <w:shd w:val="clear" w:color="auto" w:fill="CAE9FE"/>
    </w:pPr>
  </w:style>
  <w:style w:type="paragraph" w:customStyle="1" w:styleId="TableNormal1">
    <w:name w:val="Table Normal1"/>
    <w:basedOn w:val="Normal"/>
    <w:qFormat/>
    <w:rsid w:val="007B3595"/>
    <w:pPr>
      <w:spacing w:after="0"/>
    </w:pPr>
    <w:rPr>
      <w:sz w:val="18"/>
      <w:szCs w:val="18"/>
    </w:rPr>
  </w:style>
  <w:style w:type="character" w:styleId="Rfrenceple">
    <w:name w:val="Subtle Reference"/>
    <w:basedOn w:val="Policepardfaut"/>
    <w:uiPriority w:val="31"/>
    <w:rsid w:val="00F95442"/>
    <w:rPr>
      <w:smallCaps/>
      <w:color w:val="C0504D" w:themeColor="accent2"/>
      <w:u w:val="singl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E03C9"/>
    <w:pPr>
      <w:keepNext/>
      <w:keepLines/>
      <w:spacing w:before="480" w:line="276" w:lineRule="auto"/>
      <w:ind w:left="0" w:firstLine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val="en-US" w:eastAsia="ja-JP"/>
    </w:rPr>
  </w:style>
  <w:style w:type="character" w:customStyle="1" w:styleId="Titre6Car">
    <w:name w:val="Titre 6 Car"/>
    <w:basedOn w:val="Policepardfaut"/>
    <w:link w:val="Titre6"/>
    <w:uiPriority w:val="9"/>
    <w:rsid w:val="00852655"/>
    <w:rPr>
      <w:rFonts w:ascii="Arial" w:eastAsia="Times New Roman" w:hAnsi="Arial" w:cs="Arial"/>
      <w:i/>
      <w:iCs/>
      <w:kern w:val="32"/>
      <w:lang w:val="en-US"/>
    </w:rPr>
  </w:style>
  <w:style w:type="character" w:customStyle="1" w:styleId="Titre7Car">
    <w:name w:val="Titre 7 Car"/>
    <w:basedOn w:val="Policepardfaut"/>
    <w:link w:val="Titre7"/>
    <w:rsid w:val="00852655"/>
    <w:rPr>
      <w:rFonts w:ascii="Arial" w:eastAsia="Times New Roman" w:hAnsi="Arial" w:cs="Arial"/>
      <w:b/>
      <w:bCs/>
      <w:i/>
      <w:iCs/>
      <w:kern w:val="32"/>
      <w:sz w:val="26"/>
      <w:szCs w:val="26"/>
      <w:lang w:val="en-US"/>
    </w:rPr>
  </w:style>
  <w:style w:type="character" w:customStyle="1" w:styleId="Titre8Car">
    <w:name w:val="Titre 8 Car"/>
    <w:basedOn w:val="Policepardfaut"/>
    <w:link w:val="Titre8"/>
    <w:rsid w:val="00B21B2A"/>
    <w:rPr>
      <w:rFonts w:ascii="Arial" w:eastAsia="Times New Roman" w:hAnsi="Arial" w:cs="Arial"/>
      <w:b/>
      <w:bCs/>
      <w:i/>
      <w:color w:val="FFFFFF" w:themeColor="background1"/>
      <w:kern w:val="32"/>
      <w:sz w:val="26"/>
      <w:szCs w:val="26"/>
      <w:lang w:val="en-US" w:eastAsia="en-IE"/>
    </w:rPr>
  </w:style>
  <w:style w:type="character" w:customStyle="1" w:styleId="Titre9Car">
    <w:name w:val="Titre 9 Car"/>
    <w:basedOn w:val="Policepardfaut"/>
    <w:link w:val="Titre9"/>
    <w:rsid w:val="00852655"/>
    <w:rPr>
      <w:rFonts w:ascii="Arial" w:eastAsia="Times New Roman" w:hAnsi="Arial" w:cs="Arial"/>
      <w:b/>
      <w:bCs/>
      <w:kern w:val="32"/>
      <w:lang w:val="en-US"/>
    </w:rPr>
  </w:style>
  <w:style w:type="paragraph" w:customStyle="1" w:styleId="unicefbody">
    <w:name w:val="unicef body"/>
    <w:basedOn w:val="Normal"/>
    <w:link w:val="unicefbodyChar"/>
    <w:qFormat/>
    <w:rsid w:val="002F1884"/>
    <w:pPr>
      <w:pBdr>
        <w:top w:val="nil"/>
        <w:left w:val="nil"/>
        <w:bottom w:val="nil"/>
        <w:right w:val="nil"/>
        <w:between w:val="nil"/>
        <w:bar w:val="nil"/>
      </w:pBdr>
      <w:spacing w:after="0"/>
    </w:pPr>
    <w:rPr>
      <w:rFonts w:eastAsia="Arial Unicode MS" w:cs="Arial Unicode MS"/>
      <w:color w:val="231F20"/>
      <w:szCs w:val="28"/>
      <w:bdr w:val="nil"/>
      <w:lang w:val="en-US"/>
    </w:rPr>
  </w:style>
  <w:style w:type="paragraph" w:customStyle="1" w:styleId="unicefcasestudy">
    <w:name w:val="unicef case study"/>
    <w:basedOn w:val="unicefbody"/>
    <w:link w:val="unicefcasestudyChar"/>
    <w:rsid w:val="0085265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hd w:val="clear" w:color="auto" w:fill="F0F8FA"/>
    </w:pPr>
  </w:style>
  <w:style w:type="character" w:customStyle="1" w:styleId="unicefbodyChar">
    <w:name w:val="unicef body Char"/>
    <w:basedOn w:val="Policepardfaut"/>
    <w:link w:val="unicefbody"/>
    <w:rsid w:val="002F1884"/>
    <w:rPr>
      <w:rFonts w:ascii="Arial" w:eastAsia="Arial Unicode MS" w:hAnsi="Arial" w:cs="Arial Unicode MS"/>
      <w:color w:val="231F20"/>
      <w:sz w:val="24"/>
      <w:szCs w:val="28"/>
      <w:bdr w:val="nil"/>
      <w:lang w:val="en-US"/>
    </w:rPr>
  </w:style>
  <w:style w:type="character" w:customStyle="1" w:styleId="unicefcasestudyChar">
    <w:name w:val="unicef case study Char"/>
    <w:basedOn w:val="unicefbodyChar"/>
    <w:link w:val="unicefcasestudy"/>
    <w:rsid w:val="00852655"/>
    <w:rPr>
      <w:rFonts w:ascii="Arial" w:eastAsia="Arial Unicode MS" w:hAnsi="Arial" w:cs="Arial Unicode MS"/>
      <w:color w:val="231F20"/>
      <w:sz w:val="24"/>
      <w:szCs w:val="28"/>
      <w:bdr w:val="nil"/>
      <w:shd w:val="clear" w:color="auto" w:fill="F0F8FA"/>
      <w:lang w:val="en-US"/>
    </w:rPr>
  </w:style>
  <w:style w:type="paragraph" w:styleId="Sansinterligne">
    <w:name w:val="No Spacing"/>
    <w:link w:val="SansinterligneCar"/>
    <w:uiPriority w:val="1"/>
    <w:qFormat/>
    <w:rsid w:val="00852655"/>
    <w:pPr>
      <w:spacing w:after="0" w:line="240" w:lineRule="auto"/>
      <w:jc w:val="both"/>
    </w:pPr>
    <w:rPr>
      <w:rFonts w:ascii="Arial" w:eastAsia="Times New Roman" w:hAnsi="Arial" w:cs="Times New Roman"/>
      <w:sz w:val="24"/>
      <w:szCs w:val="24"/>
      <w:lang w:val="en-GB"/>
    </w:rPr>
  </w:style>
  <w:style w:type="character" w:customStyle="1" w:styleId="NotedefinCar">
    <w:name w:val="Note de fin Car"/>
    <w:aliases w:val="2_G Car,UNICEF Endnote Text Car"/>
    <w:basedOn w:val="Policepardfaut"/>
    <w:link w:val="Notedefin"/>
    <w:uiPriority w:val="99"/>
    <w:locked/>
    <w:rsid w:val="00852655"/>
    <w:rPr>
      <w:rFonts w:ascii="Arial" w:hAnsi="Arial" w:cs="Arial"/>
      <w:lang w:val="en-US"/>
    </w:rPr>
  </w:style>
  <w:style w:type="paragraph" w:styleId="Notedefin">
    <w:name w:val="endnote text"/>
    <w:aliases w:val="2_G,UNICEF Endnote Text"/>
    <w:basedOn w:val="Normal"/>
    <w:link w:val="NotedefinCar"/>
    <w:uiPriority w:val="99"/>
    <w:unhideWhenUsed/>
    <w:rsid w:val="00852655"/>
    <w:rPr>
      <w:rFonts w:eastAsiaTheme="minorHAnsi" w:cs="Arial"/>
      <w:szCs w:val="22"/>
      <w:lang w:val="en-US"/>
    </w:rPr>
  </w:style>
  <w:style w:type="character" w:customStyle="1" w:styleId="EndnoteTextChar1">
    <w:name w:val="Endnote Text Char1"/>
    <w:basedOn w:val="Policepardfaut"/>
    <w:uiPriority w:val="99"/>
    <w:semiHidden/>
    <w:rsid w:val="00852655"/>
    <w:rPr>
      <w:rFonts w:ascii="Arial" w:eastAsia="Times New Roman" w:hAnsi="Arial" w:cs="Times New Roman"/>
      <w:sz w:val="20"/>
      <w:szCs w:val="20"/>
      <w:lang w:val="en-GB"/>
    </w:rPr>
  </w:style>
  <w:style w:type="character" w:styleId="Appeldenotedefin">
    <w:name w:val="endnote reference"/>
    <w:aliases w:val="1_G"/>
    <w:uiPriority w:val="99"/>
    <w:semiHidden/>
    <w:unhideWhenUsed/>
    <w:rsid w:val="00852655"/>
    <w:rPr>
      <w:vertAlign w:val="superscript"/>
    </w:rPr>
  </w:style>
  <w:style w:type="paragraph" w:customStyle="1" w:styleId="UNICEFCompHEad">
    <w:name w:val="UNICEF CompHEad"/>
    <w:basedOn w:val="Paragraphedeliste"/>
    <w:link w:val="UNICEFCompHEadChar"/>
    <w:rsid w:val="00CC2104"/>
    <w:pPr>
      <w:ind w:left="360"/>
      <w:jc w:val="center"/>
    </w:pPr>
    <w:rPr>
      <w:b/>
      <w:sz w:val="32"/>
      <w:szCs w:val="32"/>
    </w:rPr>
  </w:style>
  <w:style w:type="character" w:customStyle="1" w:styleId="ParagraphedelisteCar">
    <w:name w:val="Paragraphe de liste Car"/>
    <w:aliases w:val="Guiding Questions Car"/>
    <w:basedOn w:val="Policepardfaut"/>
    <w:link w:val="Paragraphedeliste"/>
    <w:uiPriority w:val="34"/>
    <w:rsid w:val="00A33B0C"/>
    <w:rPr>
      <w:rFonts w:ascii="Arial" w:eastAsia="Times New Roman" w:hAnsi="Arial" w:cs="Times New Roman"/>
      <w:sz w:val="21"/>
      <w:szCs w:val="24"/>
      <w:lang w:val="en-GB"/>
    </w:rPr>
  </w:style>
  <w:style w:type="character" w:customStyle="1" w:styleId="UNICEFCompHEadChar">
    <w:name w:val="UNICEF CompHEad Char"/>
    <w:basedOn w:val="ParagraphedelisteCar"/>
    <w:link w:val="UNICEFCompHEad"/>
    <w:rsid w:val="00CC2104"/>
    <w:rPr>
      <w:rFonts w:ascii="Arial" w:eastAsia="Times New Roman" w:hAnsi="Arial" w:cs="Times New Roman"/>
      <w:b/>
      <w:sz w:val="32"/>
      <w:szCs w:val="32"/>
      <w:lang w:val="en-GB"/>
    </w:rPr>
  </w:style>
  <w:style w:type="character" w:customStyle="1" w:styleId="tgc">
    <w:name w:val="_tgc"/>
    <w:basedOn w:val="Policepardfaut"/>
    <w:rsid w:val="005862C7"/>
  </w:style>
  <w:style w:type="paragraph" w:styleId="Corpsdetexte">
    <w:name w:val="Body Text"/>
    <w:basedOn w:val="Normal"/>
    <w:link w:val="CorpsdetexteCar"/>
    <w:rsid w:val="00C00CA6"/>
    <w:pPr>
      <w:spacing w:after="120"/>
    </w:pPr>
    <w:rPr>
      <w:rFonts w:ascii="Times New Roman" w:hAnsi="Times New Roman"/>
    </w:rPr>
  </w:style>
  <w:style w:type="character" w:customStyle="1" w:styleId="CorpsdetexteCar">
    <w:name w:val="Corps de texte Car"/>
    <w:basedOn w:val="Policepardfaut"/>
    <w:link w:val="Corpsdetexte"/>
    <w:rsid w:val="00C00CA6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Retraitcorpsdetexte">
    <w:name w:val="Body Text Indent"/>
    <w:basedOn w:val="Normal"/>
    <w:link w:val="RetraitcorpsdetexteCar"/>
    <w:rsid w:val="00C00CA6"/>
    <w:pPr>
      <w:spacing w:after="120"/>
      <w:ind w:left="283"/>
    </w:pPr>
  </w:style>
  <w:style w:type="character" w:customStyle="1" w:styleId="RetraitcorpsdetexteCar">
    <w:name w:val="Retrait corps de texte Car"/>
    <w:basedOn w:val="Policepardfaut"/>
    <w:link w:val="Retraitcorpsdetexte"/>
    <w:rsid w:val="00C00CA6"/>
    <w:rPr>
      <w:rFonts w:ascii="Arial" w:eastAsia="Times New Roman" w:hAnsi="Arial" w:cs="Times New Roman"/>
      <w:sz w:val="24"/>
      <w:szCs w:val="24"/>
      <w:lang w:val="en-GB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C00CA6"/>
    <w:rPr>
      <w:rFonts w:ascii="Consolas" w:eastAsia="Calibri" w:hAnsi="Consolas" w:cs="Times New Roman"/>
      <w:sz w:val="21"/>
      <w:szCs w:val="21"/>
      <w:lang w:val="en-US"/>
    </w:rPr>
  </w:style>
  <w:style w:type="paragraph" w:styleId="Textebrut">
    <w:name w:val="Plain Text"/>
    <w:basedOn w:val="Normal"/>
    <w:link w:val="TextebrutCar"/>
    <w:uiPriority w:val="99"/>
    <w:semiHidden/>
    <w:unhideWhenUsed/>
    <w:rsid w:val="00C00CA6"/>
    <w:rPr>
      <w:rFonts w:ascii="Consolas" w:eastAsia="Calibri" w:hAnsi="Consolas"/>
      <w:szCs w:val="21"/>
      <w:lang w:val="en-US"/>
    </w:rPr>
  </w:style>
  <w:style w:type="character" w:customStyle="1" w:styleId="PlainTextChar1">
    <w:name w:val="Plain Text Char1"/>
    <w:basedOn w:val="Policepardfaut"/>
    <w:uiPriority w:val="99"/>
    <w:semiHidden/>
    <w:rsid w:val="00C00CA6"/>
    <w:rPr>
      <w:rFonts w:ascii="Consolas" w:eastAsia="Times New Roman" w:hAnsi="Consolas" w:cs="Consolas"/>
      <w:sz w:val="21"/>
      <w:szCs w:val="21"/>
      <w:lang w:val="en-GB"/>
    </w:rPr>
  </w:style>
  <w:style w:type="paragraph" w:styleId="Retraitnormal">
    <w:name w:val="Normal Indent"/>
    <w:basedOn w:val="Normal"/>
    <w:rsid w:val="00C00CA6"/>
    <w:pPr>
      <w:ind w:left="720"/>
    </w:pPr>
    <w:rPr>
      <w:rFonts w:ascii="Times New Roman" w:hAnsi="Times New Roman"/>
      <w:szCs w:val="20"/>
      <w:lang w:eastAsia="en-GB"/>
    </w:rPr>
  </w:style>
  <w:style w:type="paragraph" w:customStyle="1" w:styleId="BodyTextKeep">
    <w:name w:val="Body Text Keep"/>
    <w:basedOn w:val="Corpsdetexte"/>
    <w:rsid w:val="00C00CA6"/>
    <w:pPr>
      <w:keepNext/>
      <w:spacing w:after="220" w:line="220" w:lineRule="atLeast"/>
    </w:pPr>
    <w:rPr>
      <w:rFonts w:ascii="AkzidenzGroteskTrue" w:hAnsi="AkzidenzGroteskTrue"/>
      <w:szCs w:val="20"/>
      <w:lang w:eastAsia="en-GB"/>
    </w:rPr>
  </w:style>
  <w:style w:type="paragraph" w:styleId="Liste">
    <w:name w:val="List"/>
    <w:basedOn w:val="Normal"/>
    <w:uiPriority w:val="99"/>
    <w:semiHidden/>
    <w:unhideWhenUsed/>
    <w:rsid w:val="00C00CA6"/>
    <w:pPr>
      <w:ind w:left="283" w:hanging="283"/>
      <w:contextualSpacing/>
    </w:pPr>
  </w:style>
  <w:style w:type="character" w:customStyle="1" w:styleId="st">
    <w:name w:val="st"/>
    <w:basedOn w:val="Policepardfaut"/>
    <w:rsid w:val="00C00CA6"/>
  </w:style>
  <w:style w:type="character" w:customStyle="1" w:styleId="s1">
    <w:name w:val="s1"/>
    <w:basedOn w:val="Policepardfaut"/>
    <w:rsid w:val="00C00CA6"/>
  </w:style>
  <w:style w:type="character" w:customStyle="1" w:styleId="s2">
    <w:name w:val="s2"/>
    <w:basedOn w:val="Policepardfaut"/>
    <w:rsid w:val="00C00CA6"/>
  </w:style>
  <w:style w:type="character" w:customStyle="1" w:styleId="s3">
    <w:name w:val="s3"/>
    <w:basedOn w:val="Policepardfaut"/>
    <w:rsid w:val="00C00CA6"/>
  </w:style>
  <w:style w:type="character" w:customStyle="1" w:styleId="s4">
    <w:name w:val="s4"/>
    <w:basedOn w:val="Policepardfaut"/>
    <w:rsid w:val="00C00CA6"/>
  </w:style>
  <w:style w:type="character" w:customStyle="1" w:styleId="SansinterligneCar">
    <w:name w:val="Sans interligne Car"/>
    <w:basedOn w:val="Policepardfaut"/>
    <w:link w:val="Sansinterligne"/>
    <w:uiPriority w:val="1"/>
    <w:rsid w:val="00C00CA6"/>
    <w:rPr>
      <w:rFonts w:ascii="Arial" w:eastAsia="Times New Roman" w:hAnsi="Arial" w:cs="Times New Roman"/>
      <w:sz w:val="24"/>
      <w:szCs w:val="24"/>
      <w:lang w:val="en-GB"/>
    </w:rPr>
  </w:style>
  <w:style w:type="paragraph" w:customStyle="1" w:styleId="Default">
    <w:name w:val="Default"/>
    <w:rsid w:val="00C00CA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eastAsia="ja-JP"/>
    </w:rPr>
  </w:style>
  <w:style w:type="paragraph" w:customStyle="1" w:styleId="ZZTABLE-OVERVIEW">
    <w:name w:val="ZZ TABLE - OVERVIEW"/>
    <w:basedOn w:val="Normal"/>
    <w:next w:val="NormalWeb"/>
    <w:qFormat/>
    <w:rsid w:val="00543654"/>
    <w:pPr>
      <w:spacing w:after="0"/>
      <w:jc w:val="center"/>
    </w:pPr>
    <w:rPr>
      <w:rFonts w:asciiTheme="minorHAnsi" w:eastAsiaTheme="minorHAnsi" w:hAnsiTheme="minorHAnsi" w:cstheme="minorBidi"/>
      <w:b/>
      <w:color w:val="404040" w:themeColor="text1" w:themeTint="BF"/>
      <w:sz w:val="28"/>
      <w:szCs w:val="22"/>
      <w:lang w:val="en-CA"/>
    </w:rPr>
  </w:style>
  <w:style w:type="paragraph" w:customStyle="1" w:styleId="tableheading">
    <w:name w:val="table heading"/>
    <w:basedOn w:val="Table-Headers"/>
    <w:next w:val="TableNormal1"/>
    <w:qFormat/>
    <w:rsid w:val="00A43751"/>
    <w:rPr>
      <w:rFonts w:eastAsiaTheme="minorHAnsi" w:cstheme="minorBidi"/>
      <w:b/>
      <w:sz w:val="28"/>
      <w:szCs w:val="22"/>
      <w:lang w:val="en-CA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8377C4"/>
    <w:pPr>
      <w:spacing w:after="0"/>
    </w:pPr>
    <w:rPr>
      <w:rFonts w:ascii="ÉqÉâÉMÉmäpÉS ProN W3" w:hAnsi="ÉqÉâÉMÉmäpÉS ProN W3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8377C4"/>
    <w:rPr>
      <w:rFonts w:ascii="ÉqÉâÉMÉmäpÉS ProN W3" w:eastAsia="Times New Roman" w:hAnsi="ÉqÉâÉMÉmäpÉS ProN W3" w:cs="Times New Roman"/>
      <w:sz w:val="24"/>
      <w:szCs w:val="24"/>
      <w:lang w:val="en-GB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B07045"/>
    <w:pPr>
      <w:spacing w:after="0"/>
    </w:pPr>
    <w:rPr>
      <w:rFonts w:ascii="Courier" w:hAnsi="Courier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B07045"/>
    <w:rPr>
      <w:rFonts w:ascii="Courier" w:eastAsia="Times New Roman" w:hAnsi="Courier" w:cs="Times New Roman"/>
      <w:sz w:val="20"/>
      <w:szCs w:val="20"/>
      <w:lang w:val="en-GB"/>
    </w:rPr>
  </w:style>
  <w:style w:type="paragraph" w:customStyle="1" w:styleId="ftref1">
    <w:name w:val="ftref1"/>
    <w:aliases w:val="ftref2,ftref11,Footnote Reference Char Char Char,Carattere Char Carattere Carattere Char Carattere Char Carattere Char Char Char1 Char,Carattere Carattere Char Char Char Carattere Char,BVI fnr,BVI fnr Car Car,BVI fnr Car"/>
    <w:basedOn w:val="Normal"/>
    <w:link w:val="Appelnotedebasdep"/>
    <w:uiPriority w:val="99"/>
    <w:rsid w:val="00294D3A"/>
    <w:pPr>
      <w:spacing w:after="160" w:line="240" w:lineRule="exact"/>
    </w:pPr>
    <w:rPr>
      <w:rFonts w:asciiTheme="minorHAnsi" w:eastAsiaTheme="minorEastAsia" w:hAnsiTheme="minorHAnsi" w:cstheme="minorBidi"/>
      <w:szCs w:val="22"/>
      <w:vertAlign w:val="superscript"/>
      <w:lang w:val="en-CA"/>
    </w:rPr>
  </w:style>
  <w:style w:type="paragraph" w:customStyle="1" w:styleId="FOOTNOTES">
    <w:name w:val="FOOTNOTES"/>
    <w:basedOn w:val="Notedebasdepage"/>
    <w:link w:val="FOOTNOTESChar1"/>
    <w:qFormat/>
    <w:rsid w:val="00F9463D"/>
    <w:pPr>
      <w:spacing w:after="0"/>
      <w:contextualSpacing/>
      <w:jc w:val="left"/>
    </w:pPr>
    <w:rPr>
      <w:sz w:val="18"/>
      <w:szCs w:val="18"/>
    </w:rPr>
  </w:style>
  <w:style w:type="character" w:customStyle="1" w:styleId="FOOTNOTESChar1">
    <w:name w:val="FOOTNOTES Char1"/>
    <w:basedOn w:val="Policepardfaut"/>
    <w:link w:val="FOOTNOTES"/>
    <w:rsid w:val="00F9463D"/>
    <w:rPr>
      <w:rFonts w:ascii="Arial" w:eastAsia="Times New Roman" w:hAnsi="Arial" w:cs="Times New Roman"/>
      <w:sz w:val="18"/>
      <w:szCs w:val="18"/>
      <w:lang w:val="en-GB"/>
    </w:rPr>
  </w:style>
  <w:style w:type="paragraph" w:styleId="TM4">
    <w:name w:val="toc 4"/>
    <w:basedOn w:val="Normal"/>
    <w:next w:val="Normal"/>
    <w:autoRedefine/>
    <w:uiPriority w:val="39"/>
    <w:unhideWhenUsed/>
    <w:rsid w:val="00920879"/>
    <w:pPr>
      <w:spacing w:after="0"/>
      <w:ind w:left="720"/>
    </w:pPr>
    <w:rPr>
      <w:rFonts w:asciiTheme="minorHAnsi" w:hAnsiTheme="minorHAnsi"/>
      <w:szCs w:val="20"/>
    </w:rPr>
  </w:style>
  <w:style w:type="paragraph" w:styleId="TM5">
    <w:name w:val="toc 5"/>
    <w:basedOn w:val="Normal"/>
    <w:next w:val="Normal"/>
    <w:autoRedefine/>
    <w:uiPriority w:val="39"/>
    <w:unhideWhenUsed/>
    <w:rsid w:val="00920879"/>
    <w:pPr>
      <w:spacing w:after="0"/>
      <w:ind w:left="960"/>
    </w:pPr>
    <w:rPr>
      <w:rFonts w:asciiTheme="minorHAnsi" w:hAnsiTheme="minorHAnsi"/>
      <w:szCs w:val="20"/>
    </w:rPr>
  </w:style>
  <w:style w:type="paragraph" w:styleId="TM6">
    <w:name w:val="toc 6"/>
    <w:basedOn w:val="Normal"/>
    <w:next w:val="Normal"/>
    <w:autoRedefine/>
    <w:uiPriority w:val="39"/>
    <w:unhideWhenUsed/>
    <w:rsid w:val="00920879"/>
    <w:pPr>
      <w:spacing w:after="0"/>
      <w:ind w:left="1200"/>
    </w:pPr>
    <w:rPr>
      <w:rFonts w:asciiTheme="minorHAnsi" w:hAnsiTheme="minorHAnsi"/>
      <w:szCs w:val="20"/>
    </w:rPr>
  </w:style>
  <w:style w:type="paragraph" w:styleId="TM7">
    <w:name w:val="toc 7"/>
    <w:basedOn w:val="Normal"/>
    <w:next w:val="Normal"/>
    <w:autoRedefine/>
    <w:uiPriority w:val="39"/>
    <w:unhideWhenUsed/>
    <w:rsid w:val="00920879"/>
    <w:pPr>
      <w:spacing w:after="0"/>
      <w:ind w:left="1440"/>
    </w:pPr>
    <w:rPr>
      <w:rFonts w:asciiTheme="minorHAnsi" w:hAnsiTheme="minorHAnsi"/>
      <w:szCs w:val="20"/>
    </w:rPr>
  </w:style>
  <w:style w:type="paragraph" w:styleId="TM8">
    <w:name w:val="toc 8"/>
    <w:basedOn w:val="Normal"/>
    <w:next w:val="Normal"/>
    <w:autoRedefine/>
    <w:uiPriority w:val="39"/>
    <w:unhideWhenUsed/>
    <w:rsid w:val="00920879"/>
    <w:pPr>
      <w:spacing w:after="0"/>
      <w:ind w:left="1680"/>
    </w:pPr>
    <w:rPr>
      <w:rFonts w:asciiTheme="minorHAnsi" w:hAnsiTheme="minorHAnsi"/>
      <w:szCs w:val="20"/>
    </w:rPr>
  </w:style>
  <w:style w:type="paragraph" w:styleId="TM9">
    <w:name w:val="toc 9"/>
    <w:basedOn w:val="Normal"/>
    <w:next w:val="Normal"/>
    <w:autoRedefine/>
    <w:uiPriority w:val="39"/>
    <w:unhideWhenUsed/>
    <w:rsid w:val="00920879"/>
    <w:pPr>
      <w:spacing w:after="0"/>
      <w:ind w:left="1920"/>
    </w:pPr>
    <w:rPr>
      <w:rFonts w:asciiTheme="minorHAnsi" w:hAnsiTheme="minorHAnsi"/>
      <w:szCs w:val="20"/>
    </w:rPr>
  </w:style>
  <w:style w:type="paragraph" w:customStyle="1" w:styleId="Heading3forActivity2">
    <w:name w:val="Heading 3 for Activity 2"/>
    <w:basedOn w:val="Heading3Act1"/>
    <w:link w:val="Heading3forActivity2Char"/>
    <w:qFormat/>
    <w:rsid w:val="00195C06"/>
    <w:pPr>
      <w:shd w:val="clear" w:color="auto" w:fill="E36C0A" w:themeFill="accent6" w:themeFillShade="BF"/>
    </w:pPr>
  </w:style>
  <w:style w:type="paragraph" w:customStyle="1" w:styleId="Heading3Act1">
    <w:name w:val="Heading 3 Act 1"/>
    <w:basedOn w:val="Titre3"/>
    <w:link w:val="Heading3Act1Char"/>
    <w:qFormat/>
    <w:rsid w:val="002F682C"/>
    <w:pPr>
      <w:shd w:val="clear" w:color="auto" w:fill="C00000"/>
    </w:pPr>
  </w:style>
  <w:style w:type="character" w:customStyle="1" w:styleId="Heading3forActivity2Char">
    <w:name w:val="Heading 3 for Activity 2 Char"/>
    <w:basedOn w:val="Titre3Car"/>
    <w:link w:val="Heading3forActivity2"/>
    <w:rsid w:val="00195C06"/>
    <w:rPr>
      <w:rFonts w:ascii="Arial" w:eastAsia="Times New Roman" w:hAnsi="Arial" w:cs="Arial"/>
      <w:b/>
      <w:i/>
      <w:color w:val="FFFFFF" w:themeColor="background1"/>
      <w:sz w:val="25"/>
      <w:szCs w:val="24"/>
      <w:shd w:val="clear" w:color="auto" w:fill="E36C0A" w:themeFill="accent6" w:themeFillShade="BF"/>
      <w:lang w:val="en-GB" w:eastAsia="en-IE"/>
    </w:rPr>
  </w:style>
  <w:style w:type="paragraph" w:customStyle="1" w:styleId="Heading3Act3">
    <w:name w:val="Heading 3 Act 3"/>
    <w:basedOn w:val="Titre3"/>
    <w:link w:val="Heading3Act3Char"/>
    <w:qFormat/>
    <w:rsid w:val="002F682C"/>
    <w:pPr>
      <w:shd w:val="clear" w:color="auto" w:fill="4F6228" w:themeFill="accent3" w:themeFillShade="80"/>
    </w:pPr>
  </w:style>
  <w:style w:type="character" w:customStyle="1" w:styleId="Heading3Act1Char">
    <w:name w:val="Heading 3 Act 1 Char"/>
    <w:basedOn w:val="Titre3Car"/>
    <w:link w:val="Heading3Act1"/>
    <w:rsid w:val="002F682C"/>
    <w:rPr>
      <w:rFonts w:ascii="Arial" w:eastAsia="Times New Roman" w:hAnsi="Arial" w:cs="Arial"/>
      <w:b/>
      <w:i/>
      <w:color w:val="FFFFFF" w:themeColor="background1"/>
      <w:sz w:val="28"/>
      <w:szCs w:val="24"/>
      <w:shd w:val="clear" w:color="auto" w:fill="C00000"/>
      <w:lang w:val="en-GB" w:eastAsia="en-IE"/>
    </w:rPr>
  </w:style>
  <w:style w:type="paragraph" w:customStyle="1" w:styleId="Heading3Act4">
    <w:name w:val="Heading 3 Act 4"/>
    <w:basedOn w:val="Titre3"/>
    <w:link w:val="Heading3Act4Char"/>
    <w:qFormat/>
    <w:rsid w:val="002F682C"/>
    <w:pPr>
      <w:shd w:val="clear" w:color="auto" w:fill="00B050"/>
    </w:pPr>
  </w:style>
  <w:style w:type="character" w:customStyle="1" w:styleId="Heading3Act3Char">
    <w:name w:val="Heading 3 Act 3 Char"/>
    <w:basedOn w:val="Titre5Car"/>
    <w:link w:val="Heading3Act3"/>
    <w:rsid w:val="002F682C"/>
    <w:rPr>
      <w:rFonts w:ascii="Arial" w:eastAsia="Times New Roman" w:hAnsi="Arial" w:cs="Arial"/>
      <w:b/>
      <w:i/>
      <w:color w:val="FFFFFF" w:themeColor="background1"/>
      <w:sz w:val="28"/>
      <w:szCs w:val="24"/>
      <w:shd w:val="clear" w:color="auto" w:fill="4F6228" w:themeFill="accent3" w:themeFillShade="80"/>
      <w:lang w:val="en-GB" w:eastAsia="en-IE"/>
    </w:rPr>
  </w:style>
  <w:style w:type="paragraph" w:customStyle="1" w:styleId="Heading4act1">
    <w:name w:val="Heading 4 act 1"/>
    <w:basedOn w:val="Titre4"/>
    <w:link w:val="Heading4act1Char"/>
    <w:qFormat/>
    <w:rsid w:val="00614524"/>
    <w:pPr>
      <w:ind w:left="720"/>
    </w:pPr>
    <w:rPr>
      <w:color w:val="C00000"/>
      <w:sz w:val="28"/>
    </w:rPr>
  </w:style>
  <w:style w:type="character" w:customStyle="1" w:styleId="Heading3Act4Char">
    <w:name w:val="Heading 3 Act 4 Char"/>
    <w:basedOn w:val="Titre3Car"/>
    <w:link w:val="Heading3Act4"/>
    <w:rsid w:val="002F682C"/>
    <w:rPr>
      <w:rFonts w:ascii="Arial" w:eastAsia="Times New Roman" w:hAnsi="Arial" w:cs="Arial"/>
      <w:b/>
      <w:i/>
      <w:color w:val="FFFFFF" w:themeColor="background1"/>
      <w:sz w:val="28"/>
      <w:szCs w:val="24"/>
      <w:shd w:val="clear" w:color="auto" w:fill="00B050"/>
      <w:lang w:val="en-GB" w:eastAsia="en-IE"/>
    </w:rPr>
  </w:style>
  <w:style w:type="paragraph" w:customStyle="1" w:styleId="Heading4act2">
    <w:name w:val="Heading 4 act 2"/>
    <w:basedOn w:val="Heading4act1"/>
    <w:link w:val="Heading4act2Char"/>
    <w:qFormat/>
    <w:rsid w:val="007262C7"/>
    <w:rPr>
      <w:color w:val="E36C0A" w:themeColor="accent6" w:themeShade="BF"/>
    </w:rPr>
  </w:style>
  <w:style w:type="character" w:customStyle="1" w:styleId="Heading4act1Char">
    <w:name w:val="Heading 4 act 1 Char"/>
    <w:basedOn w:val="Titre4Car"/>
    <w:link w:val="Heading4act1"/>
    <w:rsid w:val="00614524"/>
    <w:rPr>
      <w:rFonts w:ascii="Arial" w:eastAsia="Times New Roman" w:hAnsi="Arial" w:cs="Times New Roman"/>
      <w:b/>
      <w:color w:val="C00000"/>
      <w:sz w:val="28"/>
      <w:szCs w:val="24"/>
      <w:lang w:val="en-US" w:eastAsia="en-IE"/>
    </w:rPr>
  </w:style>
  <w:style w:type="paragraph" w:customStyle="1" w:styleId="Heading4act3">
    <w:name w:val="Heading 4 act 3"/>
    <w:basedOn w:val="Heading4act1"/>
    <w:link w:val="Heading4act3Char"/>
    <w:qFormat/>
    <w:rsid w:val="007262C7"/>
    <w:rPr>
      <w:color w:val="76923C" w:themeColor="accent3" w:themeShade="BF"/>
    </w:rPr>
  </w:style>
  <w:style w:type="character" w:customStyle="1" w:styleId="Heading4act2Char">
    <w:name w:val="Heading 4 act 2 Char"/>
    <w:basedOn w:val="Heading4act1Char"/>
    <w:link w:val="Heading4act2"/>
    <w:rsid w:val="007262C7"/>
    <w:rPr>
      <w:rFonts w:ascii="Arial" w:eastAsia="Times New Roman" w:hAnsi="Arial" w:cs="Times New Roman"/>
      <w:b/>
      <w:color w:val="E36C0A" w:themeColor="accent6" w:themeShade="BF"/>
      <w:sz w:val="28"/>
      <w:szCs w:val="24"/>
      <w:lang w:val="en-US" w:eastAsia="en-IE"/>
    </w:rPr>
  </w:style>
  <w:style w:type="paragraph" w:customStyle="1" w:styleId="Heading4act4">
    <w:name w:val="Heading 4 act 4"/>
    <w:basedOn w:val="Heading4act3"/>
    <w:link w:val="Heading4act4Char"/>
    <w:qFormat/>
    <w:rsid w:val="003D68E0"/>
    <w:rPr>
      <w:color w:val="00B050"/>
    </w:rPr>
  </w:style>
  <w:style w:type="character" w:customStyle="1" w:styleId="Heading4act3Char">
    <w:name w:val="Heading 4 act 3 Char"/>
    <w:basedOn w:val="Heading4act1Char"/>
    <w:link w:val="Heading4act3"/>
    <w:rsid w:val="007262C7"/>
    <w:rPr>
      <w:rFonts w:ascii="Arial" w:eastAsia="Times New Roman" w:hAnsi="Arial" w:cs="Times New Roman"/>
      <w:b/>
      <w:color w:val="76923C" w:themeColor="accent3" w:themeShade="BF"/>
      <w:sz w:val="28"/>
      <w:szCs w:val="24"/>
      <w:lang w:val="en-US" w:eastAsia="en-IE"/>
    </w:rPr>
  </w:style>
  <w:style w:type="paragraph" w:customStyle="1" w:styleId="ZZoldTableHEADforOVERVIEW">
    <w:name w:val="ZZ old Table HEAD for OVERVIEW"/>
    <w:basedOn w:val="Normal"/>
    <w:link w:val="ZZoldTableHEADforOVERVIEWChar"/>
    <w:qFormat/>
    <w:rsid w:val="0013148F"/>
    <w:pPr>
      <w:spacing w:after="0"/>
      <w:jc w:val="center"/>
    </w:pPr>
    <w:rPr>
      <w:rFonts w:cs="Arial"/>
      <w:b/>
      <w:bCs/>
      <w:color w:val="000000"/>
      <w:szCs w:val="18"/>
      <w:lang w:eastAsia="en-GB"/>
    </w:rPr>
  </w:style>
  <w:style w:type="character" w:customStyle="1" w:styleId="Heading4act4Char">
    <w:name w:val="Heading 4 act 4 Char"/>
    <w:basedOn w:val="Heading4act3Char"/>
    <w:link w:val="Heading4act4"/>
    <w:rsid w:val="003D68E0"/>
    <w:rPr>
      <w:rFonts w:ascii="Arial" w:eastAsia="Times New Roman" w:hAnsi="Arial" w:cs="Times New Roman"/>
      <w:b/>
      <w:color w:val="00B050"/>
      <w:sz w:val="28"/>
      <w:szCs w:val="24"/>
      <w:lang w:val="en-US" w:eastAsia="en-IE"/>
    </w:rPr>
  </w:style>
  <w:style w:type="paragraph" w:customStyle="1" w:styleId="TABITEMWSPACE">
    <w:name w:val="TAB ITEM W SPACE"/>
    <w:basedOn w:val="Normal"/>
    <w:link w:val="TABITEMWSPACEChar"/>
    <w:qFormat/>
    <w:rsid w:val="0013148F"/>
    <w:pPr>
      <w:spacing w:after="0"/>
    </w:pPr>
    <w:rPr>
      <w:szCs w:val="18"/>
    </w:rPr>
  </w:style>
  <w:style w:type="character" w:customStyle="1" w:styleId="ZZoldTableHEADforOVERVIEWChar">
    <w:name w:val="ZZ old Table HEAD for OVERVIEW Char"/>
    <w:basedOn w:val="Policepardfaut"/>
    <w:link w:val="ZZoldTableHEADforOVERVIEW"/>
    <w:rsid w:val="0013148F"/>
    <w:rPr>
      <w:rFonts w:ascii="Arial" w:eastAsia="Times New Roman" w:hAnsi="Arial" w:cs="Arial"/>
      <w:b/>
      <w:bCs/>
      <w:color w:val="000000"/>
      <w:szCs w:val="18"/>
      <w:lang w:val="en-GB" w:eastAsia="en-GB"/>
    </w:rPr>
  </w:style>
  <w:style w:type="character" w:customStyle="1" w:styleId="TABITEMWSPACEChar">
    <w:name w:val="TAB ITEM W SPACE Char"/>
    <w:basedOn w:val="Policepardfaut"/>
    <w:link w:val="TABITEMWSPACE"/>
    <w:rsid w:val="0013148F"/>
    <w:rPr>
      <w:rFonts w:ascii="Arial" w:eastAsia="Times New Roman" w:hAnsi="Arial" w:cs="Times New Roman"/>
      <w:sz w:val="20"/>
      <w:szCs w:val="18"/>
      <w:lang w:val="en-GB"/>
    </w:rPr>
  </w:style>
  <w:style w:type="paragraph" w:customStyle="1" w:styleId="TABLEMAINQUESTIONCONTEXT">
    <w:name w:val="TABLE MAIN QUESTION CONTEXT"/>
    <w:basedOn w:val="Normal"/>
    <w:link w:val="TABLEMAINQUESTIONCONTEXTChar"/>
    <w:qFormat/>
    <w:rsid w:val="002A3DF0"/>
    <w:pPr>
      <w:framePr w:wrap="around" w:vAnchor="text" w:hAnchor="text" w:y="1"/>
      <w:jc w:val="left"/>
    </w:pPr>
  </w:style>
  <w:style w:type="character" w:customStyle="1" w:styleId="TABLEMAINQUESTIONCONTEXTChar">
    <w:name w:val="TABLE MAIN QUESTION CONTEXT Char"/>
    <w:basedOn w:val="Policepardfaut"/>
    <w:link w:val="TABLEMAINQUESTIONCONTEXT"/>
    <w:rsid w:val="002A3DF0"/>
    <w:rPr>
      <w:rFonts w:ascii="Arial" w:eastAsia="Times New Roman" w:hAnsi="Arial" w:cs="Times New Roman"/>
      <w:sz w:val="21"/>
      <w:szCs w:val="24"/>
      <w:lang w:val="en-GB"/>
    </w:rPr>
  </w:style>
  <w:style w:type="paragraph" w:customStyle="1" w:styleId="ComponentNumber">
    <w:name w:val="Component Number"/>
    <w:basedOn w:val="Normal"/>
    <w:link w:val="ComponentNumberChar"/>
    <w:qFormat/>
    <w:rsid w:val="00A76458"/>
    <w:pPr>
      <w:spacing w:after="0"/>
    </w:pPr>
    <w:rPr>
      <w:color w:val="00B050"/>
      <w:sz w:val="96"/>
    </w:rPr>
  </w:style>
  <w:style w:type="character" w:customStyle="1" w:styleId="ComponentNumberChar">
    <w:name w:val="Component Number Char"/>
    <w:basedOn w:val="Policepardfaut"/>
    <w:link w:val="ComponentNumber"/>
    <w:rsid w:val="00A76458"/>
    <w:rPr>
      <w:rFonts w:ascii="Arial" w:eastAsia="Times New Roman" w:hAnsi="Arial" w:cs="Times New Roman"/>
      <w:color w:val="00B050"/>
      <w:sz w:val="96"/>
      <w:szCs w:val="24"/>
      <w:lang w:val="en-GB"/>
    </w:rPr>
  </w:style>
  <w:style w:type="paragraph" w:customStyle="1" w:styleId="BASICNUMBER">
    <w:name w:val="BASIC NUMBER"/>
    <w:basedOn w:val="Normal"/>
    <w:link w:val="BASICNUMBERChar"/>
    <w:qFormat/>
    <w:rsid w:val="00CC4B99"/>
    <w:pPr>
      <w:spacing w:after="0"/>
      <w:jc w:val="center"/>
    </w:pPr>
    <w:rPr>
      <w:b/>
      <w:color w:val="00B050"/>
      <w:sz w:val="26"/>
    </w:rPr>
  </w:style>
  <w:style w:type="paragraph" w:customStyle="1" w:styleId="BASICNUMBER2">
    <w:name w:val="BASIC NUMBER 2"/>
    <w:basedOn w:val="BASICNUMBER"/>
    <w:link w:val="BASICNUMBER2Char"/>
    <w:qFormat/>
    <w:rsid w:val="00CC4B99"/>
    <w:rPr>
      <w:color w:val="76923C" w:themeColor="accent3" w:themeShade="BF"/>
    </w:rPr>
  </w:style>
  <w:style w:type="character" w:customStyle="1" w:styleId="BASICNUMBERChar">
    <w:name w:val="BASIC NUMBER Char"/>
    <w:basedOn w:val="Policepardfaut"/>
    <w:link w:val="BASICNUMBER"/>
    <w:rsid w:val="00CC4B99"/>
    <w:rPr>
      <w:rFonts w:ascii="Arial" w:eastAsia="Times New Roman" w:hAnsi="Arial" w:cs="Times New Roman"/>
      <w:b/>
      <w:color w:val="00B050"/>
      <w:sz w:val="26"/>
      <w:szCs w:val="24"/>
      <w:lang w:val="en-GB"/>
    </w:rPr>
  </w:style>
  <w:style w:type="paragraph" w:customStyle="1" w:styleId="BASICNUMBER3">
    <w:name w:val="BASIC NUMBER 3"/>
    <w:basedOn w:val="Normal"/>
    <w:link w:val="BASICNUMBER3Char"/>
    <w:qFormat/>
    <w:rsid w:val="00543F79"/>
    <w:pPr>
      <w:spacing w:after="0"/>
      <w:jc w:val="center"/>
    </w:pPr>
    <w:rPr>
      <w:b/>
      <w:color w:val="E36C0A" w:themeColor="accent6" w:themeShade="BF"/>
      <w:sz w:val="26"/>
    </w:rPr>
  </w:style>
  <w:style w:type="character" w:customStyle="1" w:styleId="BASICNUMBER2Char">
    <w:name w:val="BASIC NUMBER 2 Char"/>
    <w:basedOn w:val="BASICNUMBERChar"/>
    <w:link w:val="BASICNUMBER2"/>
    <w:rsid w:val="00CC4B99"/>
    <w:rPr>
      <w:rFonts w:ascii="Arial" w:eastAsia="Times New Roman" w:hAnsi="Arial" w:cs="Times New Roman"/>
      <w:b/>
      <w:color w:val="76923C" w:themeColor="accent3" w:themeShade="BF"/>
      <w:sz w:val="26"/>
      <w:szCs w:val="24"/>
      <w:lang w:val="en-GB"/>
    </w:rPr>
  </w:style>
  <w:style w:type="paragraph" w:customStyle="1" w:styleId="BASICNUMBER1">
    <w:name w:val="BASIC NUMBER 1"/>
    <w:basedOn w:val="Normal"/>
    <w:next w:val="Corpsdetexte"/>
    <w:link w:val="BASICNUMBER1Char"/>
    <w:qFormat/>
    <w:rsid w:val="00E2700F"/>
    <w:pPr>
      <w:spacing w:after="0"/>
      <w:jc w:val="center"/>
    </w:pPr>
    <w:rPr>
      <w:b/>
      <w:color w:val="C00000"/>
      <w:sz w:val="26"/>
    </w:rPr>
  </w:style>
  <w:style w:type="character" w:customStyle="1" w:styleId="BASICNUMBER3Char">
    <w:name w:val="BASIC NUMBER 3 Char"/>
    <w:basedOn w:val="Policepardfaut"/>
    <w:link w:val="BASICNUMBER3"/>
    <w:rsid w:val="00543F79"/>
    <w:rPr>
      <w:rFonts w:ascii="Arial" w:eastAsia="Times New Roman" w:hAnsi="Arial" w:cs="Times New Roman"/>
      <w:b/>
      <w:color w:val="E36C0A" w:themeColor="accent6" w:themeShade="BF"/>
      <w:sz w:val="26"/>
      <w:szCs w:val="24"/>
      <w:lang w:val="en-GB"/>
    </w:rPr>
  </w:style>
  <w:style w:type="paragraph" w:customStyle="1" w:styleId="Checkbox">
    <w:name w:val="Checkbox"/>
    <w:basedOn w:val="BoxHighlighted"/>
    <w:link w:val="CheckboxChar"/>
    <w:qFormat/>
    <w:rsid w:val="001040DE"/>
    <w:pPr>
      <w:numPr>
        <w:numId w:val="3"/>
      </w:numPr>
      <w:shd w:val="clear" w:color="auto" w:fill="EEECE1" w:themeFill="background2"/>
      <w:spacing w:after="0"/>
    </w:pPr>
  </w:style>
  <w:style w:type="character" w:customStyle="1" w:styleId="BASICNUMBER1Char">
    <w:name w:val="BASIC NUMBER 1 Char"/>
    <w:basedOn w:val="Policepardfaut"/>
    <w:link w:val="BASICNUMBER1"/>
    <w:rsid w:val="00E2700F"/>
    <w:rPr>
      <w:rFonts w:ascii="Arial" w:eastAsia="Times New Roman" w:hAnsi="Arial" w:cs="Times New Roman"/>
      <w:b/>
      <w:color w:val="C00000"/>
      <w:sz w:val="26"/>
      <w:szCs w:val="24"/>
      <w:lang w:val="en-GB"/>
    </w:rPr>
  </w:style>
  <w:style w:type="character" w:customStyle="1" w:styleId="BoxHighlightedChar">
    <w:name w:val="Box Highlighted Char"/>
    <w:basedOn w:val="Policepardfaut"/>
    <w:link w:val="BoxHighlighted"/>
    <w:rsid w:val="00E51904"/>
    <w:rPr>
      <w:rFonts w:ascii="Arial" w:eastAsia="Times New Roman" w:hAnsi="Arial" w:cs="Times New Roman"/>
      <w:szCs w:val="24"/>
      <w:shd w:val="clear" w:color="auto" w:fill="CAE9FE"/>
      <w:lang w:val="en-GB"/>
    </w:rPr>
  </w:style>
  <w:style w:type="character" w:customStyle="1" w:styleId="CheckboxChar">
    <w:name w:val="Checkbox Char"/>
    <w:basedOn w:val="BoxHighlightedChar"/>
    <w:link w:val="Checkbox"/>
    <w:rsid w:val="001040DE"/>
    <w:rPr>
      <w:rFonts w:ascii="Arial" w:eastAsia="Times New Roman" w:hAnsi="Arial" w:cs="Times New Roman"/>
      <w:sz w:val="21"/>
      <w:szCs w:val="24"/>
      <w:shd w:val="clear" w:color="auto" w:fill="EEECE1" w:themeFill="background2"/>
      <w:lang w:val="en-GB"/>
    </w:rPr>
  </w:style>
  <w:style w:type="character" w:styleId="lev">
    <w:name w:val="Strong"/>
    <w:basedOn w:val="Policepardfaut"/>
    <w:uiPriority w:val="22"/>
    <w:qFormat/>
    <w:rsid w:val="0030260F"/>
    <w:rPr>
      <w:b/>
      <w:bCs/>
    </w:rPr>
  </w:style>
  <w:style w:type="paragraph" w:customStyle="1" w:styleId="Keyactions">
    <w:name w:val="Key actions"/>
    <w:basedOn w:val="Paragraphedeliste"/>
    <w:link w:val="KeyactionsChar"/>
    <w:qFormat/>
    <w:rsid w:val="00FE28C2"/>
    <w:pPr>
      <w:ind w:left="0"/>
    </w:pPr>
    <w:rPr>
      <w:rFonts w:eastAsiaTheme="minorHAnsi"/>
      <w:sz w:val="20"/>
      <w:szCs w:val="22"/>
      <w:lang w:val="en-US"/>
    </w:rPr>
  </w:style>
  <w:style w:type="character" w:customStyle="1" w:styleId="KeyactionsChar">
    <w:name w:val="Key actions Char"/>
    <w:basedOn w:val="Policepardfaut"/>
    <w:link w:val="Keyactions"/>
    <w:rsid w:val="00FE28C2"/>
    <w:rPr>
      <w:rFonts w:ascii="Arial" w:eastAsiaTheme="minorHAnsi" w:hAnsi="Arial" w:cs="Times New Roman"/>
      <w:sz w:val="20"/>
      <w:lang w:val="en-US"/>
    </w:rPr>
  </w:style>
  <w:style w:type="table" w:customStyle="1" w:styleId="TableGrid">
    <w:name w:val="TableGrid"/>
    <w:rsid w:val="001F22F9"/>
    <w:pPr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Textedelespacerserv">
    <w:name w:val="Placeholder Text"/>
    <w:basedOn w:val="Policepardfaut"/>
    <w:uiPriority w:val="99"/>
    <w:semiHidden/>
    <w:rsid w:val="004A732D"/>
    <w:rPr>
      <w:color w:val="808080"/>
    </w:rPr>
  </w:style>
  <w:style w:type="paragraph" w:customStyle="1" w:styleId="TITLEgrey">
    <w:name w:val="TITLE grey"/>
    <w:basedOn w:val="ZZoldTableHEADforOVERVIEW"/>
    <w:link w:val="TITLEgreyChar"/>
    <w:rsid w:val="000F7F4A"/>
  </w:style>
  <w:style w:type="character" w:customStyle="1" w:styleId="TITLEgreyChar">
    <w:name w:val="TITLE grey Char"/>
    <w:basedOn w:val="ZZoldTableHEADforOVERVIEWChar"/>
    <w:link w:val="TITLEgrey"/>
    <w:rsid w:val="000F7F4A"/>
    <w:rPr>
      <w:rFonts w:ascii="Arial" w:eastAsia="Times New Roman" w:hAnsi="Arial" w:cs="Arial"/>
      <w:b/>
      <w:bCs/>
      <w:color w:val="000000"/>
      <w:sz w:val="21"/>
      <w:szCs w:val="18"/>
      <w:lang w:val="en-GB" w:eastAsia="en-GB"/>
    </w:rPr>
  </w:style>
  <w:style w:type="paragraph" w:customStyle="1" w:styleId="Break">
    <w:name w:val="Break"/>
    <w:basedOn w:val="Normal"/>
    <w:link w:val="BreakChar"/>
    <w:qFormat/>
    <w:rsid w:val="00E14F44"/>
    <w:pPr>
      <w:spacing w:after="0"/>
      <w:jc w:val="left"/>
    </w:pPr>
    <w:rPr>
      <w:rFonts w:eastAsiaTheme="minorHAnsi"/>
      <w:sz w:val="12"/>
      <w:szCs w:val="20"/>
      <w:lang w:val="en-US"/>
    </w:rPr>
  </w:style>
  <w:style w:type="character" w:customStyle="1" w:styleId="BreakChar">
    <w:name w:val="Break Char"/>
    <w:basedOn w:val="Policepardfaut"/>
    <w:link w:val="Break"/>
    <w:rsid w:val="00E14F44"/>
    <w:rPr>
      <w:rFonts w:ascii="Arial" w:eastAsiaTheme="minorHAnsi" w:hAnsi="Arial" w:cs="Times New Roman"/>
      <w:sz w:val="12"/>
      <w:szCs w:val="20"/>
      <w:lang w:val="en-US"/>
    </w:rPr>
  </w:style>
  <w:style w:type="paragraph" w:customStyle="1" w:styleId="Part1-overview">
    <w:name w:val="Part 1 - overview"/>
    <w:basedOn w:val="TABLEMAINQUESTIONCONTEXT"/>
    <w:link w:val="Part1-overviewChar"/>
    <w:qFormat/>
    <w:rsid w:val="00E2700F"/>
    <w:pPr>
      <w:framePr w:wrap="around"/>
      <w:shd w:val="clear" w:color="auto" w:fill="F2DBDB" w:themeFill="accent2" w:themeFillTint="33"/>
      <w:spacing w:after="0"/>
    </w:pPr>
    <w:rPr>
      <w:color w:val="000000" w:themeColor="text1"/>
      <w:sz w:val="23"/>
    </w:rPr>
  </w:style>
  <w:style w:type="paragraph" w:customStyle="1" w:styleId="AllParts-Tablecontent">
    <w:name w:val="All Parts - Table content"/>
    <w:basedOn w:val="Normal"/>
    <w:link w:val="AllParts-TablecontentChar"/>
    <w:qFormat/>
    <w:rsid w:val="00E2700F"/>
    <w:pPr>
      <w:spacing w:after="0"/>
      <w:jc w:val="left"/>
    </w:pPr>
    <w:rPr>
      <w:sz w:val="22"/>
    </w:rPr>
  </w:style>
  <w:style w:type="character" w:customStyle="1" w:styleId="Part1-overviewChar">
    <w:name w:val="Part 1 - overview Char"/>
    <w:basedOn w:val="TABLEMAINQUESTIONCONTEXTChar"/>
    <w:link w:val="Part1-overview"/>
    <w:rsid w:val="00E2700F"/>
    <w:rPr>
      <w:rFonts w:ascii="Arial" w:eastAsia="Times New Roman" w:hAnsi="Arial" w:cs="Times New Roman"/>
      <w:color w:val="000000" w:themeColor="text1"/>
      <w:sz w:val="23"/>
      <w:szCs w:val="24"/>
      <w:shd w:val="clear" w:color="auto" w:fill="F2DBDB" w:themeFill="accent2" w:themeFillTint="33"/>
      <w:lang w:val="en-GB"/>
    </w:rPr>
  </w:style>
  <w:style w:type="paragraph" w:customStyle="1" w:styleId="Part4-overview">
    <w:name w:val="Part 4 - overview"/>
    <w:basedOn w:val="Part1-overview"/>
    <w:link w:val="Part4-overviewChar"/>
    <w:qFormat/>
    <w:rsid w:val="00E2700F"/>
    <w:pPr>
      <w:framePr w:wrap="around"/>
      <w:shd w:val="clear" w:color="auto" w:fill="CEFADA"/>
    </w:pPr>
  </w:style>
  <w:style w:type="character" w:customStyle="1" w:styleId="AllParts-TablecontentChar">
    <w:name w:val="All Parts - Table content Char"/>
    <w:basedOn w:val="Policepardfaut"/>
    <w:link w:val="AllParts-Tablecontent"/>
    <w:rsid w:val="00E2700F"/>
    <w:rPr>
      <w:rFonts w:ascii="Arial" w:eastAsia="Times New Roman" w:hAnsi="Arial" w:cs="Times New Roman"/>
      <w:szCs w:val="24"/>
      <w:lang w:val="en-GB"/>
    </w:rPr>
  </w:style>
  <w:style w:type="paragraph" w:customStyle="1" w:styleId="Part3-overview">
    <w:name w:val="Part 3 - overview"/>
    <w:basedOn w:val="Part4-overview"/>
    <w:link w:val="Part3-overviewChar"/>
    <w:qFormat/>
    <w:rsid w:val="000A525B"/>
    <w:pPr>
      <w:framePr w:wrap="around"/>
      <w:shd w:val="clear" w:color="auto" w:fill="EAF1DD" w:themeFill="accent3" w:themeFillTint="33"/>
    </w:pPr>
  </w:style>
  <w:style w:type="character" w:customStyle="1" w:styleId="Part4-overviewChar">
    <w:name w:val="Part 4 - overview Char"/>
    <w:basedOn w:val="Part1-overviewChar"/>
    <w:link w:val="Part4-overview"/>
    <w:rsid w:val="00E2700F"/>
    <w:rPr>
      <w:rFonts w:ascii="Arial" w:eastAsia="Times New Roman" w:hAnsi="Arial" w:cs="Times New Roman"/>
      <w:color w:val="000000" w:themeColor="text1"/>
      <w:sz w:val="23"/>
      <w:szCs w:val="24"/>
      <w:shd w:val="clear" w:color="auto" w:fill="CEFADA"/>
      <w:lang w:val="en-GB"/>
    </w:rPr>
  </w:style>
  <w:style w:type="paragraph" w:customStyle="1" w:styleId="Part2-overview">
    <w:name w:val="Part 2 - overview"/>
    <w:basedOn w:val="Part3-overview"/>
    <w:link w:val="Part2-overviewChar"/>
    <w:qFormat/>
    <w:rsid w:val="00CE5A61"/>
    <w:pPr>
      <w:framePr w:wrap="around"/>
      <w:shd w:val="clear" w:color="auto" w:fill="FDE9D9" w:themeFill="accent6" w:themeFillTint="33"/>
    </w:pPr>
  </w:style>
  <w:style w:type="character" w:customStyle="1" w:styleId="Part3-overviewChar">
    <w:name w:val="Part 3 - overview Char"/>
    <w:basedOn w:val="Part4-overviewChar"/>
    <w:link w:val="Part3-overview"/>
    <w:rsid w:val="000A525B"/>
    <w:rPr>
      <w:rFonts w:ascii="Arial" w:eastAsia="Times New Roman" w:hAnsi="Arial" w:cs="Times New Roman"/>
      <w:color w:val="000000" w:themeColor="text1"/>
      <w:sz w:val="23"/>
      <w:szCs w:val="24"/>
      <w:shd w:val="clear" w:color="auto" w:fill="EAF1DD" w:themeFill="accent3" w:themeFillTint="33"/>
      <w:lang w:val="en-GB"/>
    </w:rPr>
  </w:style>
  <w:style w:type="paragraph" w:customStyle="1" w:styleId="Table-Headers">
    <w:name w:val="Table-Headers"/>
    <w:basedOn w:val="BASICNUMBER2"/>
    <w:next w:val="Normal"/>
    <w:link w:val="Table-HeadersChar"/>
    <w:rsid w:val="00203EA4"/>
    <w:rPr>
      <w:b w:val="0"/>
      <w:color w:val="FFFFFF" w:themeColor="background1"/>
    </w:rPr>
  </w:style>
  <w:style w:type="character" w:customStyle="1" w:styleId="Part2-overviewChar">
    <w:name w:val="Part 2 - overview Char"/>
    <w:basedOn w:val="Part3-overviewChar"/>
    <w:link w:val="Part2-overview"/>
    <w:rsid w:val="00CE5A61"/>
    <w:rPr>
      <w:rFonts w:ascii="Arial" w:eastAsia="Times New Roman" w:hAnsi="Arial" w:cs="Times New Roman"/>
      <w:color w:val="000000" w:themeColor="text1"/>
      <w:sz w:val="23"/>
      <w:szCs w:val="24"/>
      <w:shd w:val="clear" w:color="auto" w:fill="FDE9D9" w:themeFill="accent6" w:themeFillTint="33"/>
      <w:lang w:val="en-GB"/>
    </w:rPr>
  </w:style>
  <w:style w:type="character" w:customStyle="1" w:styleId="Table-HeadersChar">
    <w:name w:val="Table-Headers Char"/>
    <w:basedOn w:val="BASICNUMBER1Char"/>
    <w:link w:val="Table-Headers"/>
    <w:rsid w:val="00203EA4"/>
    <w:rPr>
      <w:rFonts w:ascii="Arial" w:eastAsia="Times New Roman" w:hAnsi="Arial" w:cs="Times New Roman"/>
      <w:b w:val="0"/>
      <w:color w:val="FFFFFF" w:themeColor="background1"/>
      <w:sz w:val="28"/>
      <w:szCs w:val="24"/>
      <w:lang w:val="en-GB"/>
    </w:rPr>
  </w:style>
  <w:style w:type="paragraph" w:customStyle="1" w:styleId="3-TICKlist">
    <w:name w:val="3-TICK list"/>
    <w:link w:val="3-TICKlistZchn"/>
    <w:qFormat/>
    <w:rsid w:val="00DE78C3"/>
    <w:pPr>
      <w:numPr>
        <w:numId w:val="4"/>
      </w:numPr>
    </w:pPr>
    <w:rPr>
      <w:rFonts w:ascii="Arial" w:eastAsiaTheme="minorHAnsi" w:hAnsi="Arial" w:cs="Times New Roman"/>
      <w:lang w:val="en-US"/>
    </w:rPr>
  </w:style>
  <w:style w:type="paragraph" w:customStyle="1" w:styleId="4-TICK">
    <w:name w:val="4-TICK"/>
    <w:link w:val="4-TICKZchn"/>
    <w:qFormat/>
    <w:rsid w:val="00DE78C3"/>
    <w:pPr>
      <w:numPr>
        <w:numId w:val="10"/>
      </w:numPr>
      <w:spacing w:line="240" w:lineRule="auto"/>
    </w:pPr>
    <w:rPr>
      <w:rFonts w:ascii="Arial" w:eastAsiaTheme="minorHAnsi" w:hAnsi="Arial" w:cs="Times New Roman"/>
      <w:sz w:val="20"/>
      <w:lang w:val="en-US"/>
    </w:rPr>
  </w:style>
  <w:style w:type="character" w:customStyle="1" w:styleId="3-TICKlistZchn">
    <w:name w:val="3-TICK list Zchn"/>
    <w:basedOn w:val="KeyactionsChar"/>
    <w:link w:val="3-TICKlist"/>
    <w:rsid w:val="00DE78C3"/>
    <w:rPr>
      <w:rFonts w:ascii="Arial" w:eastAsiaTheme="minorHAnsi" w:hAnsi="Arial" w:cs="Times New Roman"/>
      <w:sz w:val="20"/>
      <w:lang w:val="en-US"/>
    </w:rPr>
  </w:style>
  <w:style w:type="paragraph" w:customStyle="1" w:styleId="1-TICK">
    <w:name w:val="1-TICK"/>
    <w:link w:val="1-TICKZchn"/>
    <w:qFormat/>
    <w:rsid w:val="00DE78C3"/>
    <w:rPr>
      <w:rFonts w:ascii="Arial" w:eastAsiaTheme="minorHAnsi" w:hAnsi="Arial" w:cs="Times New Roman"/>
      <w:sz w:val="20"/>
      <w:lang w:val="en-US"/>
    </w:rPr>
  </w:style>
  <w:style w:type="character" w:customStyle="1" w:styleId="4-TICKZchn">
    <w:name w:val="4-TICK Zchn"/>
    <w:basedOn w:val="3-TICKlistZchn"/>
    <w:link w:val="4-TICK"/>
    <w:rsid w:val="00DE78C3"/>
    <w:rPr>
      <w:rFonts w:ascii="Arial" w:eastAsiaTheme="minorHAnsi" w:hAnsi="Arial" w:cs="Times New Roman"/>
      <w:sz w:val="20"/>
      <w:lang w:val="en-US"/>
    </w:rPr>
  </w:style>
  <w:style w:type="paragraph" w:customStyle="1" w:styleId="TIP-BLUE">
    <w:name w:val="TIP-BLUE"/>
    <w:basedOn w:val="Heading3Act1"/>
    <w:link w:val="TIP-BLUEZchn"/>
    <w:qFormat/>
    <w:rsid w:val="00D00A46"/>
    <w:pPr>
      <w:shd w:val="clear" w:color="auto" w:fill="1F497D" w:themeFill="text2"/>
    </w:pPr>
  </w:style>
  <w:style w:type="character" w:customStyle="1" w:styleId="1-TICKZchn">
    <w:name w:val="1-TICK Zchn"/>
    <w:basedOn w:val="4-TICKZchn"/>
    <w:link w:val="1-TICK"/>
    <w:rsid w:val="00DE78C3"/>
    <w:rPr>
      <w:rFonts w:ascii="Arial" w:eastAsiaTheme="minorHAnsi" w:hAnsi="Arial" w:cs="Times New Roman"/>
      <w:sz w:val="20"/>
      <w:lang w:val="en-US"/>
    </w:rPr>
  </w:style>
  <w:style w:type="paragraph" w:customStyle="1" w:styleId="Blue-Headerish">
    <w:name w:val="Blue-Headerish"/>
    <w:basedOn w:val="BASICNUMBER2"/>
    <w:link w:val="Blue-HeaderishZchn"/>
    <w:qFormat/>
    <w:rsid w:val="0007765D"/>
    <w:pPr>
      <w:spacing w:after="120"/>
      <w:ind w:left="720"/>
      <w:jc w:val="left"/>
    </w:pPr>
    <w:rPr>
      <w:color w:val="4F81BD" w:themeColor="accent1"/>
    </w:rPr>
  </w:style>
  <w:style w:type="character" w:customStyle="1" w:styleId="TIP-BLUEZchn">
    <w:name w:val="TIP-BLUE Zchn"/>
    <w:basedOn w:val="Heading3Act3Char"/>
    <w:link w:val="TIP-BLUE"/>
    <w:rsid w:val="00D00A46"/>
    <w:rPr>
      <w:rFonts w:ascii="Arial" w:eastAsia="Times New Roman" w:hAnsi="Arial" w:cs="Arial"/>
      <w:b/>
      <w:i/>
      <w:color w:val="FFFFFF" w:themeColor="background1"/>
      <w:sz w:val="25"/>
      <w:szCs w:val="24"/>
      <w:shd w:val="clear" w:color="auto" w:fill="1F497D" w:themeFill="text2"/>
      <w:lang w:val="en-GB" w:eastAsia="en-IE"/>
    </w:rPr>
  </w:style>
  <w:style w:type="character" w:customStyle="1" w:styleId="Blue-HeaderishZchn">
    <w:name w:val="Blue-Headerish Zchn"/>
    <w:basedOn w:val="BASICNUMBER2Char"/>
    <w:link w:val="Blue-Headerish"/>
    <w:rsid w:val="0007765D"/>
    <w:rPr>
      <w:rFonts w:ascii="Arial" w:eastAsia="Times New Roman" w:hAnsi="Arial" w:cs="Times New Roman"/>
      <w:b/>
      <w:color w:val="4F81BD" w:themeColor="accent1"/>
      <w:sz w:val="26"/>
      <w:szCs w:val="24"/>
      <w:lang w:val="en-GB"/>
    </w:rPr>
  </w:style>
  <w:style w:type="paragraph" w:customStyle="1" w:styleId="Part8-PURPLE">
    <w:name w:val="Part 8 - PURPLE"/>
    <w:basedOn w:val="Heading4act2"/>
    <w:link w:val="Part8-PURPLEChar"/>
    <w:qFormat/>
    <w:rsid w:val="005D78AE"/>
    <w:rPr>
      <w:color w:val="17365D" w:themeColor="text2" w:themeShade="BF"/>
    </w:rPr>
  </w:style>
  <w:style w:type="character" w:customStyle="1" w:styleId="Part8-PURPLEChar">
    <w:name w:val="Part 8 - PURPLE Char"/>
    <w:basedOn w:val="Heading4act2Char"/>
    <w:link w:val="Part8-PURPLE"/>
    <w:rsid w:val="005D78AE"/>
    <w:rPr>
      <w:rFonts w:ascii="Arial" w:eastAsia="Times New Roman" w:hAnsi="Arial" w:cs="Times New Roman"/>
      <w:b/>
      <w:color w:val="17365D" w:themeColor="text2" w:themeShade="BF"/>
      <w:sz w:val="28"/>
      <w:szCs w:val="24"/>
      <w:lang w:val="en-US" w:eastAsia="en-IE"/>
    </w:rPr>
  </w:style>
  <w:style w:type="paragraph" w:customStyle="1" w:styleId="H3-PROGRELATED">
    <w:name w:val="H3 - PROG RELATED"/>
    <w:basedOn w:val="Titre3"/>
    <w:link w:val="H3-PROGRELATEDChar"/>
    <w:qFormat/>
    <w:rsid w:val="00417642"/>
    <w:pPr>
      <w:shd w:val="clear" w:color="auto" w:fill="632423" w:themeFill="accent2" w:themeFillShade="80"/>
    </w:pPr>
  </w:style>
  <w:style w:type="paragraph" w:customStyle="1" w:styleId="Case-study-SECTOR">
    <w:name w:val="Case-study-SECTOR"/>
    <w:basedOn w:val="Heading4act3"/>
    <w:link w:val="Case-study-SECTORChar"/>
    <w:qFormat/>
    <w:rsid w:val="00887019"/>
    <w:rPr>
      <w:noProof/>
      <w:color w:val="632423" w:themeColor="accent2" w:themeShade="80"/>
    </w:rPr>
  </w:style>
  <w:style w:type="character" w:customStyle="1" w:styleId="H3-PROGRELATEDChar">
    <w:name w:val="H3 - PROG RELATED Char"/>
    <w:basedOn w:val="Titre3Car"/>
    <w:link w:val="H3-PROGRELATED"/>
    <w:rsid w:val="00417642"/>
    <w:rPr>
      <w:rFonts w:ascii="Arial" w:eastAsia="Times New Roman" w:hAnsi="Arial" w:cs="Arial"/>
      <w:b/>
      <w:i/>
      <w:color w:val="FFFFFF" w:themeColor="background1"/>
      <w:sz w:val="25"/>
      <w:szCs w:val="24"/>
      <w:shd w:val="clear" w:color="auto" w:fill="632423" w:themeFill="accent2" w:themeFillShade="80"/>
      <w:lang w:val="en-GB" w:eastAsia="en-IE"/>
    </w:rPr>
  </w:style>
  <w:style w:type="paragraph" w:customStyle="1" w:styleId="Heading-Part8Questions">
    <w:name w:val="Heading-Part 8 Questions"/>
    <w:basedOn w:val="H3-PROGRELATED"/>
    <w:link w:val="Heading-Part8QuestionsChar"/>
    <w:qFormat/>
    <w:rsid w:val="00A04171"/>
    <w:pPr>
      <w:shd w:val="clear" w:color="auto" w:fill="5F497A" w:themeFill="accent4" w:themeFillShade="BF"/>
    </w:pPr>
  </w:style>
  <w:style w:type="character" w:customStyle="1" w:styleId="Case-study-SECTORChar">
    <w:name w:val="Case-study-SECTOR Char"/>
    <w:basedOn w:val="Heading4act3Char"/>
    <w:link w:val="Case-study-SECTOR"/>
    <w:rsid w:val="00887019"/>
    <w:rPr>
      <w:rFonts w:ascii="Arial" w:eastAsia="Times New Roman" w:hAnsi="Arial" w:cs="Times New Roman"/>
      <w:b/>
      <w:noProof/>
      <w:color w:val="632423" w:themeColor="accent2" w:themeShade="80"/>
      <w:sz w:val="28"/>
      <w:szCs w:val="24"/>
      <w:lang w:val="en-US" w:eastAsia="en-IE"/>
    </w:rPr>
  </w:style>
  <w:style w:type="character" w:customStyle="1" w:styleId="Heading-Part8QuestionsChar">
    <w:name w:val="Heading-Part 8 Questions Char"/>
    <w:basedOn w:val="H3-PROGRELATEDChar"/>
    <w:link w:val="Heading-Part8Questions"/>
    <w:rsid w:val="00A04171"/>
    <w:rPr>
      <w:rFonts w:ascii="Arial" w:eastAsia="Times New Roman" w:hAnsi="Arial" w:cs="Arial"/>
      <w:b/>
      <w:i/>
      <w:color w:val="FFFFFF" w:themeColor="background1"/>
      <w:sz w:val="25"/>
      <w:szCs w:val="24"/>
      <w:shd w:val="clear" w:color="auto" w:fill="5F497A" w:themeFill="accent4" w:themeFillShade="BF"/>
      <w:lang w:val="en-GB" w:eastAsia="en-IE"/>
    </w:rPr>
  </w:style>
  <w:style w:type="paragraph" w:customStyle="1" w:styleId="Bulletlist">
    <w:name w:val="Bullet list"/>
    <w:basedOn w:val="Normal"/>
    <w:link w:val="BulletlistChar"/>
    <w:qFormat/>
    <w:rsid w:val="00516BAD"/>
    <w:pPr>
      <w:numPr>
        <w:numId w:val="9"/>
      </w:numPr>
    </w:pPr>
  </w:style>
  <w:style w:type="paragraph" w:customStyle="1" w:styleId="BULLET-BASIC">
    <w:name w:val="BULLET-BASIC"/>
    <w:link w:val="BULLET-BASICChar"/>
    <w:qFormat/>
    <w:rsid w:val="0092601C"/>
    <w:pPr>
      <w:numPr>
        <w:numId w:val="5"/>
      </w:numPr>
      <w:spacing w:line="240" w:lineRule="auto"/>
      <w:ind w:left="522" w:hanging="180"/>
    </w:pPr>
    <w:rPr>
      <w:rFonts w:ascii="Arial" w:eastAsiaTheme="minorHAnsi" w:hAnsi="Arial" w:cs="Arial"/>
      <w:szCs w:val="18"/>
      <w:lang w:val="en-US" w:eastAsia="en-IE"/>
    </w:rPr>
  </w:style>
  <w:style w:type="paragraph" w:customStyle="1" w:styleId="EXAMPLE-EMPHASIS">
    <w:name w:val="EXAMPLE - EMPHASIS"/>
    <w:basedOn w:val="BASICNUMBER2"/>
    <w:link w:val="EXAMPLE-EMPHASISChar"/>
    <w:qFormat/>
    <w:rsid w:val="00685D00"/>
    <w:rPr>
      <w:i/>
      <w:color w:val="auto"/>
      <w:sz w:val="20"/>
    </w:rPr>
  </w:style>
  <w:style w:type="character" w:customStyle="1" w:styleId="BULLET-BASICChar">
    <w:name w:val="BULLET-BASIC Char"/>
    <w:basedOn w:val="1-TICKZchn"/>
    <w:link w:val="BULLET-BASIC"/>
    <w:rsid w:val="0092601C"/>
    <w:rPr>
      <w:rFonts w:ascii="Arial" w:eastAsiaTheme="minorHAnsi" w:hAnsi="Arial" w:cs="Arial"/>
      <w:sz w:val="20"/>
      <w:szCs w:val="18"/>
      <w:lang w:val="en-US" w:eastAsia="en-IE"/>
    </w:rPr>
  </w:style>
  <w:style w:type="paragraph" w:customStyle="1" w:styleId="Part6INFO">
    <w:name w:val="Part 6 INFO"/>
    <w:basedOn w:val="Heading3forActivity2"/>
    <w:link w:val="Part6INFOChar"/>
    <w:qFormat/>
    <w:rsid w:val="00DF34AD"/>
    <w:pPr>
      <w:shd w:val="clear" w:color="auto" w:fill="31849B" w:themeFill="accent5" w:themeFillShade="BF"/>
    </w:pPr>
  </w:style>
  <w:style w:type="character" w:customStyle="1" w:styleId="EXAMPLE-EMPHASISChar">
    <w:name w:val="EXAMPLE - EMPHASIS Char"/>
    <w:basedOn w:val="BASICNUMBER2Char"/>
    <w:link w:val="EXAMPLE-EMPHASIS"/>
    <w:rsid w:val="00685D00"/>
    <w:rPr>
      <w:rFonts w:ascii="Arial" w:eastAsia="Times New Roman" w:hAnsi="Arial" w:cs="Times New Roman"/>
      <w:b/>
      <w:i/>
      <w:color w:val="76923C" w:themeColor="accent3" w:themeShade="BF"/>
      <w:sz w:val="20"/>
      <w:szCs w:val="24"/>
      <w:lang w:val="en-GB"/>
    </w:rPr>
  </w:style>
  <w:style w:type="paragraph" w:customStyle="1" w:styleId="Part6INFO2">
    <w:name w:val="Part 6 INFO 2"/>
    <w:basedOn w:val="Blue-Headerish"/>
    <w:link w:val="Part6INFO2Char"/>
    <w:qFormat/>
    <w:rsid w:val="009E08F1"/>
    <w:pPr>
      <w:numPr>
        <w:numId w:val="6"/>
      </w:numPr>
    </w:pPr>
    <w:rPr>
      <w:color w:val="31849B" w:themeColor="accent5" w:themeShade="BF"/>
    </w:rPr>
  </w:style>
  <w:style w:type="character" w:customStyle="1" w:styleId="Part6INFOChar">
    <w:name w:val="Part 6 INFO Char"/>
    <w:basedOn w:val="Heading3forActivity2Char"/>
    <w:link w:val="Part6INFO"/>
    <w:rsid w:val="00DF34AD"/>
    <w:rPr>
      <w:rFonts w:ascii="Arial" w:eastAsia="Times New Roman" w:hAnsi="Arial" w:cs="Arial"/>
      <w:b/>
      <w:i/>
      <w:color w:val="FFFFFF" w:themeColor="background1"/>
      <w:sz w:val="25"/>
      <w:szCs w:val="24"/>
      <w:shd w:val="clear" w:color="auto" w:fill="31849B" w:themeFill="accent5" w:themeFillShade="BF"/>
      <w:lang w:val="en-GB" w:eastAsia="en-IE"/>
    </w:rPr>
  </w:style>
  <w:style w:type="paragraph" w:customStyle="1" w:styleId="EMPASISFORPART6">
    <w:name w:val="EMPASIS FOR PART 6"/>
    <w:basedOn w:val="Checkbox"/>
    <w:link w:val="EMPASISFORPART6Char"/>
    <w:qFormat/>
    <w:rsid w:val="001040DE"/>
    <w:pPr>
      <w:numPr>
        <w:ilvl w:val="2"/>
      </w:numPr>
      <w:shd w:val="clear" w:color="auto" w:fill="31849B" w:themeFill="accent5" w:themeFillShade="BF"/>
    </w:pPr>
    <w:rPr>
      <w:b/>
      <w:color w:val="FFFFFF" w:themeColor="background1"/>
    </w:rPr>
  </w:style>
  <w:style w:type="character" w:customStyle="1" w:styleId="Part6INFO2Char">
    <w:name w:val="Part 6 INFO 2 Char"/>
    <w:basedOn w:val="Blue-HeaderishZchn"/>
    <w:link w:val="Part6INFO2"/>
    <w:rsid w:val="009E08F1"/>
    <w:rPr>
      <w:rFonts w:ascii="Arial" w:eastAsia="Times New Roman" w:hAnsi="Arial" w:cs="Times New Roman"/>
      <w:b/>
      <w:color w:val="31849B" w:themeColor="accent5" w:themeShade="BF"/>
      <w:sz w:val="26"/>
      <w:szCs w:val="24"/>
      <w:lang w:val="en-GB"/>
    </w:rPr>
  </w:style>
  <w:style w:type="character" w:customStyle="1" w:styleId="EMPASISFORPART6Char">
    <w:name w:val="EMPASIS FOR PART 6 Char"/>
    <w:basedOn w:val="CheckboxChar"/>
    <w:link w:val="EMPASISFORPART6"/>
    <w:rsid w:val="001040DE"/>
    <w:rPr>
      <w:rFonts w:ascii="Arial" w:eastAsia="Times New Roman" w:hAnsi="Arial" w:cs="Times New Roman"/>
      <w:b/>
      <w:color w:val="FFFFFF" w:themeColor="background1"/>
      <w:sz w:val="21"/>
      <w:szCs w:val="24"/>
      <w:shd w:val="clear" w:color="auto" w:fill="31849B" w:themeFill="accent5" w:themeFillShade="BF"/>
      <w:lang w:val="en-GB"/>
    </w:rPr>
  </w:style>
  <w:style w:type="paragraph" w:customStyle="1" w:styleId="STYLEPURPLE">
    <w:name w:val="STYLE PURPLE"/>
    <w:basedOn w:val="Checkbox"/>
    <w:link w:val="STYLEPURPLEChar"/>
    <w:qFormat/>
    <w:rsid w:val="00C715B7"/>
    <w:pPr>
      <w:numPr>
        <w:ilvl w:val="1"/>
        <w:numId w:val="2"/>
      </w:numPr>
    </w:pPr>
  </w:style>
  <w:style w:type="character" w:customStyle="1" w:styleId="STYLEPURPLEChar">
    <w:name w:val="STYLE PURPLE Char"/>
    <w:basedOn w:val="CheckboxChar"/>
    <w:link w:val="STYLEPURPLE"/>
    <w:rsid w:val="00C715B7"/>
    <w:rPr>
      <w:rFonts w:ascii="Arial" w:eastAsia="Times New Roman" w:hAnsi="Arial" w:cs="Times New Roman"/>
      <w:sz w:val="21"/>
      <w:szCs w:val="24"/>
      <w:shd w:val="clear" w:color="auto" w:fill="EEECE1" w:themeFill="background2"/>
      <w:lang w:val="en-GB"/>
    </w:rPr>
  </w:style>
  <w:style w:type="paragraph" w:customStyle="1" w:styleId="EMPHASIS-Construction">
    <w:name w:val="EMPHASIS - Construction"/>
    <w:basedOn w:val="EMPASISFORPART6"/>
    <w:link w:val="EMPHASIS-ConstructionChar"/>
    <w:qFormat/>
    <w:rsid w:val="00D81073"/>
    <w:pPr>
      <w:shd w:val="clear" w:color="auto" w:fill="76923C" w:themeFill="accent3" w:themeFillShade="BF"/>
    </w:pPr>
    <w:rPr>
      <w:b w:val="0"/>
    </w:rPr>
  </w:style>
  <w:style w:type="character" w:customStyle="1" w:styleId="EMPHASIS-ConstructionChar">
    <w:name w:val="EMPHASIS - Construction Char"/>
    <w:basedOn w:val="EMPASISFORPART6Char"/>
    <w:link w:val="EMPHASIS-Construction"/>
    <w:rsid w:val="00D81073"/>
    <w:rPr>
      <w:rFonts w:ascii="Arial" w:eastAsia="Times New Roman" w:hAnsi="Arial" w:cs="Times New Roman"/>
      <w:b w:val="0"/>
      <w:color w:val="FFFFFF" w:themeColor="background1"/>
      <w:sz w:val="21"/>
      <w:szCs w:val="24"/>
      <w:shd w:val="clear" w:color="auto" w:fill="76923C" w:themeFill="accent3" w:themeFillShade="BF"/>
      <w:lang w:val="en-GB"/>
    </w:rPr>
  </w:style>
  <w:style w:type="paragraph" w:customStyle="1" w:styleId="Style2withpurple">
    <w:name w:val="Style2 with purple"/>
    <w:basedOn w:val="STYLEPURPLE"/>
    <w:link w:val="Style2withpurpleChar"/>
    <w:qFormat/>
    <w:rsid w:val="00A12E3E"/>
  </w:style>
  <w:style w:type="character" w:customStyle="1" w:styleId="Style2withpurpleChar">
    <w:name w:val="Style2 with purple Char"/>
    <w:basedOn w:val="STYLEPURPLEChar"/>
    <w:link w:val="Style2withpurple"/>
    <w:rsid w:val="00A12E3E"/>
    <w:rPr>
      <w:rFonts w:ascii="Arial" w:eastAsia="Times New Roman" w:hAnsi="Arial" w:cs="Times New Roman"/>
      <w:sz w:val="21"/>
      <w:szCs w:val="24"/>
      <w:shd w:val="clear" w:color="auto" w:fill="EEECE1" w:themeFill="background2"/>
      <w:lang w:val="en-GB"/>
    </w:rPr>
  </w:style>
  <w:style w:type="paragraph" w:customStyle="1" w:styleId="Checklistinfo">
    <w:name w:val="Checklist info"/>
    <w:basedOn w:val="Heading4act1"/>
    <w:link w:val="ChecklistinfoChar"/>
    <w:qFormat/>
    <w:rsid w:val="001C4EEF"/>
    <w:pPr>
      <w:spacing w:after="120"/>
      <w:ind w:left="0"/>
      <w:jc w:val="left"/>
    </w:pPr>
    <w:rPr>
      <w:i/>
      <w:sz w:val="22"/>
    </w:rPr>
  </w:style>
  <w:style w:type="paragraph" w:customStyle="1" w:styleId="NUMBERING-TABLE">
    <w:name w:val="NUMBERING-TABLE"/>
    <w:basedOn w:val="Normal"/>
    <w:link w:val="NUMBERING-TABLEChar"/>
    <w:qFormat/>
    <w:rsid w:val="00A4085D"/>
    <w:pPr>
      <w:jc w:val="left"/>
    </w:pPr>
    <w:rPr>
      <w:b/>
      <w:color w:val="C00000"/>
      <w:sz w:val="28"/>
    </w:rPr>
  </w:style>
  <w:style w:type="character" w:customStyle="1" w:styleId="ChecklistinfoChar">
    <w:name w:val="Checklist info Char"/>
    <w:basedOn w:val="Heading4act1Char"/>
    <w:link w:val="Checklistinfo"/>
    <w:rsid w:val="001C4EEF"/>
    <w:rPr>
      <w:rFonts w:ascii="Arial" w:eastAsia="Times New Roman" w:hAnsi="Arial" w:cs="Times New Roman"/>
      <w:b/>
      <w:i/>
      <w:color w:val="C00000"/>
      <w:sz w:val="28"/>
      <w:szCs w:val="24"/>
      <w:lang w:val="en-US" w:eastAsia="en-IE"/>
    </w:rPr>
  </w:style>
  <w:style w:type="character" w:customStyle="1" w:styleId="NUMBERING-TABLEChar">
    <w:name w:val="NUMBERING-TABLE Char"/>
    <w:basedOn w:val="Policepardfaut"/>
    <w:link w:val="NUMBERING-TABLE"/>
    <w:rsid w:val="00A4085D"/>
    <w:rPr>
      <w:rFonts w:ascii="Arial" w:eastAsia="Times New Roman" w:hAnsi="Arial" w:cs="Times New Roman"/>
      <w:b/>
      <w:color w:val="C00000"/>
      <w:sz w:val="28"/>
      <w:szCs w:val="24"/>
      <w:lang w:val="en-GB"/>
    </w:rPr>
  </w:style>
  <w:style w:type="paragraph" w:customStyle="1" w:styleId="Checklistspecs">
    <w:name w:val="Checklist specs"/>
    <w:basedOn w:val="Bulletlist"/>
    <w:link w:val="ChecklistspecsChar"/>
    <w:qFormat/>
    <w:rsid w:val="0034126A"/>
    <w:pPr>
      <w:numPr>
        <w:numId w:val="8"/>
      </w:numPr>
      <w:ind w:left="332" w:hanging="180"/>
      <w:jc w:val="left"/>
    </w:pPr>
    <w:rPr>
      <w:b/>
      <w:i/>
      <w:sz w:val="20"/>
      <w:szCs w:val="20"/>
    </w:rPr>
  </w:style>
  <w:style w:type="character" w:customStyle="1" w:styleId="BulletlistChar">
    <w:name w:val="Bullet list Char"/>
    <w:basedOn w:val="Policepardfaut"/>
    <w:link w:val="Bulletlist"/>
    <w:rsid w:val="0056781A"/>
    <w:rPr>
      <w:rFonts w:ascii="Arial" w:eastAsia="Times New Roman" w:hAnsi="Arial" w:cs="Times New Roman"/>
      <w:sz w:val="21"/>
      <w:szCs w:val="24"/>
      <w:lang w:val="en-GB"/>
    </w:rPr>
  </w:style>
  <w:style w:type="character" w:customStyle="1" w:styleId="ChecklistspecsChar">
    <w:name w:val="Checklist specs Char"/>
    <w:basedOn w:val="BulletlistChar"/>
    <w:link w:val="Checklistspecs"/>
    <w:rsid w:val="0034126A"/>
    <w:rPr>
      <w:rFonts w:ascii="Arial" w:eastAsia="Times New Roman" w:hAnsi="Arial" w:cs="Times New Roman"/>
      <w:b/>
      <w:i/>
      <w:sz w:val="20"/>
      <w:szCs w:val="20"/>
      <w:lang w:val="en-GB"/>
    </w:rPr>
  </w:style>
  <w:style w:type="paragraph" w:customStyle="1" w:styleId="bodytext">
    <w:name w:val="bodytext"/>
    <w:basedOn w:val="Normal"/>
    <w:rsid w:val="00F745C7"/>
    <w:pPr>
      <w:spacing w:before="100" w:beforeAutospacing="1" w:after="100" w:afterAutospacing="1"/>
      <w:jc w:val="left"/>
    </w:pPr>
    <w:rPr>
      <w:rFonts w:ascii="Times New Roman" w:hAnsi="Times New Roman"/>
      <w:sz w:val="24"/>
      <w:lang w:val="en-US"/>
    </w:rPr>
  </w:style>
  <w:style w:type="paragraph" w:customStyle="1" w:styleId="Bulletintable">
    <w:name w:val="Bullet in table"/>
    <w:basedOn w:val="BASICNUMBER3"/>
    <w:link w:val="BulletintableChar"/>
    <w:qFormat/>
    <w:rsid w:val="002532C0"/>
    <w:pPr>
      <w:numPr>
        <w:ilvl w:val="1"/>
        <w:numId w:val="7"/>
      </w:numPr>
      <w:ind w:left="252" w:hanging="270"/>
      <w:jc w:val="left"/>
    </w:pPr>
    <w:rPr>
      <w:rFonts w:cs="Arial"/>
      <w:b w:val="0"/>
      <w:color w:val="auto"/>
      <w:sz w:val="28"/>
      <w:szCs w:val="18"/>
      <w:lang w:eastAsia="en-IE"/>
    </w:rPr>
  </w:style>
  <w:style w:type="character" w:customStyle="1" w:styleId="BulletintableChar">
    <w:name w:val="Bullet in table Char"/>
    <w:basedOn w:val="BASICNUMBER3Char"/>
    <w:link w:val="Bulletintable"/>
    <w:rsid w:val="002532C0"/>
    <w:rPr>
      <w:rFonts w:ascii="Arial" w:eastAsia="Times New Roman" w:hAnsi="Arial" w:cs="Arial"/>
      <w:b w:val="0"/>
      <w:color w:val="E36C0A" w:themeColor="accent6" w:themeShade="BF"/>
      <w:sz w:val="28"/>
      <w:szCs w:val="18"/>
      <w:lang w:val="en-GB" w:eastAsia="en-IE"/>
    </w:rPr>
  </w:style>
  <w:style w:type="paragraph" w:customStyle="1" w:styleId="MEASUREMENTINTABLE">
    <w:name w:val="MEASUREMENT IN TABLE"/>
    <w:basedOn w:val="AllParts-Tablecontent"/>
    <w:link w:val="MEASUREMENTINTABLEChar"/>
    <w:qFormat/>
    <w:rsid w:val="00766C5C"/>
    <w:pPr>
      <w:shd w:val="clear" w:color="auto" w:fill="D9D9D9" w:themeFill="background1" w:themeFillShade="D9"/>
      <w:ind w:left="252"/>
    </w:pPr>
    <w:rPr>
      <w:rFonts w:cs="Arial"/>
      <w:sz w:val="18"/>
      <w:szCs w:val="18"/>
      <w:shd w:val="clear" w:color="auto" w:fill="D9D9D9" w:themeFill="background1" w:themeFillShade="D9"/>
      <w:lang w:val="en-AU" w:eastAsia="en-IE"/>
    </w:rPr>
  </w:style>
  <w:style w:type="paragraph" w:customStyle="1" w:styleId="CHECKLISTANSWER">
    <w:name w:val="CHECKLIST ANSWER"/>
    <w:basedOn w:val="BASICNUMBER3"/>
    <w:link w:val="CHECKLISTANSWERChar"/>
    <w:qFormat/>
    <w:rsid w:val="00E60F99"/>
    <w:pPr>
      <w:ind w:left="720"/>
      <w:jc w:val="left"/>
    </w:pPr>
    <w:rPr>
      <w:rFonts w:cs="Arial"/>
      <w:sz w:val="18"/>
      <w:szCs w:val="18"/>
      <w:lang w:val="en-AU" w:eastAsia="en-IE"/>
    </w:rPr>
  </w:style>
  <w:style w:type="character" w:customStyle="1" w:styleId="MEASUREMENTINTABLEChar">
    <w:name w:val="MEASUREMENT IN TABLE Char"/>
    <w:basedOn w:val="AllParts-TablecontentChar"/>
    <w:link w:val="MEASUREMENTINTABLE"/>
    <w:rsid w:val="00766C5C"/>
    <w:rPr>
      <w:rFonts w:ascii="Arial" w:eastAsia="Times New Roman" w:hAnsi="Arial" w:cs="Arial"/>
      <w:sz w:val="18"/>
      <w:szCs w:val="18"/>
      <w:shd w:val="clear" w:color="auto" w:fill="D9D9D9" w:themeFill="background1" w:themeFillShade="D9"/>
      <w:lang w:val="en-AU" w:eastAsia="en-IE"/>
    </w:rPr>
  </w:style>
  <w:style w:type="paragraph" w:customStyle="1" w:styleId="CHECKLISTCONTENT">
    <w:name w:val="CHECKLIST CONTENT"/>
    <w:basedOn w:val="Normal"/>
    <w:link w:val="CHECKLISTCONTENTChar"/>
    <w:qFormat/>
    <w:rsid w:val="00647AE9"/>
    <w:pPr>
      <w:spacing w:after="0"/>
      <w:jc w:val="left"/>
    </w:pPr>
    <w:rPr>
      <w:sz w:val="18"/>
      <w:szCs w:val="18"/>
      <w:lang w:val="en-AU" w:eastAsia="en-IE"/>
    </w:rPr>
  </w:style>
  <w:style w:type="character" w:customStyle="1" w:styleId="CHECKLISTANSWERChar">
    <w:name w:val="CHECKLIST ANSWER Char"/>
    <w:basedOn w:val="BASICNUMBER3Char"/>
    <w:link w:val="CHECKLISTANSWER"/>
    <w:rsid w:val="00E60F99"/>
    <w:rPr>
      <w:rFonts w:ascii="Arial" w:eastAsia="Times New Roman" w:hAnsi="Arial" w:cs="Arial"/>
      <w:b/>
      <w:color w:val="E36C0A" w:themeColor="accent6" w:themeShade="BF"/>
      <w:sz w:val="18"/>
      <w:szCs w:val="18"/>
      <w:lang w:val="en-AU" w:eastAsia="en-IE"/>
    </w:rPr>
  </w:style>
  <w:style w:type="character" w:customStyle="1" w:styleId="CHECKLISTCONTENTChar">
    <w:name w:val="CHECKLIST CONTENT Char"/>
    <w:basedOn w:val="Policepardfaut"/>
    <w:link w:val="CHECKLISTCONTENT"/>
    <w:rsid w:val="00647AE9"/>
    <w:rPr>
      <w:rFonts w:ascii="Arial" w:eastAsia="Times New Roman" w:hAnsi="Arial" w:cs="Times New Roman"/>
      <w:sz w:val="18"/>
      <w:szCs w:val="18"/>
      <w:lang w:val="en-AU" w:eastAsia="en-IE"/>
    </w:rPr>
  </w:style>
  <w:style w:type="paragraph" w:customStyle="1" w:styleId="SingleTxtG">
    <w:name w:val="_ Single Txt_G"/>
    <w:basedOn w:val="Normal"/>
    <w:link w:val="SingleTxtGChar"/>
    <w:rsid w:val="00E463A4"/>
    <w:pPr>
      <w:suppressAutoHyphens/>
      <w:spacing w:after="120" w:line="240" w:lineRule="atLeast"/>
      <w:ind w:left="1134" w:right="1134"/>
    </w:pPr>
    <w:rPr>
      <w:rFonts w:ascii="Times New Roman" w:eastAsia="SimSun" w:hAnsi="Times New Roman"/>
      <w:sz w:val="20"/>
      <w:szCs w:val="20"/>
      <w:lang w:eastAsia="zh-CN"/>
    </w:rPr>
  </w:style>
  <w:style w:type="character" w:customStyle="1" w:styleId="SingleTxtGChar">
    <w:name w:val="_ Single Txt_G Char"/>
    <w:basedOn w:val="Policepardfaut"/>
    <w:link w:val="SingleTxtG"/>
    <w:rsid w:val="00E463A4"/>
    <w:rPr>
      <w:rFonts w:ascii="Times New Roman" w:eastAsia="SimSun" w:hAnsi="Times New Roman" w:cs="Times New Roman"/>
      <w:sz w:val="20"/>
      <w:szCs w:val="20"/>
      <w:lang w:val="en-GB" w:eastAsia="zh-CN"/>
    </w:rPr>
  </w:style>
  <w:style w:type="paragraph" w:customStyle="1" w:styleId="commentcontentpara">
    <w:name w:val="commentcontentpara"/>
    <w:basedOn w:val="Normal"/>
    <w:rsid w:val="009D4C55"/>
    <w:pPr>
      <w:spacing w:before="100" w:beforeAutospacing="1" w:after="100" w:afterAutospacing="1"/>
      <w:jc w:val="left"/>
    </w:pPr>
    <w:rPr>
      <w:rFonts w:ascii="Times New Roman" w:hAnsi="Times New Roman"/>
      <w:sz w:val="24"/>
      <w:lang w:val="en-US"/>
    </w:rPr>
  </w:style>
  <w:style w:type="paragraph" w:customStyle="1" w:styleId="Heading2-Part5">
    <w:name w:val="Heading 2 - Part 5"/>
    <w:basedOn w:val="Titre2"/>
    <w:link w:val="Heading2-Part5Char"/>
    <w:qFormat/>
    <w:rsid w:val="00131086"/>
    <w:pPr>
      <w:widowControl w:val="0"/>
    </w:pPr>
    <w:rPr>
      <w:color w:val="7030A0"/>
      <w:lang w:val="en-GB"/>
    </w:rPr>
  </w:style>
  <w:style w:type="paragraph" w:customStyle="1" w:styleId="Part6-Heading2">
    <w:name w:val="Part 6 - Heading 2"/>
    <w:basedOn w:val="Titre2"/>
    <w:link w:val="Part6-Heading2Char"/>
    <w:qFormat/>
    <w:rsid w:val="00131086"/>
    <w:pPr>
      <w:widowControl w:val="0"/>
    </w:pPr>
    <w:rPr>
      <w:b w:val="0"/>
      <w:color w:val="00B050"/>
      <w:lang w:val="en-GB"/>
    </w:rPr>
  </w:style>
  <w:style w:type="character" w:customStyle="1" w:styleId="Heading2-Part5Char">
    <w:name w:val="Heading 2 - Part 5 Char"/>
    <w:basedOn w:val="Titre2Car"/>
    <w:link w:val="Heading2-Part5"/>
    <w:rsid w:val="00131086"/>
    <w:rPr>
      <w:rFonts w:ascii="Arial" w:eastAsia="Arial Unicode MS" w:hAnsi="Arial" w:cs="Arial"/>
      <w:b/>
      <w:color w:val="7030A0"/>
      <w:sz w:val="32"/>
      <w:szCs w:val="48"/>
      <w:lang w:val="en-GB"/>
    </w:rPr>
  </w:style>
  <w:style w:type="paragraph" w:customStyle="1" w:styleId="Part7-Heading2">
    <w:name w:val="Part 7 - Heading 2"/>
    <w:basedOn w:val="Titre2"/>
    <w:link w:val="Part7-Heading2Char"/>
    <w:qFormat/>
    <w:rsid w:val="00131086"/>
    <w:rPr>
      <w:b w:val="0"/>
      <w:color w:val="548DD4" w:themeColor="text2" w:themeTint="99"/>
      <w:lang w:val="en-GB"/>
    </w:rPr>
  </w:style>
  <w:style w:type="character" w:customStyle="1" w:styleId="Part6-Heading2Char">
    <w:name w:val="Part 6 - Heading 2 Char"/>
    <w:basedOn w:val="Titre2Car"/>
    <w:link w:val="Part6-Heading2"/>
    <w:rsid w:val="00131086"/>
    <w:rPr>
      <w:rFonts w:ascii="Arial" w:eastAsia="Arial Unicode MS" w:hAnsi="Arial" w:cs="Arial"/>
      <w:b w:val="0"/>
      <w:color w:val="00B050"/>
      <w:sz w:val="32"/>
      <w:szCs w:val="48"/>
      <w:lang w:val="en-GB"/>
    </w:rPr>
  </w:style>
  <w:style w:type="paragraph" w:customStyle="1" w:styleId="CHECKLISTBASICINFO">
    <w:name w:val="CHECKLIST BASIC INFO"/>
    <w:basedOn w:val="BULLET-BASIC"/>
    <w:link w:val="CHECKLISTBASICINFOChar"/>
    <w:qFormat/>
    <w:rsid w:val="00440E02"/>
    <w:pPr>
      <w:ind w:left="576" w:hanging="288"/>
    </w:pPr>
  </w:style>
  <w:style w:type="character" w:customStyle="1" w:styleId="Part7-Heading2Char">
    <w:name w:val="Part 7 - Heading 2 Char"/>
    <w:basedOn w:val="Titre2Car"/>
    <w:link w:val="Part7-Heading2"/>
    <w:rsid w:val="00131086"/>
    <w:rPr>
      <w:rFonts w:ascii="Arial" w:eastAsia="Arial Unicode MS" w:hAnsi="Arial" w:cs="Arial"/>
      <w:b w:val="0"/>
      <w:color w:val="548DD4" w:themeColor="text2" w:themeTint="99"/>
      <w:sz w:val="32"/>
      <w:szCs w:val="48"/>
      <w:lang w:val="en-GB"/>
    </w:rPr>
  </w:style>
  <w:style w:type="character" w:customStyle="1" w:styleId="CHECKLISTBASICINFOChar">
    <w:name w:val="CHECKLIST BASIC INFO Char"/>
    <w:basedOn w:val="BULLET-BASICChar"/>
    <w:link w:val="CHECKLISTBASICINFO"/>
    <w:rsid w:val="00440E02"/>
    <w:rPr>
      <w:rFonts w:ascii="Arial" w:eastAsiaTheme="minorHAnsi" w:hAnsi="Arial" w:cs="Arial"/>
      <w:sz w:val="20"/>
      <w:szCs w:val="18"/>
      <w:lang w:val="en-US" w:eastAsia="en-IE"/>
    </w:rPr>
  </w:style>
  <w:style w:type="table" w:customStyle="1" w:styleId="TableGrid1">
    <w:name w:val="Table Grid1"/>
    <w:basedOn w:val="TableauNormal"/>
    <w:next w:val="Grilledutableau"/>
    <w:uiPriority w:val="59"/>
    <w:rsid w:val="00440E02"/>
    <w:pPr>
      <w:spacing w:after="0" w:line="240" w:lineRule="auto"/>
    </w:pPr>
    <w:rPr>
      <w:rFonts w:ascii="Calibri" w:eastAsia="Calibri" w:hAnsi="Calibri" w:cs="Times New Roman"/>
      <w:sz w:val="20"/>
      <w:szCs w:val="20"/>
      <w:lang w:val="en-IE" w:eastAsia="en-I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CHECKLISTNOTES-Testing">
    <w:name w:val="CHECKLIST NOTES - Testing"/>
    <w:basedOn w:val="BASICNUMBER3"/>
    <w:link w:val="CHECKLISTNOTES-TestingChar"/>
    <w:qFormat/>
    <w:rsid w:val="00F67997"/>
    <w:pPr>
      <w:jc w:val="left"/>
    </w:pPr>
    <w:rPr>
      <w:rFonts w:cs="Arial"/>
      <w:b w:val="0"/>
      <w:color w:val="auto"/>
      <w:sz w:val="24"/>
      <w:lang w:val="en-AU" w:eastAsia="en-IE"/>
    </w:rPr>
  </w:style>
  <w:style w:type="character" w:customStyle="1" w:styleId="CHECKLISTNOTES-TestingChar">
    <w:name w:val="CHECKLIST NOTES - Testing Char"/>
    <w:basedOn w:val="BASICNUMBER3Char"/>
    <w:link w:val="CHECKLISTNOTES-Testing"/>
    <w:rsid w:val="00F67997"/>
    <w:rPr>
      <w:rFonts w:ascii="Arial" w:eastAsia="Times New Roman" w:hAnsi="Arial" w:cs="Arial"/>
      <w:b w:val="0"/>
      <w:color w:val="E36C0A" w:themeColor="accent6" w:themeShade="BF"/>
      <w:sz w:val="24"/>
      <w:szCs w:val="24"/>
      <w:lang w:val="en-AU" w:eastAsia="en-IE"/>
    </w:rPr>
  </w:style>
  <w:style w:type="paragraph" w:customStyle="1" w:styleId="CHECKLISTBASICUNDERENTRY">
    <w:name w:val="CHECKLIST BASIC UNDER ENTRY"/>
    <w:basedOn w:val="BASICNUMBER3"/>
    <w:link w:val="CHECKLISTBASICUNDERENTRYZchn"/>
    <w:qFormat/>
    <w:rsid w:val="00286DDA"/>
    <w:pPr>
      <w:ind w:left="252" w:firstLine="23"/>
      <w:jc w:val="both"/>
    </w:pPr>
    <w:rPr>
      <w:rFonts w:cs="Arial"/>
      <w:b w:val="0"/>
      <w:color w:val="auto"/>
      <w:sz w:val="22"/>
      <w:szCs w:val="22"/>
      <w:lang w:val="en-AU" w:eastAsia="en-IE"/>
    </w:rPr>
  </w:style>
  <w:style w:type="character" w:customStyle="1" w:styleId="CHECKLISTBASICUNDERENTRYZchn">
    <w:name w:val="CHECKLIST BASIC UNDER ENTRY Zchn"/>
    <w:basedOn w:val="BASICNUMBER3Char"/>
    <w:link w:val="CHECKLISTBASICUNDERENTRY"/>
    <w:rsid w:val="00286DDA"/>
    <w:rPr>
      <w:rFonts w:ascii="Arial" w:eastAsia="Times New Roman" w:hAnsi="Arial" w:cs="Arial"/>
      <w:b w:val="0"/>
      <w:color w:val="E36C0A" w:themeColor="accent6" w:themeShade="BF"/>
      <w:sz w:val="26"/>
      <w:szCs w:val="24"/>
      <w:lang w:val="en-AU" w:eastAsia="en-IE"/>
    </w:rPr>
  </w:style>
  <w:style w:type="paragraph" w:customStyle="1" w:styleId="Body">
    <w:name w:val="Body"/>
    <w:rsid w:val="000F6BB5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MS Mincho" w:hAnsi="Arial Unicode MS" w:cs="Arial Unicode MS"/>
      <w:color w:val="000000"/>
      <w:bdr w:val="nil"/>
      <w:lang w:val="en-US"/>
    </w:rPr>
  </w:style>
  <w:style w:type="paragraph" w:customStyle="1" w:styleId="Sub-Heading4">
    <w:name w:val="Sub-Heading 4"/>
    <w:basedOn w:val="BASICNUMBER3"/>
    <w:link w:val="Sub-Heading4Char"/>
    <w:qFormat/>
    <w:rsid w:val="004112B8"/>
    <w:pPr>
      <w:framePr w:hSpace="180" w:wrap="around" w:vAnchor="text" w:hAnchor="margin" w:y="571"/>
      <w:jc w:val="both"/>
    </w:pPr>
    <w:rPr>
      <w:color w:val="1F497D" w:themeColor="text2"/>
      <w:sz w:val="28"/>
      <w:szCs w:val="28"/>
      <w:lang w:val="en-AU" w:eastAsia="en-IE"/>
    </w:rPr>
  </w:style>
  <w:style w:type="character" w:customStyle="1" w:styleId="Sub-Heading4Char">
    <w:name w:val="Sub-Heading 4 Char"/>
    <w:basedOn w:val="BASICNUMBER3Char"/>
    <w:link w:val="Sub-Heading4"/>
    <w:rsid w:val="004112B8"/>
    <w:rPr>
      <w:rFonts w:ascii="Arial" w:eastAsia="Times New Roman" w:hAnsi="Arial" w:cs="Times New Roman"/>
      <w:b/>
      <w:color w:val="1F497D" w:themeColor="text2"/>
      <w:sz w:val="28"/>
      <w:szCs w:val="28"/>
      <w:lang w:val="en-AU" w:eastAsia="en-IE"/>
    </w:rPr>
  </w:style>
  <w:style w:type="paragraph" w:customStyle="1" w:styleId="EditorsFormat2">
    <w:name w:val="Editors Format 2"/>
    <w:basedOn w:val="Titre3"/>
    <w:link w:val="EditorsFormat2Zchn"/>
    <w:qFormat/>
    <w:rsid w:val="000270A5"/>
    <w:pPr>
      <w:widowControl w:val="0"/>
      <w:shd w:val="clear" w:color="auto" w:fill="E6E6E6"/>
      <w:spacing w:before="120" w:line="276" w:lineRule="auto"/>
      <w:ind w:left="0" w:firstLine="0"/>
      <w:jc w:val="center"/>
    </w:pPr>
    <w:rPr>
      <w:i w:val="0"/>
      <w:color w:val="C0504D"/>
      <w:sz w:val="24"/>
    </w:rPr>
  </w:style>
  <w:style w:type="paragraph" w:customStyle="1" w:styleId="Editorformatquoteindented">
    <w:name w:val="Editor format quote indented"/>
    <w:basedOn w:val="Commentaire"/>
    <w:link w:val="EditorformatquoteindentedZchn"/>
    <w:qFormat/>
    <w:rsid w:val="00144173"/>
    <w:pPr>
      <w:widowControl w:val="0"/>
      <w:numPr>
        <w:numId w:val="0"/>
      </w:numPr>
      <w:spacing w:before="120" w:after="0" w:line="276" w:lineRule="auto"/>
      <w:ind w:left="432" w:right="432"/>
      <w:jc w:val="left"/>
    </w:pPr>
    <w:rPr>
      <w:sz w:val="22"/>
      <w:szCs w:val="22"/>
      <w:shd w:val="clear" w:color="auto" w:fill="FFFFFF"/>
    </w:rPr>
  </w:style>
  <w:style w:type="character" w:customStyle="1" w:styleId="EditorsFormat2Zchn">
    <w:name w:val="Editors Format 2 Zchn"/>
    <w:basedOn w:val="Titre3Car"/>
    <w:link w:val="EditorsFormat2"/>
    <w:rsid w:val="000270A5"/>
    <w:rPr>
      <w:rFonts w:ascii="Arial" w:eastAsia="Times New Roman" w:hAnsi="Arial" w:cs="Arial"/>
      <w:b/>
      <w:i w:val="0"/>
      <w:color w:val="C0504D"/>
      <w:sz w:val="24"/>
      <w:szCs w:val="24"/>
      <w:shd w:val="clear" w:color="auto" w:fill="E6E6E6"/>
      <w:lang w:val="en-GB" w:eastAsia="en-IE"/>
    </w:rPr>
  </w:style>
  <w:style w:type="paragraph" w:customStyle="1" w:styleId="EditorFootnotenew">
    <w:name w:val="Editor Footnote new"/>
    <w:basedOn w:val="Notedebasdepage"/>
    <w:link w:val="EditorFootnotenewZchn"/>
    <w:qFormat/>
    <w:rsid w:val="005441A3"/>
    <w:pPr>
      <w:keepLines/>
      <w:widowControl w:val="0"/>
      <w:spacing w:before="40" w:after="0"/>
      <w:ind w:left="288" w:hanging="288"/>
      <w:jc w:val="left"/>
    </w:pPr>
    <w:rPr>
      <w:sz w:val="18"/>
      <w:szCs w:val="18"/>
    </w:rPr>
  </w:style>
  <w:style w:type="character" w:customStyle="1" w:styleId="EditorformatquoteindentedZchn">
    <w:name w:val="Editor format quote indented Zchn"/>
    <w:basedOn w:val="CommentaireCar"/>
    <w:link w:val="Editorformatquoteindented"/>
    <w:rsid w:val="00144173"/>
    <w:rPr>
      <w:rFonts w:ascii="Arial" w:eastAsia="Times New Roman" w:hAnsi="Arial" w:cs="Times New Roman"/>
      <w:sz w:val="20"/>
      <w:szCs w:val="20"/>
      <w:lang w:val="en-GB"/>
    </w:rPr>
  </w:style>
  <w:style w:type="character" w:customStyle="1" w:styleId="commentauthor">
    <w:name w:val="commentauthor"/>
    <w:basedOn w:val="Policepardfaut"/>
    <w:rsid w:val="00211B62"/>
  </w:style>
  <w:style w:type="character" w:customStyle="1" w:styleId="EditorFootnotenewZchn">
    <w:name w:val="Editor Footnote new Zchn"/>
    <w:basedOn w:val="NotedebasdepageCar"/>
    <w:link w:val="EditorFootnotenew"/>
    <w:rsid w:val="005441A3"/>
    <w:rPr>
      <w:rFonts w:ascii="Arial" w:eastAsia="Times New Roman" w:hAnsi="Arial" w:cs="Times New Roman"/>
      <w:sz w:val="18"/>
      <w:szCs w:val="18"/>
      <w:lang w:val="en-GB"/>
    </w:rPr>
  </w:style>
  <w:style w:type="paragraph" w:customStyle="1" w:styleId="Checkboxes">
    <w:name w:val="Checkboxes"/>
    <w:link w:val="CheckboxesZchn"/>
    <w:qFormat/>
    <w:rsid w:val="00DE78C3"/>
    <w:pPr>
      <w:ind w:left="720" w:hanging="360"/>
    </w:pPr>
    <w:rPr>
      <w:rFonts w:ascii="Arial" w:eastAsiaTheme="minorHAnsi" w:hAnsi="Arial" w:cs="Times New Roman"/>
      <w:b/>
      <w:lang w:val="en-US"/>
    </w:rPr>
  </w:style>
  <w:style w:type="character" w:customStyle="1" w:styleId="CheckboxesZchn">
    <w:name w:val="Checkboxes Zchn"/>
    <w:basedOn w:val="3-TICKlistZchn"/>
    <w:link w:val="Checkboxes"/>
    <w:rsid w:val="00DE78C3"/>
    <w:rPr>
      <w:rFonts w:ascii="Arial" w:eastAsiaTheme="minorHAnsi" w:hAnsi="Arial" w:cs="Times New Roman"/>
      <w:b/>
      <w:sz w:val="20"/>
      <w:lang w:val="en-US"/>
    </w:rPr>
  </w:style>
  <w:style w:type="character" w:customStyle="1" w:styleId="Mention1">
    <w:name w:val="Mention1"/>
    <w:basedOn w:val="Policepardfaut"/>
    <w:uiPriority w:val="99"/>
    <w:semiHidden/>
    <w:unhideWhenUsed/>
    <w:rsid w:val="005901BD"/>
    <w:rPr>
      <w:color w:val="2B579A"/>
      <w:shd w:val="clear" w:color="auto" w:fill="E6E6E6"/>
    </w:rPr>
  </w:style>
  <w:style w:type="character" w:customStyle="1" w:styleId="UnresolvedMention1">
    <w:name w:val="Unresolved Mention1"/>
    <w:basedOn w:val="Policepardfaut"/>
    <w:uiPriority w:val="99"/>
    <w:semiHidden/>
    <w:unhideWhenUsed/>
    <w:rsid w:val="00254EA0"/>
    <w:rPr>
      <w:color w:val="605E5C"/>
      <w:shd w:val="clear" w:color="auto" w:fill="E1DFDD"/>
    </w:rPr>
  </w:style>
  <w:style w:type="paragraph" w:customStyle="1" w:styleId="Heading2-Info">
    <w:name w:val="Heading 2 - Info"/>
    <w:basedOn w:val="Titre2"/>
    <w:link w:val="Heading2-InfoZchn"/>
    <w:qFormat/>
    <w:rsid w:val="009B39D6"/>
    <w:pPr>
      <w:keepNext/>
      <w:keepLines/>
      <w:spacing w:before="40" w:after="0" w:line="259" w:lineRule="auto"/>
    </w:pPr>
    <w:rPr>
      <w:rFonts w:asciiTheme="minorHAnsi" w:eastAsiaTheme="majorEastAsia" w:hAnsiTheme="minorHAnsi" w:cstheme="majorBidi"/>
      <w:color w:val="365F91" w:themeColor="accent1" w:themeShade="BF"/>
      <w:sz w:val="22"/>
      <w:szCs w:val="26"/>
    </w:rPr>
  </w:style>
  <w:style w:type="character" w:customStyle="1" w:styleId="Heading2-InfoZchn">
    <w:name w:val="Heading 2 - Info Zchn"/>
    <w:basedOn w:val="Policepardfaut"/>
    <w:link w:val="Heading2-Info"/>
    <w:rsid w:val="009B39D6"/>
    <w:rPr>
      <w:rFonts w:eastAsiaTheme="majorEastAsia" w:cstheme="majorBidi"/>
      <w:b/>
      <w:color w:val="365F91" w:themeColor="accent1" w:themeShade="BF"/>
      <w:szCs w:val="26"/>
      <w:lang w:val="en-AU"/>
    </w:rPr>
  </w:style>
  <w:style w:type="character" w:customStyle="1" w:styleId="Mention2">
    <w:name w:val="Mention2"/>
    <w:basedOn w:val="Policepardfaut"/>
    <w:uiPriority w:val="99"/>
    <w:semiHidden/>
    <w:unhideWhenUsed/>
    <w:rsid w:val="00F55AF7"/>
    <w:rPr>
      <w:color w:val="2B579A"/>
      <w:shd w:val="clear" w:color="auto" w:fill="E6E6E6"/>
    </w:rPr>
  </w:style>
  <w:style w:type="character" w:customStyle="1" w:styleId="UnresolvedMention2">
    <w:name w:val="Unresolved Mention2"/>
    <w:basedOn w:val="Policepardfaut"/>
    <w:uiPriority w:val="99"/>
    <w:semiHidden/>
    <w:unhideWhenUsed/>
    <w:rsid w:val="003C0FBC"/>
    <w:rPr>
      <w:color w:val="808080"/>
      <w:shd w:val="clear" w:color="auto" w:fill="E6E6E6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E54447"/>
    <w:rPr>
      <w:color w:val="605E5C"/>
      <w:shd w:val="clear" w:color="auto" w:fill="E1DFDD"/>
    </w:rPr>
  </w:style>
  <w:style w:type="character" w:styleId="Titredulivre">
    <w:name w:val="Book Title"/>
    <w:basedOn w:val="Policepardfaut"/>
    <w:uiPriority w:val="33"/>
    <w:qFormat/>
    <w:rsid w:val="007B6D00"/>
    <w:rPr>
      <w:b/>
      <w:bCs/>
      <w:i/>
      <w:iCs/>
      <w:spacing w:val="5"/>
    </w:rPr>
  </w:style>
  <w:style w:type="paragraph" w:customStyle="1" w:styleId="Bulletedlistings">
    <w:name w:val="Bulleted listings"/>
    <w:basedOn w:val="BASICNUMBER3"/>
    <w:link w:val="BulletedlistingsZchn"/>
    <w:qFormat/>
    <w:rsid w:val="007B6D00"/>
    <w:pPr>
      <w:numPr>
        <w:numId w:val="12"/>
      </w:numPr>
      <w:jc w:val="left"/>
    </w:pPr>
    <w:rPr>
      <w:rFonts w:cstheme="minorHAnsi"/>
      <w:b w:val="0"/>
      <w:color w:val="4F81BD" w:themeColor="accent1"/>
    </w:rPr>
  </w:style>
  <w:style w:type="paragraph" w:customStyle="1" w:styleId="Kopfzeile1">
    <w:name w:val="Kopfzeile1"/>
    <w:basedOn w:val="Titre"/>
    <w:link w:val="HEADERZchn"/>
    <w:qFormat/>
    <w:rsid w:val="007B6D00"/>
    <w:pPr>
      <w:pageBreakBefore w:val="0"/>
      <w:shd w:val="clear" w:color="auto" w:fill="365F91" w:themeFill="accent1" w:themeFillShade="BF"/>
      <w:ind w:left="0"/>
      <w:contextualSpacing/>
      <w:jc w:val="left"/>
      <w:outlineLvl w:val="9"/>
    </w:pPr>
    <w:rPr>
      <w:rFonts w:asciiTheme="majorHAnsi" w:eastAsiaTheme="majorEastAsia" w:hAnsiTheme="majorHAnsi" w:cstheme="majorBidi"/>
      <w:color w:val="FFFFFF" w:themeColor="background1"/>
      <w:spacing w:val="-10"/>
      <w:kern w:val="28"/>
      <w:sz w:val="40"/>
      <w:szCs w:val="56"/>
    </w:rPr>
  </w:style>
  <w:style w:type="paragraph" w:customStyle="1" w:styleId="KEY">
    <w:name w:val="KEY"/>
    <w:basedOn w:val="Normal"/>
    <w:link w:val="KEYZchn"/>
    <w:qFormat/>
    <w:rsid w:val="007B6D00"/>
    <w:pPr>
      <w:shd w:val="clear" w:color="auto" w:fill="365F91" w:themeFill="accent1" w:themeFillShade="BF"/>
      <w:spacing w:after="0" w:line="259" w:lineRule="auto"/>
      <w:ind w:left="360"/>
      <w:jc w:val="left"/>
    </w:pPr>
    <w:rPr>
      <w:rFonts w:asciiTheme="minorHAnsi" w:eastAsiaTheme="minorHAnsi" w:hAnsiTheme="minorHAnsi" w:cstheme="minorHAnsi"/>
      <w:b/>
      <w:color w:val="FFFFFF" w:themeColor="background1"/>
      <w:sz w:val="20"/>
      <w:szCs w:val="22"/>
      <w:lang w:val="en-AU"/>
    </w:rPr>
  </w:style>
  <w:style w:type="character" w:customStyle="1" w:styleId="HEADERZchn">
    <w:name w:val="HEADER Zchn"/>
    <w:basedOn w:val="TitreCar"/>
    <w:link w:val="Kopfzeile1"/>
    <w:rsid w:val="007B6D00"/>
    <w:rPr>
      <w:rFonts w:asciiTheme="majorHAnsi" w:eastAsiaTheme="majorEastAsia" w:hAnsiTheme="majorHAnsi" w:cstheme="majorBidi"/>
      <w:b/>
      <w:color w:val="FFFFFF" w:themeColor="background1"/>
      <w:spacing w:val="-10"/>
      <w:kern w:val="28"/>
      <w:sz w:val="40"/>
      <w:szCs w:val="56"/>
      <w:shd w:val="clear" w:color="auto" w:fill="365F91" w:themeFill="accent1" w:themeFillShade="BF"/>
      <w:lang w:val="en-AU"/>
    </w:rPr>
  </w:style>
  <w:style w:type="character" w:customStyle="1" w:styleId="KEYZchn">
    <w:name w:val="KEY Zchn"/>
    <w:basedOn w:val="Policepardfaut"/>
    <w:link w:val="KEY"/>
    <w:rsid w:val="007B6D00"/>
    <w:rPr>
      <w:rFonts w:eastAsiaTheme="minorHAnsi" w:cstheme="minorHAnsi"/>
      <w:b/>
      <w:color w:val="FFFFFF" w:themeColor="background1"/>
      <w:sz w:val="20"/>
      <w:shd w:val="clear" w:color="auto" w:fill="365F91" w:themeFill="accent1" w:themeFillShade="BF"/>
      <w:lang w:val="en-AU"/>
    </w:rPr>
  </w:style>
  <w:style w:type="character" w:customStyle="1" w:styleId="BulletedlistingsZchn">
    <w:name w:val="Bulleted listings Zchn"/>
    <w:basedOn w:val="BASICNUMBER3Char"/>
    <w:link w:val="Bulletedlistings"/>
    <w:rsid w:val="007B6D00"/>
    <w:rPr>
      <w:rFonts w:ascii="Arial" w:eastAsia="Times New Roman" w:hAnsi="Arial" w:cstheme="minorHAnsi"/>
      <w:b w:val="0"/>
      <w:color w:val="4F81BD" w:themeColor="accent1"/>
      <w:sz w:val="26"/>
      <w:szCs w:val="24"/>
      <w:lang w:val="en-GB"/>
    </w:rPr>
  </w:style>
  <w:style w:type="paragraph" w:customStyle="1" w:styleId="Numberedlisting">
    <w:name w:val="Numbered listing"/>
    <w:basedOn w:val="CHECKLISTCONTENT"/>
    <w:link w:val="NumberedlistingZchn"/>
    <w:qFormat/>
    <w:rsid w:val="007B6D00"/>
    <w:pPr>
      <w:numPr>
        <w:numId w:val="13"/>
      </w:numPr>
    </w:pPr>
    <w:rPr>
      <w:rFonts w:cstheme="minorHAnsi"/>
    </w:rPr>
  </w:style>
  <w:style w:type="character" w:customStyle="1" w:styleId="NumberedlistingZchn">
    <w:name w:val="Numbered listing Zchn"/>
    <w:basedOn w:val="CHECKLISTCONTENTChar"/>
    <w:link w:val="Numberedlisting"/>
    <w:rsid w:val="007B6D00"/>
    <w:rPr>
      <w:rFonts w:ascii="Arial" w:eastAsia="Times New Roman" w:hAnsi="Arial" w:cstheme="minorHAnsi"/>
      <w:sz w:val="18"/>
      <w:szCs w:val="18"/>
      <w:lang w:val="en-AU" w:eastAsia="en-IE"/>
    </w:rPr>
  </w:style>
  <w:style w:type="paragraph" w:customStyle="1" w:styleId="Moreinfo">
    <w:name w:val="More info"/>
    <w:basedOn w:val="Normal"/>
    <w:link w:val="MoreinfoZchn"/>
    <w:qFormat/>
    <w:rsid w:val="007B6D00"/>
    <w:pPr>
      <w:shd w:val="clear" w:color="auto" w:fill="1F497D" w:themeFill="text2"/>
      <w:spacing w:after="120"/>
      <w:ind w:left="1080" w:hanging="720"/>
      <w:jc w:val="left"/>
      <w:outlineLvl w:val="2"/>
    </w:pPr>
    <w:rPr>
      <w:rFonts w:asciiTheme="minorHAnsi" w:hAnsiTheme="minorHAnsi" w:cstheme="minorHAnsi"/>
      <w:b/>
      <w:color w:val="FFFFFF" w:themeColor="background1"/>
      <w:sz w:val="22"/>
      <w:lang w:val="en-US" w:eastAsia="en-IE"/>
    </w:rPr>
  </w:style>
  <w:style w:type="character" w:customStyle="1" w:styleId="MoreinfoZchn">
    <w:name w:val="More info Zchn"/>
    <w:basedOn w:val="Policepardfaut"/>
    <w:link w:val="Moreinfo"/>
    <w:rsid w:val="007B6D00"/>
    <w:rPr>
      <w:rFonts w:eastAsia="Times New Roman" w:cstheme="minorHAnsi"/>
      <w:b/>
      <w:color w:val="FFFFFF" w:themeColor="background1"/>
      <w:szCs w:val="24"/>
      <w:shd w:val="clear" w:color="auto" w:fill="1F497D" w:themeFill="text2"/>
      <w:lang w:val="en-US" w:eastAsia="en-IE"/>
    </w:rPr>
  </w:style>
  <w:style w:type="paragraph" w:customStyle="1" w:styleId="checkbox0">
    <w:name w:val="checkbox"/>
    <w:basedOn w:val="Numberedlisting"/>
    <w:link w:val="checkboxZchn"/>
    <w:qFormat/>
    <w:rsid w:val="007B6D00"/>
    <w:pPr>
      <w:numPr>
        <w:numId w:val="0"/>
      </w:numPr>
      <w:ind w:left="720"/>
    </w:pPr>
    <w:rPr>
      <w:rFonts w:cs="Segoe UI Symbol"/>
    </w:rPr>
  </w:style>
  <w:style w:type="character" w:customStyle="1" w:styleId="checkboxZchn">
    <w:name w:val="checkbox Zchn"/>
    <w:basedOn w:val="NumberedlistingZchn"/>
    <w:link w:val="checkbox0"/>
    <w:rsid w:val="007B6D00"/>
    <w:rPr>
      <w:rFonts w:ascii="Arial" w:eastAsia="Times New Roman" w:hAnsi="Arial" w:cs="Segoe UI Symbol"/>
      <w:sz w:val="18"/>
      <w:szCs w:val="18"/>
      <w:lang w:val="en-AU" w:eastAsia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7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33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1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8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7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0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15346">
          <w:marLeft w:val="0"/>
          <w:marRight w:val="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7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73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927067">
          <w:marLeft w:val="0"/>
          <w:marRight w:val="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40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0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03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302881">
          <w:marLeft w:val="0"/>
          <w:marRight w:val="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7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2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0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18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87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95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92391">
          <w:marLeft w:val="0"/>
          <w:marRight w:val="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73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664249">
          <w:marLeft w:val="0"/>
          <w:marRight w:val="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1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61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004777">
          <w:marLeft w:val="0"/>
          <w:marRight w:val="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44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45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015342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91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23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9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1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52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78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95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44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77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9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9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6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63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9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1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9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3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85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84209">
          <w:marLeft w:val="0"/>
          <w:marRight w:val="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37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7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5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8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7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4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1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1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209300">
          <w:marLeft w:val="0"/>
          <w:marRight w:val="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62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16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6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2488">
          <w:marLeft w:val="0"/>
          <w:marRight w:val="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18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3341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28413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06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382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321560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5441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704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7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6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1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5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6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9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85173">
          <w:marLeft w:val="0"/>
          <w:marRight w:val="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25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050990">
          <w:marLeft w:val="0"/>
          <w:marRight w:val="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64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18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6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7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9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2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9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205443">
          <w:marLeft w:val="0"/>
          <w:marRight w:val="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9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58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7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8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7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0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2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3649">
          <w:marLeft w:val="0"/>
          <w:marRight w:val="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70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8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8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9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7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7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865984">
          <w:marLeft w:val="0"/>
          <w:marRight w:val="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98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8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1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7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45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3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57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95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86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5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2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10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68033">
          <w:marLeft w:val="0"/>
          <w:marRight w:val="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60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091500">
          <w:marLeft w:val="0"/>
          <w:marRight w:val="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70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42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84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8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06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7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1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2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47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9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4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7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03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2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16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63383">
          <w:marLeft w:val="0"/>
          <w:marRight w:val="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32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8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2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4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4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0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1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5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0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4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2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3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8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7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5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8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3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5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3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6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9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9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microsoft.com/office/2011/relationships/people" Target="people.xml"/><Relationship Id="rId3" Type="http://schemas.openxmlformats.org/officeDocument/2006/relationships/numbering" Target="numbering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88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jpeg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header" Target="header1.xml"/><Relationship Id="rId10" Type="http://schemas.microsoft.com/office/2011/relationships/commentsExtended" Target="commentsExtended.xml"/><Relationship Id="rId19" Type="http://schemas.openxmlformats.org/officeDocument/2006/relationships/image" Target="media/image9.png"/><Relationship Id="rId4" Type="http://schemas.openxmlformats.org/officeDocument/2006/relationships/styles" Target="styles.xml"/><Relationship Id="rId9" Type="http://schemas.openxmlformats.org/officeDocument/2006/relationships/comments" Target="comment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< D o c u m e n t S e t t i n g s   x m l n s : x s i = " h t t p : / / w w w . w 3 . o r g / 2 0 0 1 / X M L S c h e m a - i n s t a n c e "   x m l n s : x s d = " h t t p : / / w w w . w 3 . o r g / 2 0 0 1 / X M L S c h e m a "   x m l n s = " h t t p : / / w w w . z h a w . c h / A c c e s s i b i l i t y A d d I n " >  
     < C h e c k H e a d i n g H i e r a r c h y > t r u e < / C h e c k H e a d i n g H i e r a r c h y >  
     < C h e c k R e a d i n g O r d e r > f a l s e < / C h e c k R e a d i n g O r d e r >  
     < C h e c k T a b l e H e a d e r > t r u e < / C h e c k T a b l e H e a d e r >  
     < C h e c k D o c T i t l e > t r u e < / C h e c k D o c T i t l e >  
     < C h e c k L a n g u a g e S e t t i n g > t r u e < / C h e c k L a n g u a g e S e t t i n g >  
     < C h e c k A l t T e x t > t r u e < / C h e c k A l t T e x t >  
     < C h e c k T e x t S i z e > f a l s e < / C h e c k T e x t S i z e >  
     < C h e c k S c r e e n T i p > t r u e < / C h e c k S c r e e n T i p >  
     < S h o w S h a p e N a m e C o l u m n > f a l s e < / S h o w S h a p e N a m e C o l u m n >  
     < S h o w I s s u e D e s c r i p t i o n > t r u e < / S h o w I s s u e D e s c r i p t i o n >  
 < / D o c u m e n t S e t t i n g s > 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588AA1-E9E8-4806-80F9-6C1E53179574}">
  <ds:schemaRefs>
    <ds:schemaRef ds:uri="http://www.w3.org/2001/XMLSchema"/>
    <ds:schemaRef ds:uri="http://www.zhaw.ch/AccessibilityAddIn"/>
  </ds:schemaRefs>
</ds:datastoreItem>
</file>

<file path=customXml/itemProps2.xml><?xml version="1.0" encoding="utf-8"?>
<ds:datastoreItem xmlns:ds="http://schemas.openxmlformats.org/officeDocument/2006/customXml" ds:itemID="{4BB45632-AFD2-4B4F-8C4C-374C780592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199</Words>
  <Characters>1136</Characters>
  <Application>Microsoft Office Word</Application>
  <DocSecurity>0</DocSecurity>
  <Lines>9</Lines>
  <Paragraphs>2</Paragraphs>
  <ScaleCrop>false</ScaleCrop>
  <HeadingPairs>
    <vt:vector size="8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49</vt:i4>
      </vt:variant>
      <vt:variant>
        <vt:lpstr>Titel</vt:lpstr>
      </vt:variant>
      <vt:variant>
        <vt:i4>1</vt:i4>
      </vt:variant>
    </vt:vector>
  </HeadingPairs>
  <TitlesOfParts>
    <vt:vector size="52" baseType="lpstr">
      <vt:lpstr>Accessibility toolkit</vt:lpstr>
      <vt:lpstr>Accessibility toolkit</vt:lpstr>
      <vt:lpstr>Toolkit on Accessibility</vt:lpstr>
      <vt:lpstr>    Acknowledgements</vt:lpstr>
      <vt:lpstr>Contents </vt:lpstr>
      <vt:lpstr>Foreword </vt:lpstr>
      <vt:lpstr>Glossary and abbreviations</vt:lpstr>
      <vt:lpstr>Introduction to the toolkit</vt:lpstr>
      <vt:lpstr>    Audience</vt:lpstr>
      <vt:lpstr>    Structure</vt:lpstr>
      <vt:lpstr>INTRODUCTION TO ACCESSIBILITY: FRAMEWORK, GENERAL PRINCIPLES, APPROACHES AND STR</vt:lpstr>
      <vt:lpstr>    Introduction to Section A</vt:lpstr>
      <vt:lpstr>    Concepts and commitments </vt:lpstr>
      <vt:lpstr>        The principles: Convention on the Rights of Persons with Disabilities </vt:lpstr>
      <vt:lpstr>        The objectives: the SDGs (Sustainable Development Goals)</vt:lpstr>
      <vt:lpstr>        The actions: New Urban Agenda</vt:lpstr>
      <vt:lpstr>        The tools: The ISO and other accessibility standards</vt:lpstr>
      <vt:lpstr>        UNICEF’s internal framework and commitment to accessibility</vt:lpstr>
      <vt:lpstr>    Advocating for accessibility  </vt:lpstr>
      <vt:lpstr>        Tips on promoting accessibility</vt:lpstr>
      <vt:lpstr>        Frequently asked questions on accessibility (F.A.Q.)</vt:lpstr>
      <vt:lpstr>        Misconceptions vs. facts </vt:lpstr>
      <vt:lpstr>        </vt:lpstr>
      <vt:lpstr>ACCESSIBILITY GOOD PRACTICES IN DIFFERENT SECTORS</vt:lpstr>
      <vt:lpstr>    Introduction to Section B</vt:lpstr>
      <vt:lpstr>    Education </vt:lpstr>
      <vt:lpstr>        /Case Study: Accessible schools in India</vt:lpstr>
      <vt:lpstr>    Water, Sanitation and Hygiene (WASH)</vt:lpstr>
      <vt:lpstr>    Child Protection</vt:lpstr>
      <vt:lpstr>        Case Study: Makani, : Accessible spaces for children and youth in Jordan</vt:lpstr>
      <vt:lpstr>    Health, HIV/AIDS, and Nutrition</vt:lpstr>
      <vt:lpstr>    Humanitarian Action</vt:lpstr>
      <vt:lpstr>ACCESSIBILITY FOR UNICEF’S PREMISES</vt:lpstr>
      <vt:lpstr>    Introduction to Section C</vt:lpstr>
      <vt:lpstr>    UNICEF’s internal procurement: protocol and actors</vt:lpstr>
      <vt:lpstr>        Overall policies and procedures </vt:lpstr>
      <vt:lpstr>        The Greening and Accessibility Fund (GRaF)</vt:lpstr>
      <vt:lpstr>    Accessibility improvements in existing UNICEF’s premises and facilities</vt:lpstr>
      <vt:lpstr>        UNICEF’s owned permanent premises</vt:lpstr>
      <vt:lpstr>        PRELIMINARY ACTIVITIES</vt:lpstr>
      <vt:lpstr>        ACCESSIBILITY NEEDS ASSESSMENT  </vt:lpstr>
      <vt:lpstr>        DESIGN AND IMPLEMENTATION  </vt:lpstr>
      <vt:lpstr>        QUALITY ASSURANCE/MONITORING AND MAINTAINING</vt:lpstr>
      <vt:lpstr>        Shared permanent premises</vt:lpstr>
      <vt:lpstr>        Leasing and acquiring temporary spaces and facilities</vt:lpstr>
      <vt:lpstr>ACCESSIBILITY FOR PROGRAM-RELATED BUILDINGS</vt:lpstr>
      <vt:lpstr>    Introduction to Section D</vt:lpstr>
      <vt:lpstr>    UNICEF’s procurement for programs: protocol and actors </vt:lpstr>
      <vt:lpstr>        Policies and procedures</vt:lpstr>
      <vt:lpstr>    Accessibility improvements in EXISTING program-related buildings </vt:lpstr>
      <vt:lpstr>        PRELIMINARY ACTIVITIES</vt:lpstr>
      <vt:lpstr>Accessibility toolkit</vt:lpstr>
    </vt:vector>
  </TitlesOfParts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Accessibility toolkit</dc:title>
  <dc:subject/>
  <dc:creator>Betty;Renata</dc:creator>
  <cp:keywords>Inclusion</cp:keywords>
  <dc:description/>
  <cp:lastModifiedBy>Erika TRABUCCO</cp:lastModifiedBy>
  <cp:revision>6</cp:revision>
  <cp:lastPrinted>2021-01-19T15:07:00Z</cp:lastPrinted>
  <dcterms:created xsi:type="dcterms:W3CDTF">2021-02-25T10:59:00Z</dcterms:created>
  <dcterms:modified xsi:type="dcterms:W3CDTF">2021-02-26T13:43:00Z</dcterms:modified>
</cp:coreProperties>
</file>
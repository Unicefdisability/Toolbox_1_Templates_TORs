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AC34E" w14:textId="77777777" w:rsidR="0066318D" w:rsidRPr="003152E8" w:rsidRDefault="0066318D" w:rsidP="003152E8">
      <w:pPr>
        <w:pStyle w:val="Titre"/>
        <w:rPr>
          <w:rStyle w:val="s4"/>
        </w:rPr>
      </w:pPr>
      <w:bookmarkStart w:id="0" w:name="_Toc61282833"/>
      <w:bookmarkStart w:id="1" w:name="_Toc65146451"/>
      <w:bookmarkStart w:id="2" w:name="_Toc387596691"/>
      <w:bookmarkStart w:id="3" w:name="_Toc498335396"/>
      <w:bookmarkStart w:id="4" w:name="_Toc498350767"/>
      <w:bookmarkStart w:id="5" w:name="_Toc499625822"/>
      <w:bookmarkStart w:id="6" w:name="_Toc501734124"/>
      <w:bookmarkStart w:id="7" w:name="_Toc502329259"/>
      <w:commentRangeStart w:id="8"/>
      <w:r w:rsidRPr="003152E8">
        <w:rPr>
          <w:rStyle w:val="s4"/>
        </w:rPr>
        <w:t>Toolkit on Accessibility</w:t>
      </w:r>
      <w:bookmarkEnd w:id="0"/>
      <w:bookmarkEnd w:id="1"/>
    </w:p>
    <w:p w14:paraId="51D42884" w14:textId="77777777" w:rsidR="00095ED6" w:rsidRDefault="0066318D" w:rsidP="0066318D">
      <w:pPr>
        <w:pStyle w:val="Sous-titre"/>
        <w:rPr>
          <w:ins w:id="9" w:author="Erika TRABUCCO" w:date="2021-02-25T09:32:00Z"/>
          <w:rStyle w:val="s4"/>
          <w:b w:val="0"/>
        </w:rPr>
      </w:pPr>
      <w:r w:rsidRPr="00240CAF">
        <w:rPr>
          <w:rStyle w:val="s4"/>
          <w:b w:val="0"/>
        </w:rPr>
        <w:t xml:space="preserve">Tools </w:t>
      </w:r>
      <w:r>
        <w:rPr>
          <w:rStyle w:val="s4"/>
          <w:b w:val="0"/>
        </w:rPr>
        <w:t>to apply u</w:t>
      </w:r>
      <w:r w:rsidRPr="00240CAF">
        <w:rPr>
          <w:rStyle w:val="s4"/>
          <w:b w:val="0"/>
        </w:rPr>
        <w:t xml:space="preserve">niversal </w:t>
      </w:r>
      <w:r>
        <w:rPr>
          <w:rStyle w:val="s4"/>
          <w:b w:val="0"/>
        </w:rPr>
        <w:t>d</w:t>
      </w:r>
      <w:r w:rsidRPr="00240CAF">
        <w:rPr>
          <w:rStyle w:val="s4"/>
          <w:b w:val="0"/>
        </w:rPr>
        <w:t xml:space="preserve">esign across </w:t>
      </w:r>
      <w:r>
        <w:rPr>
          <w:rStyle w:val="s4"/>
          <w:b w:val="0"/>
        </w:rPr>
        <w:t>p</w:t>
      </w:r>
      <w:r w:rsidRPr="00240CAF">
        <w:rPr>
          <w:rStyle w:val="s4"/>
          <w:b w:val="0"/>
        </w:rPr>
        <w:t xml:space="preserve">remises and </w:t>
      </w:r>
      <w:r>
        <w:rPr>
          <w:rStyle w:val="s4"/>
          <w:b w:val="0"/>
        </w:rPr>
        <w:t>p</w:t>
      </w:r>
      <w:r w:rsidRPr="00240CAF">
        <w:rPr>
          <w:rStyle w:val="s4"/>
          <w:b w:val="0"/>
        </w:rPr>
        <w:t>rogram</w:t>
      </w:r>
      <w:bookmarkEnd w:id="2"/>
      <w:r w:rsidRPr="00240CAF">
        <w:rPr>
          <w:rStyle w:val="s4"/>
          <w:b w:val="0"/>
        </w:rPr>
        <w:t>s</w:t>
      </w:r>
      <w:r>
        <w:rPr>
          <w:rStyle w:val="s4"/>
          <w:b w:val="0"/>
        </w:rPr>
        <w:t xml:space="preserve"> and promote </w:t>
      </w:r>
      <w:r w:rsidRPr="00240CAF">
        <w:rPr>
          <w:rStyle w:val="s4"/>
          <w:b w:val="0"/>
        </w:rPr>
        <w:t>access for all</w:t>
      </w:r>
      <w:commentRangeEnd w:id="8"/>
      <w:r>
        <w:rPr>
          <w:rStyle w:val="Marquedecommentaire"/>
          <w:rFonts w:cs="Times New Roman"/>
          <w:b w:val="0"/>
        </w:rPr>
        <w:commentReference w:id="8"/>
      </w:r>
    </w:p>
    <w:p w14:paraId="7C2D5F0D" w14:textId="77777777" w:rsidR="00095ED6" w:rsidRDefault="00095ED6" w:rsidP="0066318D">
      <w:pPr>
        <w:pStyle w:val="Sous-titre"/>
        <w:rPr>
          <w:ins w:id="10" w:author="Erika TRABUCCO" w:date="2021-02-25T09:32:00Z"/>
          <w:rStyle w:val="s4"/>
          <w:b w:val="0"/>
          <w:sz w:val="48"/>
        </w:rPr>
      </w:pPr>
    </w:p>
    <w:p w14:paraId="4611EB8F" w14:textId="4E0C7F9E" w:rsidR="00095ED6" w:rsidRDefault="00EB5C9D" w:rsidP="0066318D">
      <w:pPr>
        <w:pStyle w:val="Sous-titre"/>
        <w:rPr>
          <w:ins w:id="11" w:author="Erika TRABUCCO" w:date="2021-02-25T09:32:00Z"/>
          <w:rStyle w:val="s4"/>
          <w:b w:val="0"/>
          <w:sz w:val="48"/>
        </w:rPr>
      </w:pPr>
      <w:r>
        <w:rPr>
          <w:rStyle w:val="s4"/>
          <w:rFonts w:eastAsia="Arial Unicode MS"/>
          <w:b w:val="0"/>
          <w:sz w:val="48"/>
        </w:rPr>
        <w:t>TOOLBOX</w:t>
      </w:r>
      <w:bookmarkStart w:id="12" w:name="_GoBack"/>
      <w:bookmarkEnd w:id="12"/>
      <w:ins w:id="13" w:author="Erika TRABUCCO" w:date="2021-02-25T09:32:00Z">
        <w:r w:rsidR="00095ED6" w:rsidRPr="00095ED6">
          <w:rPr>
            <w:rStyle w:val="s4"/>
            <w:b w:val="0"/>
            <w:sz w:val="48"/>
            <w:rPrChange w:id="14" w:author="Erika TRABUCCO" w:date="2021-02-25T09:32:00Z">
              <w:rPr>
                <w:rStyle w:val="s4"/>
                <w:b w:val="0"/>
              </w:rPr>
            </w:rPrChange>
          </w:rPr>
          <w:t xml:space="preserve">: </w:t>
        </w:r>
      </w:ins>
    </w:p>
    <w:p w14:paraId="0A436C91" w14:textId="6799F5AD" w:rsidR="0066318D" w:rsidRPr="00095ED6" w:rsidRDefault="00475242" w:rsidP="0066318D">
      <w:pPr>
        <w:pStyle w:val="Sous-titre"/>
        <w:rPr>
          <w:rStyle w:val="s4"/>
          <w:b w:val="0"/>
          <w:sz w:val="48"/>
          <w:rPrChange w:id="15" w:author="Erika TRABUCCO" w:date="2021-02-25T09:32:00Z">
            <w:rPr>
              <w:rStyle w:val="s4"/>
              <w:b w:val="0"/>
            </w:rPr>
          </w:rPrChange>
        </w:rPr>
      </w:pPr>
      <w:ins w:id="16" w:author="Erika TRABUCCO" w:date="2021-02-25T11:55:00Z">
        <w:r>
          <w:rPr>
            <w:rStyle w:val="s4"/>
            <w:b w:val="0"/>
            <w:sz w:val="48"/>
          </w:rPr>
          <w:t>MISCELLANEOUS TOOLS</w:t>
        </w:r>
      </w:ins>
    </w:p>
    <w:p w14:paraId="57A8B95C" w14:textId="77777777" w:rsidR="0066318D" w:rsidRDefault="0066318D" w:rsidP="0066318D">
      <w:pPr>
        <w:jc w:val="center"/>
        <w:rPr>
          <w:rStyle w:val="s4"/>
        </w:rPr>
      </w:pPr>
    </w:p>
    <w:p w14:paraId="7EDBF195" w14:textId="77777777" w:rsidR="0066318D" w:rsidRDefault="0066318D" w:rsidP="0066318D">
      <w:pPr>
        <w:jc w:val="center"/>
        <w:rPr>
          <w:rStyle w:val="s4"/>
        </w:rPr>
      </w:pPr>
    </w:p>
    <w:p w14:paraId="56CFE84C" w14:textId="77777777" w:rsidR="0066318D" w:rsidRDefault="0066318D" w:rsidP="0066318D">
      <w:pPr>
        <w:jc w:val="center"/>
        <w:rPr>
          <w:rStyle w:val="s4"/>
        </w:rPr>
      </w:pPr>
    </w:p>
    <w:p w14:paraId="010F9F87" w14:textId="1D5FD80B" w:rsidR="004533B9" w:rsidRDefault="0066318D" w:rsidP="0066318D">
      <w:pPr>
        <w:spacing w:line="276" w:lineRule="auto"/>
        <w:jc w:val="center"/>
        <w:rPr>
          <w:rStyle w:val="s4"/>
          <w:rFonts w:eastAsia="Arial Unicode MS" w:cs="Arial"/>
          <w:sz w:val="32"/>
          <w:szCs w:val="48"/>
        </w:rPr>
      </w:pPr>
      <w:r w:rsidRPr="00E00995">
        <w:rPr>
          <w:noProof/>
          <w:sz w:val="20"/>
          <w:lang w:val="en-US"/>
        </w:rPr>
        <w:drawing>
          <wp:inline distT="0" distB="0" distL="0" distR="0" wp14:anchorId="580F2D1E" wp14:editId="5942C0DF">
            <wp:extent cx="4290393" cy="2855741"/>
            <wp:effectExtent l="0" t="0" r="0" b="1905"/>
            <wp:docPr id="16390" name="Image 6" descr="Girl in wheelchair next to railing, with assistants, talking, using clip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 name="Image 6"/>
                    <pic:cNvPicPr>
                      <a:picLocks noChangeAspect="1"/>
                    </pic:cNvPicPr>
                  </pic:nvPicPr>
                  <pic:blipFill>
                    <a:blip r:embed="rId11"/>
                    <a:srcRect/>
                    <a:stretch>
                      <a:fillRect/>
                    </a:stretch>
                  </pic:blipFill>
                  <pic:spPr bwMode="auto">
                    <a:xfrm>
                      <a:off x="0" y="0"/>
                      <a:ext cx="4376144" cy="2912818"/>
                    </a:xfrm>
                    <a:prstGeom prst="rect">
                      <a:avLst/>
                    </a:prstGeom>
                    <a:noFill/>
                    <a:ln w="9525">
                      <a:noFill/>
                      <a:miter lim="800000"/>
                      <a:headEnd/>
                      <a:tailEnd/>
                    </a:ln>
                  </pic:spPr>
                </pic:pic>
              </a:graphicData>
            </a:graphic>
          </wp:inline>
        </w:drawing>
      </w:r>
    </w:p>
    <w:p w14:paraId="00EFCFC1" w14:textId="77777777" w:rsidR="004533B9" w:rsidRDefault="004533B9">
      <w:pPr>
        <w:spacing w:line="276" w:lineRule="auto"/>
        <w:jc w:val="left"/>
        <w:rPr>
          <w:rStyle w:val="s4"/>
          <w:rFonts w:eastAsia="Arial Unicode MS" w:cs="Arial"/>
          <w:sz w:val="32"/>
          <w:szCs w:val="48"/>
        </w:rPr>
      </w:pPr>
      <w:r>
        <w:rPr>
          <w:rStyle w:val="s4"/>
          <w:rFonts w:eastAsia="Arial Unicode MS" w:cs="Arial"/>
          <w:sz w:val="32"/>
          <w:szCs w:val="48"/>
        </w:rPr>
        <w:br w:type="page"/>
      </w:r>
    </w:p>
    <w:p w14:paraId="01DB009B" w14:textId="209C48AE" w:rsidR="0070125E" w:rsidRDefault="0070125E" w:rsidP="0070125E">
      <w:pPr>
        <w:pStyle w:val="Titre"/>
      </w:pPr>
      <w:bookmarkStart w:id="17" w:name="_Toc61888757"/>
      <w:bookmarkEnd w:id="3"/>
      <w:bookmarkEnd w:id="4"/>
      <w:bookmarkEnd w:id="5"/>
      <w:bookmarkEnd w:id="6"/>
      <w:bookmarkEnd w:id="7"/>
      <w:r w:rsidRPr="001F52EB">
        <w:t>Tips for measuring access</w:t>
      </w:r>
      <w:bookmarkEnd w:id="17"/>
    </w:p>
    <w:p w14:paraId="269CEFE3" w14:textId="5CC07558" w:rsidR="00EA2879" w:rsidRDefault="00EA2879" w:rsidP="00EA2879">
      <w:pPr>
        <w:rPr>
          <w:lang w:val="en-AU"/>
        </w:rPr>
      </w:pPr>
    </w:p>
    <w:p w14:paraId="3ED5203C" w14:textId="77777777" w:rsidR="00EA2879" w:rsidRDefault="00EA2879" w:rsidP="00EA2879">
      <w:pPr>
        <w:rPr>
          <w:rStyle w:val="s4"/>
          <w:b/>
          <w:sz w:val="18"/>
        </w:rPr>
      </w:pPr>
      <w:r w:rsidRPr="00FA43F3">
        <w:rPr>
          <w:rFonts w:cs="Arial"/>
          <w:sz w:val="20"/>
          <w:szCs w:val="20"/>
        </w:rPr>
        <w:t xml:space="preserve">Note these tips have been designed as a basic guide to inform accessibility assessments –the assessment team and/or engineers need to consider available resources and standards. </w:t>
      </w:r>
      <w:r w:rsidRPr="00790B06">
        <w:rPr>
          <w:rStyle w:val="s4"/>
          <w:b/>
          <w:sz w:val="18"/>
        </w:rPr>
        <w:t xml:space="preserve"> </w:t>
      </w:r>
    </w:p>
    <w:p w14:paraId="11426A74" w14:textId="77777777" w:rsidR="00EA2879" w:rsidRDefault="00EA2879" w:rsidP="00EA2879">
      <w:pPr>
        <w:rPr>
          <w:rStyle w:val="s4"/>
          <w:sz w:val="18"/>
        </w:rPr>
      </w:pPr>
      <w:r>
        <w:rPr>
          <w:rStyle w:val="s4"/>
          <w:b/>
          <w:sz w:val="18"/>
        </w:rPr>
        <w:t>Disclaimer:</w:t>
      </w:r>
      <w:r>
        <w:rPr>
          <w:rStyle w:val="s4"/>
          <w:sz w:val="18"/>
        </w:rPr>
        <w:t xml:space="preserve"> There are a number of approaches that can be used to measure accessibility features. In general, it is important to procure and purchase equipment and features that have already been confirmed by the supplier to meet the required compliance levels, including when purchasing doors, door handles or colour contrasted hazard strips for walking. Note that in many cases, where options are provided for applications that can be installed on an android or iphone or tablet, these applications may provide an indicator but will often have higher fluctuation level and therefore depending on the purpose of the facility and assessment, more advanced or professional tools may be needed. </w:t>
      </w:r>
    </w:p>
    <w:p w14:paraId="3BFA90A6" w14:textId="77777777" w:rsidR="00EA2879" w:rsidRDefault="00EA2879" w:rsidP="00EA2879">
      <w:pPr>
        <w:rPr>
          <w:rStyle w:val="s4"/>
          <w:sz w:val="18"/>
        </w:rPr>
      </w:pPr>
      <w:r>
        <w:rPr>
          <w:rStyle w:val="s4"/>
          <w:sz w:val="18"/>
        </w:rPr>
        <w:t>In addition, some measurements (such as slip resistance) will vary in wet and dry conditions, others (such as the door pressure) will vary in environmental conditions such as wind where the external door is being tested.  Therefore the below has been designed to provide a basic overview of some options but should not be used as the definitive test – based on the purpose of the building and at what point the accessibility will be reviewed, it is recommended that architects, designers and accessibility experts are engaged in the process – and in many instances, people with disability may have innovative tools and approaches that can also be considered.</w:t>
      </w:r>
    </w:p>
    <w:p w14:paraId="168C061A" w14:textId="77777777" w:rsidR="00EA2879" w:rsidRDefault="00EA2879" w:rsidP="00EA2879">
      <w:pPr>
        <w:pStyle w:val="EMPASISFORPART6"/>
        <w:rPr>
          <w:rStyle w:val="s4"/>
        </w:rPr>
      </w:pPr>
      <w:commentRangeStart w:id="18"/>
      <w:r>
        <w:rPr>
          <w:rStyle w:val="s4"/>
        </w:rPr>
        <w:t xml:space="preserve">Basic conversion table (mm/cm/m/in/ft) see also </w:t>
      </w:r>
      <w:hyperlink r:id="rId12" w:history="1">
        <w:r w:rsidRPr="00790B06">
          <w:rPr>
            <w:rStyle w:val="Lienhypertexte"/>
            <w:rFonts w:eastAsia="Arial Unicode MS"/>
          </w:rPr>
          <w:t>online conversion charts</w:t>
        </w:r>
        <w:commentRangeEnd w:id="18"/>
        <w:r>
          <w:rPr>
            <w:rStyle w:val="Marquedecommentaire"/>
            <w:b w:val="0"/>
          </w:rPr>
          <w:commentReference w:id="18"/>
        </w:r>
      </w:hyperlink>
    </w:p>
    <w:tbl>
      <w:tblPr>
        <w:tblStyle w:val="Grilledutableau"/>
        <w:tblW w:w="0" w:type="auto"/>
        <w:tblLook w:val="04A0" w:firstRow="1" w:lastRow="0" w:firstColumn="1" w:lastColumn="0" w:noHBand="0" w:noVBand="1"/>
      </w:tblPr>
      <w:tblGrid>
        <w:gridCol w:w="1870"/>
        <w:gridCol w:w="1870"/>
        <w:gridCol w:w="1870"/>
        <w:gridCol w:w="1870"/>
      </w:tblGrid>
      <w:tr w:rsidR="00EA2879" w14:paraId="190E280E" w14:textId="77777777" w:rsidTr="0017445E">
        <w:tc>
          <w:tcPr>
            <w:tcW w:w="18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14D2C61A" w14:textId="77777777" w:rsidR="00EA2879" w:rsidRDefault="00EA2879" w:rsidP="0017445E">
            <w:pPr>
              <w:rPr>
                <w:rStyle w:val="s4"/>
              </w:rPr>
            </w:pPr>
            <w:r>
              <w:rPr>
                <w:rStyle w:val="s4"/>
              </w:rPr>
              <w:t>millimeters (mm)</w:t>
            </w:r>
          </w:p>
        </w:tc>
        <w:tc>
          <w:tcPr>
            <w:tcW w:w="18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75067ED3" w14:textId="77777777" w:rsidR="00EA2879" w:rsidRDefault="00EA2879" w:rsidP="0017445E">
            <w:pPr>
              <w:rPr>
                <w:rStyle w:val="s4"/>
              </w:rPr>
            </w:pPr>
            <w:r>
              <w:rPr>
                <w:rStyle w:val="s4"/>
              </w:rPr>
              <w:t>centimeters (cm)</w:t>
            </w:r>
          </w:p>
        </w:tc>
        <w:tc>
          <w:tcPr>
            <w:tcW w:w="18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153C6B60" w14:textId="77777777" w:rsidR="00EA2879" w:rsidRDefault="00EA2879" w:rsidP="0017445E">
            <w:pPr>
              <w:rPr>
                <w:rStyle w:val="s4"/>
              </w:rPr>
            </w:pPr>
            <w:r>
              <w:rPr>
                <w:rStyle w:val="s4"/>
              </w:rPr>
              <w:t>meters (m)</w:t>
            </w:r>
          </w:p>
        </w:tc>
        <w:tc>
          <w:tcPr>
            <w:tcW w:w="18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49F00C21" w14:textId="77777777" w:rsidR="00EA2879" w:rsidRDefault="00EA2879" w:rsidP="0017445E">
            <w:pPr>
              <w:rPr>
                <w:rStyle w:val="s4"/>
              </w:rPr>
            </w:pPr>
            <w:r>
              <w:rPr>
                <w:rStyle w:val="s4"/>
              </w:rPr>
              <w:t>inches (in)</w:t>
            </w:r>
          </w:p>
        </w:tc>
      </w:tr>
      <w:tr w:rsidR="00EA2879" w14:paraId="34014CFE" w14:textId="77777777" w:rsidTr="0017445E">
        <w:tc>
          <w:tcPr>
            <w:tcW w:w="1870" w:type="dxa"/>
            <w:tcBorders>
              <w:top w:val="single" w:sz="4" w:space="0" w:color="000000"/>
              <w:left w:val="single" w:sz="4" w:space="0" w:color="000000"/>
              <w:bottom w:val="single" w:sz="4" w:space="0" w:color="000000"/>
              <w:right w:val="single" w:sz="4" w:space="0" w:color="000000"/>
            </w:tcBorders>
            <w:hideMark/>
          </w:tcPr>
          <w:p w14:paraId="4F23614D" w14:textId="77777777" w:rsidR="00EA2879" w:rsidRDefault="00EA2879" w:rsidP="0017445E">
            <w:pPr>
              <w:rPr>
                <w:rStyle w:val="s4"/>
                <w:sz w:val="18"/>
                <w:szCs w:val="18"/>
              </w:rPr>
            </w:pPr>
            <w:r>
              <w:rPr>
                <w:rStyle w:val="s4"/>
                <w:sz w:val="18"/>
                <w:szCs w:val="18"/>
              </w:rPr>
              <w:t>10</w:t>
            </w:r>
          </w:p>
        </w:tc>
        <w:tc>
          <w:tcPr>
            <w:tcW w:w="1870" w:type="dxa"/>
            <w:tcBorders>
              <w:top w:val="single" w:sz="4" w:space="0" w:color="000000"/>
              <w:left w:val="single" w:sz="4" w:space="0" w:color="000000"/>
              <w:bottom w:val="single" w:sz="4" w:space="0" w:color="000000"/>
              <w:right w:val="single" w:sz="4" w:space="0" w:color="000000"/>
            </w:tcBorders>
            <w:hideMark/>
          </w:tcPr>
          <w:p w14:paraId="1B589400" w14:textId="77777777" w:rsidR="00EA2879" w:rsidRDefault="00EA2879" w:rsidP="0017445E">
            <w:pPr>
              <w:rPr>
                <w:rStyle w:val="s4"/>
                <w:sz w:val="18"/>
                <w:szCs w:val="18"/>
              </w:rPr>
            </w:pPr>
            <w:r>
              <w:rPr>
                <w:rStyle w:val="s4"/>
                <w:sz w:val="18"/>
                <w:szCs w:val="18"/>
              </w:rPr>
              <w:t>1</w:t>
            </w:r>
          </w:p>
        </w:tc>
        <w:tc>
          <w:tcPr>
            <w:tcW w:w="1870" w:type="dxa"/>
            <w:tcBorders>
              <w:top w:val="single" w:sz="4" w:space="0" w:color="000000"/>
              <w:left w:val="single" w:sz="4" w:space="0" w:color="000000"/>
              <w:bottom w:val="single" w:sz="4" w:space="0" w:color="000000"/>
              <w:right w:val="single" w:sz="4" w:space="0" w:color="000000"/>
            </w:tcBorders>
            <w:hideMark/>
          </w:tcPr>
          <w:p w14:paraId="3032935A" w14:textId="77777777" w:rsidR="00EA2879" w:rsidRDefault="00EA2879" w:rsidP="0017445E">
            <w:pPr>
              <w:rPr>
                <w:rStyle w:val="s4"/>
                <w:sz w:val="18"/>
                <w:szCs w:val="18"/>
              </w:rPr>
            </w:pPr>
            <w:r>
              <w:rPr>
                <w:rStyle w:val="s4"/>
                <w:sz w:val="18"/>
                <w:szCs w:val="18"/>
              </w:rPr>
              <w:t>0.01</w:t>
            </w:r>
          </w:p>
        </w:tc>
        <w:tc>
          <w:tcPr>
            <w:tcW w:w="1870" w:type="dxa"/>
            <w:tcBorders>
              <w:top w:val="single" w:sz="4" w:space="0" w:color="000000"/>
              <w:left w:val="single" w:sz="4" w:space="0" w:color="000000"/>
              <w:bottom w:val="single" w:sz="4" w:space="0" w:color="000000"/>
              <w:right w:val="single" w:sz="4" w:space="0" w:color="000000"/>
            </w:tcBorders>
            <w:hideMark/>
          </w:tcPr>
          <w:p w14:paraId="1F4BA4E3" w14:textId="77777777" w:rsidR="00EA2879" w:rsidRDefault="00EA2879" w:rsidP="0017445E">
            <w:pPr>
              <w:rPr>
                <w:rStyle w:val="s4"/>
                <w:sz w:val="18"/>
                <w:szCs w:val="18"/>
              </w:rPr>
            </w:pPr>
            <w:r>
              <w:rPr>
                <w:rStyle w:val="s4"/>
                <w:sz w:val="18"/>
                <w:szCs w:val="18"/>
              </w:rPr>
              <w:t>0.3937″ (0.4 in)</w:t>
            </w:r>
          </w:p>
        </w:tc>
      </w:tr>
      <w:tr w:rsidR="00EA2879" w14:paraId="3AB9E7E2" w14:textId="77777777" w:rsidTr="0017445E">
        <w:tc>
          <w:tcPr>
            <w:tcW w:w="1870" w:type="dxa"/>
            <w:tcBorders>
              <w:top w:val="single" w:sz="4" w:space="0" w:color="000000"/>
              <w:left w:val="single" w:sz="4" w:space="0" w:color="000000"/>
              <w:bottom w:val="single" w:sz="4" w:space="0" w:color="000000"/>
              <w:right w:val="single" w:sz="4" w:space="0" w:color="000000"/>
            </w:tcBorders>
            <w:hideMark/>
          </w:tcPr>
          <w:p w14:paraId="30F36C6A" w14:textId="77777777" w:rsidR="00EA2879" w:rsidRDefault="00EA2879" w:rsidP="0017445E">
            <w:pPr>
              <w:rPr>
                <w:rStyle w:val="s4"/>
                <w:sz w:val="18"/>
                <w:szCs w:val="18"/>
              </w:rPr>
            </w:pPr>
            <w:r>
              <w:rPr>
                <w:rStyle w:val="s4"/>
                <w:sz w:val="18"/>
                <w:szCs w:val="18"/>
              </w:rPr>
              <w:t>70</w:t>
            </w:r>
          </w:p>
        </w:tc>
        <w:tc>
          <w:tcPr>
            <w:tcW w:w="1870" w:type="dxa"/>
            <w:tcBorders>
              <w:top w:val="single" w:sz="4" w:space="0" w:color="000000"/>
              <w:left w:val="single" w:sz="4" w:space="0" w:color="000000"/>
              <w:bottom w:val="single" w:sz="4" w:space="0" w:color="000000"/>
              <w:right w:val="single" w:sz="4" w:space="0" w:color="000000"/>
            </w:tcBorders>
            <w:hideMark/>
          </w:tcPr>
          <w:p w14:paraId="0592E492" w14:textId="77777777" w:rsidR="00EA2879" w:rsidRDefault="00EA2879" w:rsidP="0017445E">
            <w:pPr>
              <w:rPr>
                <w:rStyle w:val="s4"/>
                <w:sz w:val="18"/>
                <w:szCs w:val="18"/>
              </w:rPr>
            </w:pPr>
            <w:r>
              <w:rPr>
                <w:rStyle w:val="s4"/>
                <w:sz w:val="18"/>
                <w:szCs w:val="18"/>
              </w:rPr>
              <w:t>7</w:t>
            </w:r>
          </w:p>
        </w:tc>
        <w:tc>
          <w:tcPr>
            <w:tcW w:w="1870" w:type="dxa"/>
            <w:tcBorders>
              <w:top w:val="single" w:sz="4" w:space="0" w:color="000000"/>
              <w:left w:val="single" w:sz="4" w:space="0" w:color="000000"/>
              <w:bottom w:val="single" w:sz="4" w:space="0" w:color="000000"/>
              <w:right w:val="single" w:sz="4" w:space="0" w:color="000000"/>
            </w:tcBorders>
            <w:hideMark/>
          </w:tcPr>
          <w:p w14:paraId="6F576225" w14:textId="77777777" w:rsidR="00EA2879" w:rsidRDefault="00EA2879" w:rsidP="0017445E">
            <w:pPr>
              <w:rPr>
                <w:rStyle w:val="s4"/>
                <w:sz w:val="18"/>
                <w:szCs w:val="18"/>
              </w:rPr>
            </w:pPr>
            <w:r>
              <w:rPr>
                <w:rStyle w:val="s4"/>
                <w:sz w:val="18"/>
                <w:szCs w:val="18"/>
              </w:rPr>
              <w:t>0.07</w:t>
            </w:r>
          </w:p>
        </w:tc>
        <w:tc>
          <w:tcPr>
            <w:tcW w:w="1870" w:type="dxa"/>
            <w:tcBorders>
              <w:top w:val="single" w:sz="4" w:space="0" w:color="000000"/>
              <w:left w:val="single" w:sz="4" w:space="0" w:color="000000"/>
              <w:bottom w:val="single" w:sz="4" w:space="0" w:color="000000"/>
              <w:right w:val="single" w:sz="4" w:space="0" w:color="000000"/>
            </w:tcBorders>
            <w:hideMark/>
          </w:tcPr>
          <w:p w14:paraId="065D0C9F" w14:textId="77777777" w:rsidR="00EA2879" w:rsidRDefault="00EA2879" w:rsidP="0017445E">
            <w:pPr>
              <w:rPr>
                <w:rStyle w:val="s4"/>
                <w:sz w:val="18"/>
                <w:szCs w:val="18"/>
              </w:rPr>
            </w:pPr>
            <w:r>
              <w:rPr>
                <w:rStyle w:val="s4"/>
                <w:sz w:val="18"/>
                <w:szCs w:val="18"/>
              </w:rPr>
              <w:t>2.7559 ″ (2 ¾ in)</w:t>
            </w:r>
          </w:p>
        </w:tc>
      </w:tr>
      <w:tr w:rsidR="00EA2879" w14:paraId="378E54AD" w14:textId="77777777" w:rsidTr="0017445E">
        <w:tc>
          <w:tcPr>
            <w:tcW w:w="1870" w:type="dxa"/>
            <w:tcBorders>
              <w:top w:val="single" w:sz="4" w:space="0" w:color="000000"/>
              <w:left w:val="single" w:sz="4" w:space="0" w:color="000000"/>
              <w:bottom w:val="single" w:sz="4" w:space="0" w:color="000000"/>
              <w:right w:val="single" w:sz="4" w:space="0" w:color="000000"/>
            </w:tcBorders>
            <w:hideMark/>
          </w:tcPr>
          <w:p w14:paraId="0901A4D1" w14:textId="77777777" w:rsidR="00EA2879" w:rsidRDefault="00EA2879" w:rsidP="0017445E">
            <w:pPr>
              <w:rPr>
                <w:rStyle w:val="s4"/>
                <w:sz w:val="18"/>
                <w:szCs w:val="18"/>
              </w:rPr>
            </w:pPr>
            <w:r>
              <w:rPr>
                <w:rStyle w:val="s4"/>
                <w:sz w:val="18"/>
                <w:szCs w:val="18"/>
              </w:rPr>
              <w:t>90</w:t>
            </w:r>
          </w:p>
        </w:tc>
        <w:tc>
          <w:tcPr>
            <w:tcW w:w="1870" w:type="dxa"/>
            <w:tcBorders>
              <w:top w:val="single" w:sz="4" w:space="0" w:color="000000"/>
              <w:left w:val="single" w:sz="4" w:space="0" w:color="000000"/>
              <w:bottom w:val="single" w:sz="4" w:space="0" w:color="000000"/>
              <w:right w:val="single" w:sz="4" w:space="0" w:color="000000"/>
            </w:tcBorders>
            <w:hideMark/>
          </w:tcPr>
          <w:p w14:paraId="1F1CA5FE" w14:textId="77777777" w:rsidR="00EA2879" w:rsidRDefault="00EA2879" w:rsidP="0017445E">
            <w:pPr>
              <w:rPr>
                <w:rStyle w:val="s4"/>
                <w:sz w:val="18"/>
                <w:szCs w:val="18"/>
              </w:rPr>
            </w:pPr>
            <w:r>
              <w:rPr>
                <w:rStyle w:val="s4"/>
                <w:sz w:val="18"/>
                <w:szCs w:val="18"/>
              </w:rPr>
              <w:t>9</w:t>
            </w:r>
          </w:p>
        </w:tc>
        <w:tc>
          <w:tcPr>
            <w:tcW w:w="1870" w:type="dxa"/>
            <w:tcBorders>
              <w:top w:val="single" w:sz="4" w:space="0" w:color="000000"/>
              <w:left w:val="single" w:sz="4" w:space="0" w:color="000000"/>
              <w:bottom w:val="single" w:sz="4" w:space="0" w:color="000000"/>
              <w:right w:val="single" w:sz="4" w:space="0" w:color="000000"/>
            </w:tcBorders>
            <w:hideMark/>
          </w:tcPr>
          <w:p w14:paraId="2918C05D" w14:textId="77777777" w:rsidR="00EA2879" w:rsidRDefault="00EA2879" w:rsidP="0017445E">
            <w:pPr>
              <w:rPr>
                <w:rStyle w:val="s4"/>
                <w:sz w:val="18"/>
                <w:szCs w:val="18"/>
              </w:rPr>
            </w:pPr>
            <w:r>
              <w:rPr>
                <w:rStyle w:val="s4"/>
                <w:sz w:val="18"/>
                <w:szCs w:val="18"/>
              </w:rPr>
              <w:t>0.09</w:t>
            </w:r>
          </w:p>
        </w:tc>
        <w:tc>
          <w:tcPr>
            <w:tcW w:w="1870" w:type="dxa"/>
            <w:tcBorders>
              <w:top w:val="single" w:sz="4" w:space="0" w:color="000000"/>
              <w:left w:val="single" w:sz="4" w:space="0" w:color="000000"/>
              <w:bottom w:val="single" w:sz="4" w:space="0" w:color="000000"/>
              <w:right w:val="single" w:sz="4" w:space="0" w:color="000000"/>
            </w:tcBorders>
            <w:hideMark/>
          </w:tcPr>
          <w:p w14:paraId="35988761" w14:textId="77777777" w:rsidR="00EA2879" w:rsidRDefault="00EA2879" w:rsidP="0017445E">
            <w:pPr>
              <w:rPr>
                <w:rStyle w:val="s4"/>
                <w:sz w:val="18"/>
                <w:szCs w:val="18"/>
              </w:rPr>
            </w:pPr>
            <w:r>
              <w:rPr>
                <w:rStyle w:val="s4"/>
                <w:sz w:val="18"/>
                <w:szCs w:val="18"/>
              </w:rPr>
              <w:t>3.5433″ (3.5 in)</w:t>
            </w:r>
          </w:p>
        </w:tc>
      </w:tr>
      <w:tr w:rsidR="00EA2879" w14:paraId="6B3BF43C" w14:textId="77777777" w:rsidTr="0017445E">
        <w:tc>
          <w:tcPr>
            <w:tcW w:w="1870" w:type="dxa"/>
            <w:tcBorders>
              <w:top w:val="single" w:sz="4" w:space="0" w:color="000000"/>
              <w:left w:val="single" w:sz="4" w:space="0" w:color="000000"/>
              <w:bottom w:val="single" w:sz="4" w:space="0" w:color="000000"/>
              <w:right w:val="single" w:sz="4" w:space="0" w:color="000000"/>
            </w:tcBorders>
            <w:hideMark/>
          </w:tcPr>
          <w:p w14:paraId="6A5352C7" w14:textId="77777777" w:rsidR="00EA2879" w:rsidRDefault="00EA2879" w:rsidP="0017445E">
            <w:pPr>
              <w:rPr>
                <w:rStyle w:val="s4"/>
                <w:sz w:val="18"/>
                <w:szCs w:val="18"/>
              </w:rPr>
            </w:pPr>
            <w:r>
              <w:rPr>
                <w:rStyle w:val="s4"/>
                <w:sz w:val="18"/>
                <w:szCs w:val="18"/>
              </w:rPr>
              <w:t>100</w:t>
            </w:r>
          </w:p>
        </w:tc>
        <w:tc>
          <w:tcPr>
            <w:tcW w:w="1870" w:type="dxa"/>
            <w:tcBorders>
              <w:top w:val="single" w:sz="4" w:space="0" w:color="000000"/>
              <w:left w:val="single" w:sz="4" w:space="0" w:color="000000"/>
              <w:bottom w:val="single" w:sz="4" w:space="0" w:color="000000"/>
              <w:right w:val="single" w:sz="4" w:space="0" w:color="000000"/>
            </w:tcBorders>
            <w:hideMark/>
          </w:tcPr>
          <w:p w14:paraId="199B85A5" w14:textId="77777777" w:rsidR="00EA2879" w:rsidRDefault="00EA2879" w:rsidP="0017445E">
            <w:pPr>
              <w:rPr>
                <w:rStyle w:val="s4"/>
                <w:sz w:val="18"/>
                <w:szCs w:val="18"/>
              </w:rPr>
            </w:pPr>
            <w:r>
              <w:rPr>
                <w:rStyle w:val="s4"/>
                <w:sz w:val="18"/>
                <w:szCs w:val="18"/>
              </w:rPr>
              <w:t>10</w:t>
            </w:r>
          </w:p>
        </w:tc>
        <w:tc>
          <w:tcPr>
            <w:tcW w:w="1870" w:type="dxa"/>
            <w:tcBorders>
              <w:top w:val="single" w:sz="4" w:space="0" w:color="000000"/>
              <w:left w:val="single" w:sz="4" w:space="0" w:color="000000"/>
              <w:bottom w:val="single" w:sz="4" w:space="0" w:color="000000"/>
              <w:right w:val="single" w:sz="4" w:space="0" w:color="000000"/>
            </w:tcBorders>
            <w:hideMark/>
          </w:tcPr>
          <w:p w14:paraId="7E62CD40" w14:textId="77777777" w:rsidR="00EA2879" w:rsidRDefault="00EA2879" w:rsidP="0017445E">
            <w:pPr>
              <w:rPr>
                <w:rStyle w:val="s4"/>
                <w:sz w:val="18"/>
                <w:szCs w:val="18"/>
              </w:rPr>
            </w:pPr>
            <w:r>
              <w:rPr>
                <w:rStyle w:val="s4"/>
                <w:sz w:val="18"/>
                <w:szCs w:val="18"/>
              </w:rPr>
              <w:t>0.1</w:t>
            </w:r>
          </w:p>
        </w:tc>
        <w:tc>
          <w:tcPr>
            <w:tcW w:w="1870" w:type="dxa"/>
            <w:tcBorders>
              <w:top w:val="single" w:sz="4" w:space="0" w:color="000000"/>
              <w:left w:val="single" w:sz="4" w:space="0" w:color="000000"/>
              <w:bottom w:val="single" w:sz="4" w:space="0" w:color="000000"/>
              <w:right w:val="single" w:sz="4" w:space="0" w:color="000000"/>
            </w:tcBorders>
            <w:hideMark/>
          </w:tcPr>
          <w:p w14:paraId="2F6906F0" w14:textId="77777777" w:rsidR="00EA2879" w:rsidRDefault="00EA2879" w:rsidP="0017445E">
            <w:pPr>
              <w:rPr>
                <w:rStyle w:val="s4"/>
                <w:sz w:val="18"/>
                <w:szCs w:val="18"/>
              </w:rPr>
            </w:pPr>
            <w:r>
              <w:rPr>
                <w:rStyle w:val="s4"/>
                <w:sz w:val="18"/>
                <w:szCs w:val="18"/>
              </w:rPr>
              <w:t>3.9370″(3.9 in)</w:t>
            </w:r>
          </w:p>
        </w:tc>
      </w:tr>
      <w:tr w:rsidR="00EA2879" w14:paraId="0C4B9A68" w14:textId="77777777" w:rsidTr="0017445E">
        <w:tc>
          <w:tcPr>
            <w:tcW w:w="187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14:paraId="761593D6" w14:textId="77777777" w:rsidR="00EA2879" w:rsidRDefault="00EA2879" w:rsidP="0017445E">
            <w:pPr>
              <w:rPr>
                <w:rStyle w:val="s4"/>
                <w:sz w:val="18"/>
                <w:szCs w:val="18"/>
              </w:rPr>
            </w:pPr>
            <w:r>
              <w:rPr>
                <w:rStyle w:val="s4"/>
                <w:sz w:val="18"/>
                <w:szCs w:val="18"/>
              </w:rPr>
              <w:t>304.8</w:t>
            </w:r>
          </w:p>
        </w:tc>
        <w:tc>
          <w:tcPr>
            <w:tcW w:w="187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14:paraId="34D56444" w14:textId="77777777" w:rsidR="00EA2879" w:rsidRDefault="00EA2879" w:rsidP="0017445E">
            <w:pPr>
              <w:rPr>
                <w:rStyle w:val="s4"/>
                <w:sz w:val="18"/>
                <w:szCs w:val="18"/>
              </w:rPr>
            </w:pPr>
            <w:r>
              <w:rPr>
                <w:rStyle w:val="s4"/>
                <w:sz w:val="18"/>
                <w:szCs w:val="18"/>
              </w:rPr>
              <w:t>30.48</w:t>
            </w:r>
          </w:p>
        </w:tc>
        <w:tc>
          <w:tcPr>
            <w:tcW w:w="187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14:paraId="7974515A" w14:textId="77777777" w:rsidR="00EA2879" w:rsidRDefault="00EA2879" w:rsidP="0017445E">
            <w:pPr>
              <w:rPr>
                <w:rStyle w:val="s4"/>
                <w:sz w:val="18"/>
                <w:szCs w:val="18"/>
              </w:rPr>
            </w:pPr>
            <w:r>
              <w:rPr>
                <w:rStyle w:val="s4"/>
                <w:sz w:val="18"/>
                <w:szCs w:val="18"/>
              </w:rPr>
              <w:t>0.3048</w:t>
            </w:r>
          </w:p>
        </w:tc>
        <w:tc>
          <w:tcPr>
            <w:tcW w:w="187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14:paraId="7E61E2ED" w14:textId="77777777" w:rsidR="00EA2879" w:rsidRDefault="00EA2879" w:rsidP="0017445E">
            <w:pPr>
              <w:rPr>
                <w:rStyle w:val="s4"/>
                <w:sz w:val="18"/>
                <w:szCs w:val="18"/>
              </w:rPr>
            </w:pPr>
            <w:r>
              <w:rPr>
                <w:rStyle w:val="s4"/>
                <w:sz w:val="18"/>
                <w:szCs w:val="18"/>
              </w:rPr>
              <w:t>12”</w:t>
            </w:r>
          </w:p>
        </w:tc>
      </w:tr>
      <w:tr w:rsidR="00EA2879" w14:paraId="3ECF4E86" w14:textId="77777777" w:rsidTr="0017445E">
        <w:tc>
          <w:tcPr>
            <w:tcW w:w="1870" w:type="dxa"/>
            <w:tcBorders>
              <w:top w:val="single" w:sz="4" w:space="0" w:color="000000"/>
              <w:left w:val="single" w:sz="4" w:space="0" w:color="000000"/>
              <w:bottom w:val="single" w:sz="4" w:space="0" w:color="000000"/>
              <w:right w:val="single" w:sz="4" w:space="0" w:color="000000"/>
            </w:tcBorders>
            <w:hideMark/>
          </w:tcPr>
          <w:p w14:paraId="4B6F4872" w14:textId="77777777" w:rsidR="00EA2879" w:rsidRDefault="00EA2879" w:rsidP="0017445E">
            <w:pPr>
              <w:rPr>
                <w:rStyle w:val="s4"/>
                <w:sz w:val="18"/>
                <w:szCs w:val="18"/>
              </w:rPr>
            </w:pPr>
            <w:r>
              <w:rPr>
                <w:rStyle w:val="s4"/>
                <w:sz w:val="18"/>
                <w:szCs w:val="18"/>
              </w:rPr>
              <w:t>609.6</w:t>
            </w:r>
          </w:p>
        </w:tc>
        <w:tc>
          <w:tcPr>
            <w:tcW w:w="1870" w:type="dxa"/>
            <w:tcBorders>
              <w:top w:val="single" w:sz="4" w:space="0" w:color="000000"/>
              <w:left w:val="single" w:sz="4" w:space="0" w:color="000000"/>
              <w:bottom w:val="single" w:sz="4" w:space="0" w:color="000000"/>
              <w:right w:val="single" w:sz="4" w:space="0" w:color="000000"/>
            </w:tcBorders>
            <w:hideMark/>
          </w:tcPr>
          <w:p w14:paraId="073B0DE4" w14:textId="77777777" w:rsidR="00EA2879" w:rsidRDefault="00EA2879" w:rsidP="0017445E">
            <w:pPr>
              <w:rPr>
                <w:rStyle w:val="s4"/>
                <w:sz w:val="18"/>
                <w:szCs w:val="18"/>
              </w:rPr>
            </w:pPr>
            <w:r>
              <w:rPr>
                <w:rStyle w:val="s4"/>
                <w:sz w:val="18"/>
                <w:szCs w:val="18"/>
              </w:rPr>
              <w:t>60.96</w:t>
            </w:r>
          </w:p>
        </w:tc>
        <w:tc>
          <w:tcPr>
            <w:tcW w:w="1870" w:type="dxa"/>
            <w:tcBorders>
              <w:top w:val="single" w:sz="4" w:space="0" w:color="000000"/>
              <w:left w:val="single" w:sz="4" w:space="0" w:color="000000"/>
              <w:bottom w:val="single" w:sz="4" w:space="0" w:color="000000"/>
              <w:right w:val="single" w:sz="4" w:space="0" w:color="000000"/>
            </w:tcBorders>
            <w:hideMark/>
          </w:tcPr>
          <w:p w14:paraId="7F909A73" w14:textId="77777777" w:rsidR="00EA2879" w:rsidRDefault="00EA2879" w:rsidP="0017445E">
            <w:pPr>
              <w:rPr>
                <w:rStyle w:val="s4"/>
                <w:sz w:val="18"/>
                <w:szCs w:val="18"/>
              </w:rPr>
            </w:pPr>
            <w:r>
              <w:rPr>
                <w:rStyle w:val="s4"/>
                <w:sz w:val="18"/>
                <w:szCs w:val="18"/>
              </w:rPr>
              <w:t>0.6096</w:t>
            </w:r>
          </w:p>
        </w:tc>
        <w:tc>
          <w:tcPr>
            <w:tcW w:w="1870" w:type="dxa"/>
            <w:tcBorders>
              <w:top w:val="single" w:sz="4" w:space="0" w:color="000000"/>
              <w:left w:val="single" w:sz="4" w:space="0" w:color="000000"/>
              <w:bottom w:val="single" w:sz="4" w:space="0" w:color="000000"/>
              <w:right w:val="single" w:sz="4" w:space="0" w:color="000000"/>
            </w:tcBorders>
            <w:hideMark/>
          </w:tcPr>
          <w:p w14:paraId="69821793" w14:textId="77777777" w:rsidR="00EA2879" w:rsidRDefault="00EA2879" w:rsidP="0017445E">
            <w:pPr>
              <w:rPr>
                <w:rStyle w:val="s4"/>
                <w:sz w:val="18"/>
                <w:szCs w:val="18"/>
              </w:rPr>
            </w:pPr>
            <w:r>
              <w:rPr>
                <w:rStyle w:val="s4"/>
                <w:sz w:val="18"/>
                <w:szCs w:val="18"/>
              </w:rPr>
              <w:t>24”</w:t>
            </w:r>
          </w:p>
        </w:tc>
      </w:tr>
      <w:tr w:rsidR="00EA2879" w14:paraId="65100793" w14:textId="77777777" w:rsidTr="0017445E">
        <w:tc>
          <w:tcPr>
            <w:tcW w:w="187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14:paraId="320448A4" w14:textId="77777777" w:rsidR="00EA2879" w:rsidRDefault="00EA2879" w:rsidP="0017445E">
            <w:pPr>
              <w:rPr>
                <w:rStyle w:val="s4"/>
                <w:sz w:val="18"/>
                <w:szCs w:val="18"/>
              </w:rPr>
            </w:pPr>
            <w:r>
              <w:rPr>
                <w:rStyle w:val="s4"/>
                <w:sz w:val="18"/>
                <w:szCs w:val="18"/>
              </w:rPr>
              <w:t>910.4</w:t>
            </w:r>
          </w:p>
        </w:tc>
        <w:tc>
          <w:tcPr>
            <w:tcW w:w="187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14:paraId="69638CE0" w14:textId="77777777" w:rsidR="00EA2879" w:rsidRDefault="00EA2879" w:rsidP="0017445E">
            <w:pPr>
              <w:rPr>
                <w:rStyle w:val="s4"/>
                <w:sz w:val="18"/>
                <w:szCs w:val="18"/>
              </w:rPr>
            </w:pPr>
            <w:r>
              <w:rPr>
                <w:rStyle w:val="s4"/>
                <w:sz w:val="18"/>
                <w:szCs w:val="18"/>
              </w:rPr>
              <w:t>91.44</w:t>
            </w:r>
          </w:p>
        </w:tc>
        <w:tc>
          <w:tcPr>
            <w:tcW w:w="187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14:paraId="2B204A4A" w14:textId="77777777" w:rsidR="00EA2879" w:rsidRDefault="00EA2879" w:rsidP="0017445E">
            <w:pPr>
              <w:rPr>
                <w:rStyle w:val="s4"/>
                <w:sz w:val="18"/>
                <w:szCs w:val="18"/>
              </w:rPr>
            </w:pPr>
            <w:r>
              <w:rPr>
                <w:rStyle w:val="s4"/>
                <w:sz w:val="18"/>
                <w:szCs w:val="18"/>
              </w:rPr>
              <w:t>0.9144</w:t>
            </w:r>
          </w:p>
        </w:tc>
        <w:tc>
          <w:tcPr>
            <w:tcW w:w="187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14:paraId="10CEB55A" w14:textId="77777777" w:rsidR="00EA2879" w:rsidRDefault="00EA2879" w:rsidP="0017445E">
            <w:pPr>
              <w:rPr>
                <w:rStyle w:val="s4"/>
                <w:sz w:val="18"/>
                <w:szCs w:val="18"/>
              </w:rPr>
            </w:pPr>
            <w:r>
              <w:rPr>
                <w:rStyle w:val="s4"/>
                <w:sz w:val="18"/>
                <w:szCs w:val="18"/>
              </w:rPr>
              <w:t>36″</w:t>
            </w:r>
          </w:p>
        </w:tc>
      </w:tr>
      <w:tr w:rsidR="00EA2879" w14:paraId="4992AFEA" w14:textId="77777777" w:rsidTr="0017445E">
        <w:tc>
          <w:tcPr>
            <w:tcW w:w="18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32FF6FFD" w14:textId="77777777" w:rsidR="00EA2879" w:rsidRDefault="00EA2879" w:rsidP="0017445E">
            <w:pPr>
              <w:rPr>
                <w:rStyle w:val="s4"/>
                <w:sz w:val="18"/>
                <w:szCs w:val="18"/>
              </w:rPr>
            </w:pPr>
            <w:r>
              <w:rPr>
                <w:rStyle w:val="s4"/>
                <w:sz w:val="18"/>
                <w:szCs w:val="18"/>
              </w:rPr>
              <w:t>1000</w:t>
            </w:r>
          </w:p>
        </w:tc>
        <w:tc>
          <w:tcPr>
            <w:tcW w:w="18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0C7811BC" w14:textId="77777777" w:rsidR="00EA2879" w:rsidRDefault="00EA2879" w:rsidP="0017445E">
            <w:pPr>
              <w:rPr>
                <w:rStyle w:val="s4"/>
                <w:sz w:val="18"/>
                <w:szCs w:val="18"/>
              </w:rPr>
            </w:pPr>
            <w:r>
              <w:rPr>
                <w:rStyle w:val="s4"/>
                <w:sz w:val="18"/>
                <w:szCs w:val="18"/>
              </w:rPr>
              <w:t>100</w:t>
            </w:r>
          </w:p>
        </w:tc>
        <w:tc>
          <w:tcPr>
            <w:tcW w:w="18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754CFE15" w14:textId="77777777" w:rsidR="00EA2879" w:rsidRDefault="00EA2879" w:rsidP="0017445E">
            <w:pPr>
              <w:rPr>
                <w:rStyle w:val="s4"/>
                <w:sz w:val="18"/>
                <w:szCs w:val="18"/>
              </w:rPr>
            </w:pPr>
            <w:r>
              <w:rPr>
                <w:rStyle w:val="s4"/>
                <w:sz w:val="18"/>
                <w:szCs w:val="18"/>
              </w:rPr>
              <w:t>1</w:t>
            </w:r>
          </w:p>
        </w:tc>
        <w:tc>
          <w:tcPr>
            <w:tcW w:w="18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25BC72F4" w14:textId="77777777" w:rsidR="00EA2879" w:rsidRDefault="00EA2879" w:rsidP="0017445E">
            <w:pPr>
              <w:rPr>
                <w:rStyle w:val="s4"/>
                <w:sz w:val="18"/>
                <w:szCs w:val="18"/>
              </w:rPr>
            </w:pPr>
            <w:r>
              <w:rPr>
                <w:rStyle w:val="s4"/>
                <w:sz w:val="18"/>
                <w:szCs w:val="18"/>
              </w:rPr>
              <w:t>39.27″ (39.27 in)</w:t>
            </w:r>
          </w:p>
        </w:tc>
      </w:tr>
      <w:tr w:rsidR="00EA2879" w14:paraId="71FF7488" w14:textId="77777777" w:rsidTr="0017445E">
        <w:tc>
          <w:tcPr>
            <w:tcW w:w="187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14:paraId="1B738378" w14:textId="77777777" w:rsidR="00EA2879" w:rsidRDefault="00EA2879" w:rsidP="0017445E">
            <w:pPr>
              <w:rPr>
                <w:rStyle w:val="s4"/>
                <w:sz w:val="18"/>
                <w:szCs w:val="18"/>
              </w:rPr>
            </w:pPr>
            <w:r>
              <w:rPr>
                <w:rStyle w:val="s4"/>
                <w:sz w:val="18"/>
                <w:szCs w:val="18"/>
              </w:rPr>
              <w:t>1200</w:t>
            </w:r>
          </w:p>
        </w:tc>
        <w:tc>
          <w:tcPr>
            <w:tcW w:w="187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14:paraId="398755CE" w14:textId="77777777" w:rsidR="00EA2879" w:rsidRDefault="00EA2879" w:rsidP="0017445E">
            <w:pPr>
              <w:rPr>
                <w:rStyle w:val="s4"/>
                <w:sz w:val="18"/>
                <w:szCs w:val="18"/>
              </w:rPr>
            </w:pPr>
            <w:r>
              <w:rPr>
                <w:rStyle w:val="s4"/>
                <w:sz w:val="18"/>
                <w:szCs w:val="18"/>
              </w:rPr>
              <w:t>120</w:t>
            </w:r>
          </w:p>
        </w:tc>
        <w:tc>
          <w:tcPr>
            <w:tcW w:w="187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14:paraId="17F3970E" w14:textId="77777777" w:rsidR="00EA2879" w:rsidRDefault="00EA2879" w:rsidP="0017445E">
            <w:pPr>
              <w:rPr>
                <w:rStyle w:val="s4"/>
                <w:sz w:val="18"/>
                <w:szCs w:val="18"/>
              </w:rPr>
            </w:pPr>
            <w:r>
              <w:rPr>
                <w:rStyle w:val="s4"/>
                <w:sz w:val="18"/>
                <w:szCs w:val="18"/>
              </w:rPr>
              <w:t>1.2</w:t>
            </w:r>
          </w:p>
        </w:tc>
        <w:tc>
          <w:tcPr>
            <w:tcW w:w="187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14:paraId="76F6B80B" w14:textId="77777777" w:rsidR="00EA2879" w:rsidRDefault="00EA2879" w:rsidP="0017445E">
            <w:pPr>
              <w:rPr>
                <w:rStyle w:val="s4"/>
                <w:sz w:val="18"/>
                <w:szCs w:val="18"/>
              </w:rPr>
            </w:pPr>
            <w:r>
              <w:rPr>
                <w:rStyle w:val="s4"/>
                <w:sz w:val="18"/>
                <w:szCs w:val="18"/>
              </w:rPr>
              <w:t>47.24″</w:t>
            </w:r>
          </w:p>
        </w:tc>
      </w:tr>
      <w:tr w:rsidR="00EA2879" w14:paraId="4487F01F" w14:textId="77777777" w:rsidTr="0017445E">
        <w:tc>
          <w:tcPr>
            <w:tcW w:w="18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70266D08" w14:textId="77777777" w:rsidR="00EA2879" w:rsidRDefault="00EA2879" w:rsidP="0017445E">
            <w:pPr>
              <w:rPr>
                <w:rStyle w:val="s4"/>
                <w:sz w:val="18"/>
                <w:szCs w:val="18"/>
              </w:rPr>
            </w:pPr>
            <w:r>
              <w:rPr>
                <w:rStyle w:val="s4"/>
                <w:sz w:val="18"/>
                <w:szCs w:val="18"/>
              </w:rPr>
              <w:t>1524</w:t>
            </w:r>
          </w:p>
        </w:tc>
        <w:tc>
          <w:tcPr>
            <w:tcW w:w="18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0D31ADD7" w14:textId="77777777" w:rsidR="00EA2879" w:rsidRDefault="00EA2879" w:rsidP="0017445E">
            <w:pPr>
              <w:rPr>
                <w:rStyle w:val="s4"/>
                <w:sz w:val="18"/>
                <w:szCs w:val="18"/>
              </w:rPr>
            </w:pPr>
            <w:r>
              <w:rPr>
                <w:rStyle w:val="s4"/>
                <w:sz w:val="18"/>
                <w:szCs w:val="18"/>
              </w:rPr>
              <w:t>152.4</w:t>
            </w:r>
          </w:p>
        </w:tc>
        <w:tc>
          <w:tcPr>
            <w:tcW w:w="18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45E6D42B" w14:textId="77777777" w:rsidR="00EA2879" w:rsidRDefault="00EA2879" w:rsidP="0017445E">
            <w:pPr>
              <w:rPr>
                <w:rStyle w:val="s4"/>
                <w:sz w:val="18"/>
                <w:szCs w:val="18"/>
              </w:rPr>
            </w:pPr>
            <w:r>
              <w:rPr>
                <w:rStyle w:val="s4"/>
                <w:sz w:val="18"/>
                <w:szCs w:val="18"/>
              </w:rPr>
              <w:t>1.524</w:t>
            </w:r>
          </w:p>
        </w:tc>
        <w:tc>
          <w:tcPr>
            <w:tcW w:w="187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43663EE7" w14:textId="77777777" w:rsidR="00EA2879" w:rsidRDefault="00EA2879" w:rsidP="0017445E">
            <w:pPr>
              <w:rPr>
                <w:rStyle w:val="s4"/>
                <w:sz w:val="18"/>
                <w:szCs w:val="18"/>
              </w:rPr>
            </w:pPr>
            <w:r>
              <w:rPr>
                <w:rStyle w:val="s4"/>
                <w:sz w:val="18"/>
                <w:szCs w:val="18"/>
              </w:rPr>
              <w:t>60</w:t>
            </w:r>
          </w:p>
        </w:tc>
      </w:tr>
      <w:tr w:rsidR="00EA2879" w14:paraId="70C4C8A2" w14:textId="77777777" w:rsidTr="0017445E">
        <w:tc>
          <w:tcPr>
            <w:tcW w:w="1870" w:type="dxa"/>
            <w:tcBorders>
              <w:top w:val="single" w:sz="4" w:space="0" w:color="000000"/>
              <w:left w:val="single" w:sz="4" w:space="0" w:color="000000"/>
              <w:bottom w:val="single" w:sz="4" w:space="0" w:color="000000"/>
              <w:right w:val="single" w:sz="4" w:space="0" w:color="000000"/>
            </w:tcBorders>
            <w:hideMark/>
          </w:tcPr>
          <w:p w14:paraId="2E13A4B0" w14:textId="77777777" w:rsidR="00EA2879" w:rsidRDefault="00EA2879" w:rsidP="0017445E">
            <w:pPr>
              <w:rPr>
                <w:rStyle w:val="s4"/>
                <w:sz w:val="18"/>
                <w:szCs w:val="18"/>
              </w:rPr>
            </w:pPr>
            <w:r>
              <w:rPr>
                <w:rStyle w:val="s4"/>
                <w:sz w:val="18"/>
                <w:szCs w:val="18"/>
              </w:rPr>
              <w:t>10000</w:t>
            </w:r>
          </w:p>
        </w:tc>
        <w:tc>
          <w:tcPr>
            <w:tcW w:w="1870" w:type="dxa"/>
            <w:tcBorders>
              <w:top w:val="single" w:sz="4" w:space="0" w:color="000000"/>
              <w:left w:val="single" w:sz="4" w:space="0" w:color="000000"/>
              <w:bottom w:val="single" w:sz="4" w:space="0" w:color="000000"/>
              <w:right w:val="single" w:sz="4" w:space="0" w:color="000000"/>
            </w:tcBorders>
            <w:hideMark/>
          </w:tcPr>
          <w:p w14:paraId="42A1BC18" w14:textId="77777777" w:rsidR="00EA2879" w:rsidRDefault="00EA2879" w:rsidP="0017445E">
            <w:pPr>
              <w:rPr>
                <w:rStyle w:val="s4"/>
                <w:sz w:val="18"/>
                <w:szCs w:val="18"/>
              </w:rPr>
            </w:pPr>
            <w:r>
              <w:rPr>
                <w:rStyle w:val="s4"/>
                <w:sz w:val="18"/>
                <w:szCs w:val="18"/>
              </w:rPr>
              <w:t>1000</w:t>
            </w:r>
          </w:p>
        </w:tc>
        <w:tc>
          <w:tcPr>
            <w:tcW w:w="1870" w:type="dxa"/>
            <w:tcBorders>
              <w:top w:val="single" w:sz="4" w:space="0" w:color="000000"/>
              <w:left w:val="single" w:sz="4" w:space="0" w:color="000000"/>
              <w:bottom w:val="single" w:sz="4" w:space="0" w:color="000000"/>
              <w:right w:val="single" w:sz="4" w:space="0" w:color="000000"/>
            </w:tcBorders>
            <w:hideMark/>
          </w:tcPr>
          <w:p w14:paraId="51B9BB7C" w14:textId="77777777" w:rsidR="00EA2879" w:rsidRDefault="00EA2879" w:rsidP="0017445E">
            <w:pPr>
              <w:rPr>
                <w:rStyle w:val="s4"/>
                <w:sz w:val="18"/>
                <w:szCs w:val="18"/>
              </w:rPr>
            </w:pPr>
            <w:r>
              <w:rPr>
                <w:rStyle w:val="s4"/>
                <w:sz w:val="18"/>
                <w:szCs w:val="18"/>
              </w:rPr>
              <w:t>10</w:t>
            </w:r>
          </w:p>
        </w:tc>
        <w:tc>
          <w:tcPr>
            <w:tcW w:w="1870" w:type="dxa"/>
            <w:tcBorders>
              <w:top w:val="single" w:sz="4" w:space="0" w:color="000000"/>
              <w:left w:val="single" w:sz="4" w:space="0" w:color="000000"/>
              <w:bottom w:val="single" w:sz="4" w:space="0" w:color="000000"/>
              <w:right w:val="single" w:sz="4" w:space="0" w:color="000000"/>
            </w:tcBorders>
            <w:hideMark/>
          </w:tcPr>
          <w:p w14:paraId="5D5A6AEC" w14:textId="77777777" w:rsidR="00EA2879" w:rsidRDefault="00EA2879" w:rsidP="0017445E">
            <w:pPr>
              <w:rPr>
                <w:rStyle w:val="s4"/>
                <w:sz w:val="18"/>
                <w:szCs w:val="18"/>
              </w:rPr>
            </w:pPr>
            <w:r>
              <w:rPr>
                <w:rStyle w:val="s4"/>
                <w:sz w:val="18"/>
                <w:szCs w:val="18"/>
              </w:rPr>
              <w:t>393.7008</w:t>
            </w:r>
          </w:p>
        </w:tc>
      </w:tr>
      <w:tr w:rsidR="00EA2879" w14:paraId="0C448E7F" w14:textId="77777777" w:rsidTr="0017445E">
        <w:trPr>
          <w:trHeight w:val="50"/>
        </w:trPr>
        <w:tc>
          <w:tcPr>
            <w:tcW w:w="1870" w:type="dxa"/>
            <w:tcBorders>
              <w:top w:val="single" w:sz="4" w:space="0" w:color="000000"/>
              <w:left w:val="single" w:sz="4" w:space="0" w:color="000000"/>
              <w:bottom w:val="single" w:sz="4" w:space="0" w:color="000000"/>
              <w:right w:val="single" w:sz="4" w:space="0" w:color="000000"/>
            </w:tcBorders>
            <w:hideMark/>
          </w:tcPr>
          <w:p w14:paraId="4851D414" w14:textId="77777777" w:rsidR="00EA2879" w:rsidRDefault="00EA2879" w:rsidP="0017445E">
            <w:pPr>
              <w:rPr>
                <w:rStyle w:val="s4"/>
                <w:sz w:val="18"/>
                <w:szCs w:val="18"/>
              </w:rPr>
            </w:pPr>
            <w:r>
              <w:rPr>
                <w:rStyle w:val="s4"/>
                <w:sz w:val="18"/>
                <w:szCs w:val="18"/>
              </w:rPr>
              <w:t>100000</w:t>
            </w:r>
          </w:p>
        </w:tc>
        <w:tc>
          <w:tcPr>
            <w:tcW w:w="1870" w:type="dxa"/>
            <w:tcBorders>
              <w:top w:val="single" w:sz="4" w:space="0" w:color="000000"/>
              <w:left w:val="single" w:sz="4" w:space="0" w:color="000000"/>
              <w:bottom w:val="single" w:sz="4" w:space="0" w:color="000000"/>
              <w:right w:val="single" w:sz="4" w:space="0" w:color="000000"/>
            </w:tcBorders>
            <w:hideMark/>
          </w:tcPr>
          <w:p w14:paraId="0641EC65" w14:textId="77777777" w:rsidR="00EA2879" w:rsidRDefault="00EA2879" w:rsidP="0017445E">
            <w:pPr>
              <w:rPr>
                <w:rStyle w:val="s4"/>
                <w:sz w:val="18"/>
                <w:szCs w:val="18"/>
              </w:rPr>
            </w:pPr>
            <w:r>
              <w:rPr>
                <w:rStyle w:val="s4"/>
                <w:sz w:val="18"/>
                <w:szCs w:val="18"/>
              </w:rPr>
              <w:t>10000</w:t>
            </w:r>
          </w:p>
        </w:tc>
        <w:tc>
          <w:tcPr>
            <w:tcW w:w="1870" w:type="dxa"/>
            <w:tcBorders>
              <w:top w:val="single" w:sz="4" w:space="0" w:color="000000"/>
              <w:left w:val="single" w:sz="4" w:space="0" w:color="000000"/>
              <w:bottom w:val="single" w:sz="4" w:space="0" w:color="000000"/>
              <w:right w:val="single" w:sz="4" w:space="0" w:color="000000"/>
            </w:tcBorders>
            <w:hideMark/>
          </w:tcPr>
          <w:p w14:paraId="2A168C1A" w14:textId="77777777" w:rsidR="00EA2879" w:rsidRDefault="00EA2879" w:rsidP="0017445E">
            <w:pPr>
              <w:rPr>
                <w:rStyle w:val="s4"/>
                <w:sz w:val="18"/>
                <w:szCs w:val="18"/>
              </w:rPr>
            </w:pPr>
            <w:r>
              <w:rPr>
                <w:rStyle w:val="s4"/>
                <w:sz w:val="18"/>
                <w:szCs w:val="18"/>
              </w:rPr>
              <w:t>100</w:t>
            </w:r>
          </w:p>
        </w:tc>
        <w:tc>
          <w:tcPr>
            <w:tcW w:w="1870" w:type="dxa"/>
            <w:tcBorders>
              <w:top w:val="single" w:sz="4" w:space="0" w:color="000000"/>
              <w:left w:val="single" w:sz="4" w:space="0" w:color="000000"/>
              <w:bottom w:val="single" w:sz="4" w:space="0" w:color="000000"/>
              <w:right w:val="single" w:sz="4" w:space="0" w:color="000000"/>
            </w:tcBorders>
            <w:hideMark/>
          </w:tcPr>
          <w:p w14:paraId="3E0977C5" w14:textId="77777777" w:rsidR="00EA2879" w:rsidRDefault="00EA2879" w:rsidP="0017445E">
            <w:pPr>
              <w:rPr>
                <w:rStyle w:val="s4"/>
                <w:sz w:val="18"/>
                <w:szCs w:val="18"/>
              </w:rPr>
            </w:pPr>
            <w:r>
              <w:rPr>
                <w:rStyle w:val="s4"/>
                <w:sz w:val="18"/>
                <w:szCs w:val="18"/>
              </w:rPr>
              <w:t>3937.008</w:t>
            </w:r>
          </w:p>
        </w:tc>
      </w:tr>
      <w:tr w:rsidR="00EA2879" w14:paraId="7D6FB929" w14:textId="77777777" w:rsidTr="0017445E">
        <w:tc>
          <w:tcPr>
            <w:tcW w:w="1870" w:type="dxa"/>
            <w:tcBorders>
              <w:top w:val="single" w:sz="4" w:space="0" w:color="000000"/>
              <w:left w:val="single" w:sz="4" w:space="0" w:color="000000"/>
              <w:bottom w:val="single" w:sz="4" w:space="0" w:color="000000"/>
              <w:right w:val="single" w:sz="4" w:space="0" w:color="000000"/>
            </w:tcBorders>
            <w:hideMark/>
          </w:tcPr>
          <w:p w14:paraId="3D1B4E04" w14:textId="77777777" w:rsidR="00EA2879" w:rsidRDefault="00EA2879" w:rsidP="0017445E">
            <w:pPr>
              <w:rPr>
                <w:rStyle w:val="s4"/>
                <w:sz w:val="18"/>
                <w:szCs w:val="18"/>
              </w:rPr>
            </w:pPr>
            <w:r>
              <w:rPr>
                <w:rStyle w:val="s4"/>
                <w:sz w:val="18"/>
                <w:szCs w:val="18"/>
              </w:rPr>
              <w:t>1000000</w:t>
            </w:r>
          </w:p>
        </w:tc>
        <w:tc>
          <w:tcPr>
            <w:tcW w:w="1870" w:type="dxa"/>
            <w:tcBorders>
              <w:top w:val="single" w:sz="4" w:space="0" w:color="000000"/>
              <w:left w:val="single" w:sz="4" w:space="0" w:color="000000"/>
              <w:bottom w:val="single" w:sz="4" w:space="0" w:color="000000"/>
              <w:right w:val="single" w:sz="4" w:space="0" w:color="000000"/>
            </w:tcBorders>
            <w:hideMark/>
          </w:tcPr>
          <w:p w14:paraId="5B8CCBEA" w14:textId="77777777" w:rsidR="00EA2879" w:rsidRDefault="00EA2879" w:rsidP="0017445E">
            <w:pPr>
              <w:rPr>
                <w:rStyle w:val="s4"/>
                <w:sz w:val="18"/>
                <w:szCs w:val="18"/>
              </w:rPr>
            </w:pPr>
            <w:r>
              <w:rPr>
                <w:rStyle w:val="s4"/>
                <w:sz w:val="18"/>
                <w:szCs w:val="18"/>
              </w:rPr>
              <w:t>100000</w:t>
            </w:r>
          </w:p>
        </w:tc>
        <w:tc>
          <w:tcPr>
            <w:tcW w:w="1870" w:type="dxa"/>
            <w:tcBorders>
              <w:top w:val="single" w:sz="4" w:space="0" w:color="000000"/>
              <w:left w:val="single" w:sz="4" w:space="0" w:color="000000"/>
              <w:bottom w:val="single" w:sz="4" w:space="0" w:color="000000"/>
              <w:right w:val="single" w:sz="4" w:space="0" w:color="000000"/>
            </w:tcBorders>
            <w:hideMark/>
          </w:tcPr>
          <w:p w14:paraId="4377AF64" w14:textId="77777777" w:rsidR="00EA2879" w:rsidRDefault="00EA2879" w:rsidP="0017445E">
            <w:pPr>
              <w:rPr>
                <w:rStyle w:val="s4"/>
                <w:sz w:val="18"/>
                <w:szCs w:val="18"/>
              </w:rPr>
            </w:pPr>
            <w:r>
              <w:rPr>
                <w:rStyle w:val="s4"/>
                <w:sz w:val="18"/>
                <w:szCs w:val="18"/>
              </w:rPr>
              <w:t>1000 (1 km)</w:t>
            </w:r>
          </w:p>
        </w:tc>
        <w:tc>
          <w:tcPr>
            <w:tcW w:w="1870" w:type="dxa"/>
            <w:tcBorders>
              <w:top w:val="single" w:sz="4" w:space="0" w:color="000000"/>
              <w:left w:val="single" w:sz="4" w:space="0" w:color="000000"/>
              <w:bottom w:val="single" w:sz="4" w:space="0" w:color="000000"/>
              <w:right w:val="single" w:sz="4" w:space="0" w:color="000000"/>
            </w:tcBorders>
            <w:hideMark/>
          </w:tcPr>
          <w:p w14:paraId="619071EF" w14:textId="77777777" w:rsidR="00EA2879" w:rsidRDefault="00EA2879" w:rsidP="0017445E">
            <w:pPr>
              <w:rPr>
                <w:rStyle w:val="s4"/>
                <w:sz w:val="18"/>
                <w:szCs w:val="18"/>
              </w:rPr>
            </w:pPr>
            <w:r>
              <w:rPr>
                <w:rStyle w:val="s4"/>
                <w:sz w:val="18"/>
                <w:szCs w:val="18"/>
              </w:rPr>
              <w:t>39370.08</w:t>
            </w:r>
          </w:p>
        </w:tc>
      </w:tr>
    </w:tbl>
    <w:p w14:paraId="421F43D8" w14:textId="77777777" w:rsidR="00EA2879" w:rsidRDefault="00EA2879" w:rsidP="00EA2879"/>
    <w:p w14:paraId="447A8950" w14:textId="77777777" w:rsidR="00EA2879" w:rsidRDefault="00EA2879" w:rsidP="00EA2879">
      <w:pPr>
        <w:pStyle w:val="EMPASISFORPART6"/>
        <w:rPr>
          <w:rStyle w:val="s4"/>
        </w:rPr>
      </w:pPr>
      <w:r>
        <w:rPr>
          <w:rStyle w:val="s4"/>
        </w:rPr>
        <w:t>How to measure heights, widths and distances (mm/cm/m/in/ft)</w:t>
      </w:r>
    </w:p>
    <w:p w14:paraId="2BF2A5B8" w14:textId="77777777" w:rsidR="00EA2879" w:rsidRDefault="00EA2879" w:rsidP="00EA2879">
      <w:pPr>
        <w:spacing w:after="0"/>
        <w:jc w:val="left"/>
        <w:rPr>
          <w:rStyle w:val="s4"/>
          <w:b/>
        </w:rPr>
        <w:sectPr w:rsidR="00EA2879" w:rsidSect="00790B06">
          <w:footerReference w:type="default" r:id="rId13"/>
          <w:type w:val="continuous"/>
          <w:pgSz w:w="12240" w:h="15840"/>
          <w:pgMar w:top="1440" w:right="1440" w:bottom="1440" w:left="1440" w:header="709" w:footer="709" w:gutter="0"/>
          <w:cols w:space="720"/>
        </w:sectPr>
      </w:pPr>
    </w:p>
    <w:tbl>
      <w:tblPr>
        <w:tblStyle w:val="Grilledutableau"/>
        <w:tblW w:w="0" w:type="auto"/>
        <w:tblLook w:val="04A0" w:firstRow="1" w:lastRow="0" w:firstColumn="1" w:lastColumn="0" w:noHBand="0" w:noVBand="1"/>
      </w:tblPr>
      <w:tblGrid>
        <w:gridCol w:w="4675"/>
        <w:gridCol w:w="4675"/>
      </w:tblGrid>
      <w:tr w:rsidR="00EA2879" w14:paraId="275E6D4D" w14:textId="77777777" w:rsidTr="0017445E">
        <w:tc>
          <w:tcPr>
            <w:tcW w:w="4675" w:type="dxa"/>
          </w:tcPr>
          <w:p w14:paraId="16CC4DA7" w14:textId="77777777" w:rsidR="00EA2879" w:rsidRDefault="00EA2879" w:rsidP="0017445E">
            <w:pPr>
              <w:rPr>
                <w:rStyle w:val="s4"/>
                <w:b/>
                <w:sz w:val="20"/>
                <w:szCs w:val="20"/>
              </w:rPr>
            </w:pPr>
            <w:r>
              <w:rPr>
                <w:rStyle w:val="s4"/>
                <w:b/>
                <w:sz w:val="20"/>
                <w:szCs w:val="20"/>
                <w:u w:val="single"/>
              </w:rPr>
              <w:t>Basic – smaller heights/distances</w:t>
            </w:r>
            <w:r>
              <w:rPr>
                <w:rStyle w:val="s4"/>
                <w:b/>
                <w:sz w:val="20"/>
                <w:szCs w:val="20"/>
              </w:rPr>
              <w:t xml:space="preserve">: </w:t>
            </w:r>
          </w:p>
          <w:p w14:paraId="36CBAFEC" w14:textId="77777777" w:rsidR="00EA2879" w:rsidRDefault="00EA2879" w:rsidP="00EA2879">
            <w:pPr>
              <w:pStyle w:val="Paragraphedeliste"/>
              <w:numPr>
                <w:ilvl w:val="0"/>
                <w:numId w:val="25"/>
              </w:numPr>
              <w:ind w:left="360"/>
              <w:rPr>
                <w:rStyle w:val="s4"/>
                <w:sz w:val="20"/>
                <w:szCs w:val="20"/>
              </w:rPr>
            </w:pPr>
            <w:r>
              <w:rPr>
                <w:rStyle w:val="s4"/>
                <w:b/>
                <w:sz w:val="20"/>
                <w:szCs w:val="20"/>
              </w:rPr>
              <w:t>Measure using a ruler or measuring tape</w:t>
            </w:r>
            <w:r>
              <w:rPr>
                <w:rStyle w:val="s4"/>
                <w:sz w:val="20"/>
                <w:szCs w:val="20"/>
              </w:rPr>
              <w:t xml:space="preserve"> – placed on the ground firmly or against the surface edge – noting a ruler may have an additional few mm at the start that may need to be subtracted.</w:t>
            </w:r>
          </w:p>
          <w:p w14:paraId="3F28C9AD" w14:textId="77777777" w:rsidR="00EA2879" w:rsidRDefault="00EA2879" w:rsidP="00EA2879">
            <w:pPr>
              <w:pStyle w:val="Paragraphedeliste"/>
              <w:numPr>
                <w:ilvl w:val="0"/>
                <w:numId w:val="25"/>
              </w:numPr>
              <w:ind w:left="360"/>
              <w:rPr>
                <w:rStyle w:val="s4"/>
                <w:sz w:val="20"/>
                <w:szCs w:val="20"/>
              </w:rPr>
            </w:pPr>
            <w:r>
              <w:rPr>
                <w:rStyle w:val="s4"/>
                <w:b/>
                <w:sz w:val="20"/>
                <w:szCs w:val="20"/>
              </w:rPr>
              <w:t>Measure using string</w:t>
            </w:r>
            <w:r>
              <w:rPr>
                <w:rStyle w:val="s4"/>
                <w:sz w:val="20"/>
                <w:szCs w:val="20"/>
              </w:rPr>
              <w:t xml:space="preserve"> which could include  having string cut out at key measurements or highlighted with braille or other markers at key intervals such as 1000 or 2000mm </w:t>
            </w:r>
          </w:p>
          <w:p w14:paraId="1ACDBCA1" w14:textId="77777777" w:rsidR="00EA2879" w:rsidRDefault="00EA2879" w:rsidP="0017445E">
            <w:pPr>
              <w:rPr>
                <w:rStyle w:val="s4"/>
                <w:b/>
                <w:sz w:val="20"/>
                <w:szCs w:val="20"/>
              </w:rPr>
            </w:pPr>
            <w:r>
              <w:rPr>
                <w:rStyle w:val="s4"/>
                <w:b/>
                <w:sz w:val="20"/>
                <w:szCs w:val="20"/>
                <w:u w:val="single"/>
              </w:rPr>
              <w:t>Basic – longer distances</w:t>
            </w:r>
            <w:r>
              <w:rPr>
                <w:rStyle w:val="s4"/>
                <w:b/>
                <w:sz w:val="20"/>
                <w:szCs w:val="20"/>
              </w:rPr>
              <w:t xml:space="preserve">: </w:t>
            </w:r>
          </w:p>
          <w:p w14:paraId="61CA2A9A" w14:textId="77777777" w:rsidR="00EA2879" w:rsidRDefault="00EA2879" w:rsidP="00EA2879">
            <w:pPr>
              <w:pStyle w:val="Paragraphedeliste"/>
              <w:numPr>
                <w:ilvl w:val="0"/>
                <w:numId w:val="25"/>
              </w:numPr>
              <w:ind w:left="360"/>
              <w:rPr>
                <w:rStyle w:val="s4"/>
                <w:sz w:val="20"/>
                <w:szCs w:val="20"/>
              </w:rPr>
            </w:pPr>
            <w:r>
              <w:rPr>
                <w:rStyle w:val="s4"/>
                <w:b/>
                <w:sz w:val="20"/>
                <w:szCs w:val="20"/>
              </w:rPr>
              <w:t>Measure using a chain</w:t>
            </w:r>
            <w:r>
              <w:rPr>
                <w:rStyle w:val="s4"/>
                <w:sz w:val="20"/>
                <w:szCs w:val="20"/>
              </w:rPr>
              <w:t xml:space="preserve"> after first place pegs at the beginning and end to stretch between two volunteers across distances – particularly useful for measuring long distances. </w:t>
            </w:r>
          </w:p>
          <w:p w14:paraId="23D1460A" w14:textId="77777777" w:rsidR="00EA2879" w:rsidRDefault="00EA2879" w:rsidP="00EA2879">
            <w:pPr>
              <w:pStyle w:val="Paragraphedeliste"/>
              <w:numPr>
                <w:ilvl w:val="0"/>
                <w:numId w:val="25"/>
              </w:numPr>
              <w:ind w:left="360"/>
              <w:rPr>
                <w:rStyle w:val="s4"/>
                <w:b/>
                <w:sz w:val="20"/>
                <w:szCs w:val="20"/>
                <w:u w:val="single"/>
              </w:rPr>
            </w:pPr>
            <w:r>
              <w:rPr>
                <w:rStyle w:val="s4"/>
                <w:b/>
                <w:sz w:val="20"/>
                <w:szCs w:val="20"/>
              </w:rPr>
              <w:t>Measure using a laser distance meter</w:t>
            </w:r>
            <w:r>
              <w:rPr>
                <w:rStyle w:val="s4"/>
                <w:sz w:val="20"/>
                <w:szCs w:val="20"/>
              </w:rPr>
              <w:t xml:space="preserve"> – pointing from one surface at a flat surface on the other side – particularly indoors, but for outdoors, include a board that can be held up and used as the measuring stick.</w:t>
            </w:r>
          </w:p>
        </w:tc>
        <w:tc>
          <w:tcPr>
            <w:tcW w:w="4675" w:type="dxa"/>
          </w:tcPr>
          <w:p w14:paraId="2E78BD48" w14:textId="77777777" w:rsidR="00EA2879" w:rsidRDefault="00EA2879" w:rsidP="00EA2879">
            <w:pPr>
              <w:pStyle w:val="Paragraphedeliste"/>
              <w:numPr>
                <w:ilvl w:val="0"/>
                <w:numId w:val="25"/>
              </w:numPr>
              <w:ind w:left="360"/>
              <w:rPr>
                <w:rStyle w:val="s4"/>
              </w:rPr>
            </w:pPr>
            <w:r>
              <w:rPr>
                <w:rStyle w:val="s4"/>
                <w:b/>
                <w:sz w:val="20"/>
                <w:szCs w:val="20"/>
              </w:rPr>
              <w:t>Measure longer distances across a complex landscape</w:t>
            </w:r>
            <w:r>
              <w:rPr>
                <w:rStyle w:val="s4"/>
                <w:sz w:val="20"/>
                <w:szCs w:val="20"/>
              </w:rPr>
              <w:t xml:space="preserve"> (not on the ground) with measuring tape or a chain, testing that it is level by adding weights on each end, known as “plumb bobs” (</w:t>
            </w:r>
            <w:commentRangeStart w:id="19"/>
            <w:r>
              <w:rPr>
                <w:rStyle w:val="s4"/>
                <w:sz w:val="20"/>
                <w:szCs w:val="20"/>
              </w:rPr>
              <w:t>which</w:t>
            </w:r>
            <w:commentRangeEnd w:id="19"/>
            <w:r>
              <w:rPr>
                <w:rStyle w:val="Marquedecommentaire"/>
              </w:rPr>
              <w:commentReference w:id="19"/>
            </w:r>
            <w:r>
              <w:rPr>
                <w:rStyle w:val="s4"/>
                <w:sz w:val="20"/>
                <w:szCs w:val="20"/>
              </w:rPr>
              <w:t xml:space="preserve"> hang perpendicular when the tape is horizontal</w:t>
            </w:r>
            <w:r>
              <w:rPr>
                <w:rStyle w:val="s4"/>
              </w:rPr>
              <w:t xml:space="preserve">). </w:t>
            </w:r>
          </w:p>
          <w:p w14:paraId="69025037" w14:textId="77777777" w:rsidR="00EA2879" w:rsidRDefault="00EA2879" w:rsidP="00EA2879">
            <w:pPr>
              <w:pStyle w:val="Paragraphedeliste"/>
              <w:numPr>
                <w:ilvl w:val="0"/>
                <w:numId w:val="25"/>
              </w:numPr>
              <w:ind w:left="360"/>
              <w:rPr>
                <w:rStyle w:val="s4"/>
                <w:sz w:val="20"/>
                <w:szCs w:val="20"/>
              </w:rPr>
            </w:pPr>
            <w:r>
              <w:rPr>
                <w:rStyle w:val="s4"/>
                <w:b/>
                <w:sz w:val="20"/>
                <w:szCs w:val="20"/>
              </w:rPr>
              <w:t>Use google maps</w:t>
            </w:r>
            <w:r>
              <w:rPr>
                <w:rStyle w:val="s4"/>
                <w:sz w:val="20"/>
                <w:szCs w:val="20"/>
              </w:rPr>
              <w:t xml:space="preserve"> to measure longer distances by selecting “measure distance” </w:t>
            </w:r>
          </w:p>
          <w:p w14:paraId="18CC3EC0" w14:textId="77777777" w:rsidR="00EA2879" w:rsidRDefault="00EA2879" w:rsidP="0017445E">
            <w:pPr>
              <w:pStyle w:val="Paragraphedeliste"/>
              <w:ind w:left="360"/>
              <w:rPr>
                <w:rStyle w:val="s4"/>
                <w:sz w:val="20"/>
                <w:szCs w:val="20"/>
              </w:rPr>
            </w:pPr>
            <w:r>
              <w:rPr>
                <w:rStyle w:val="s4"/>
                <w:sz w:val="20"/>
                <w:szCs w:val="20"/>
              </w:rPr>
              <w:t>which will allow you to measure pathways and spaces between buildings where indicated [not recommended for technical level but good for an overview]</w:t>
            </w:r>
          </w:p>
          <w:p w14:paraId="6E900D62" w14:textId="77777777" w:rsidR="00EA2879" w:rsidRDefault="00EA2879" w:rsidP="0017445E">
            <w:pPr>
              <w:rPr>
                <w:rStyle w:val="s4"/>
                <w:b/>
                <w:sz w:val="20"/>
                <w:szCs w:val="20"/>
                <w:u w:val="single"/>
              </w:rPr>
            </w:pPr>
          </w:p>
        </w:tc>
      </w:tr>
    </w:tbl>
    <w:p w14:paraId="6C93F0D2" w14:textId="77777777" w:rsidR="00EA2879" w:rsidRPr="00FA43F3" w:rsidRDefault="00EA2879" w:rsidP="00EA2879">
      <w:pPr>
        <w:pStyle w:val="Lgende"/>
      </w:pPr>
      <w:r w:rsidRPr="00790B06">
        <w:t>Measuring distances – basic:</w:t>
      </w:r>
    </w:p>
    <w:p w14:paraId="028A9DEE" w14:textId="77777777" w:rsidR="00EA2879" w:rsidRPr="00FA43F3" w:rsidRDefault="00EA2879" w:rsidP="00EA2879">
      <w:pPr>
        <w:pStyle w:val="BASICNUMBER3"/>
        <w:numPr>
          <w:ilvl w:val="0"/>
          <w:numId w:val="32"/>
        </w:numPr>
        <w:jc w:val="left"/>
        <w:rPr>
          <w:rFonts w:cs="Arial"/>
          <w:b w:val="0"/>
          <w:color w:val="auto"/>
          <w:sz w:val="21"/>
          <w:szCs w:val="21"/>
          <w:lang w:val="en-AU"/>
        </w:rPr>
      </w:pPr>
      <w:r w:rsidRPr="00FA43F3">
        <w:rPr>
          <w:rFonts w:cs="Arial"/>
          <w:b w:val="0"/>
          <w:color w:val="auto"/>
          <w:sz w:val="21"/>
          <w:szCs w:val="21"/>
          <w:lang w:val="en-AU"/>
        </w:rPr>
        <w:t>use measuring tape and chalk or small flags (to mark out longer distances)</w:t>
      </w:r>
    </w:p>
    <w:p w14:paraId="1AD96DD5" w14:textId="77777777" w:rsidR="00EA2879" w:rsidRPr="00FA43F3" w:rsidRDefault="00EA2879" w:rsidP="00EA2879">
      <w:pPr>
        <w:pStyle w:val="BASICNUMBER3"/>
        <w:numPr>
          <w:ilvl w:val="0"/>
          <w:numId w:val="32"/>
        </w:numPr>
        <w:jc w:val="left"/>
        <w:rPr>
          <w:rFonts w:cs="Arial"/>
          <w:b w:val="0"/>
          <w:color w:val="auto"/>
          <w:sz w:val="21"/>
          <w:szCs w:val="21"/>
          <w:lang w:val="en-AU"/>
        </w:rPr>
      </w:pPr>
      <w:r w:rsidRPr="00FA43F3">
        <w:rPr>
          <w:rFonts w:cs="Arial"/>
          <w:b w:val="0"/>
          <w:color w:val="auto"/>
          <w:sz w:val="21"/>
          <w:szCs w:val="21"/>
          <w:lang w:val="en-AU"/>
        </w:rPr>
        <w:t>measure space when walking an average number of steps (or if using a wheelchair how far per push) then count the number of steps or wheel pushes to approximate – which can also be used to promote participation with children with and without disabilities</w:t>
      </w:r>
    </w:p>
    <w:p w14:paraId="22574AF7" w14:textId="77777777" w:rsidR="00EA2879" w:rsidRPr="00FA43F3" w:rsidRDefault="00EA2879" w:rsidP="00EA2879">
      <w:pPr>
        <w:pStyle w:val="BASICNUMBER3"/>
        <w:numPr>
          <w:ilvl w:val="0"/>
          <w:numId w:val="32"/>
        </w:numPr>
        <w:jc w:val="left"/>
        <w:rPr>
          <w:rFonts w:cs="Arial"/>
          <w:sz w:val="21"/>
          <w:szCs w:val="21"/>
        </w:rPr>
      </w:pPr>
      <w:r w:rsidRPr="00FA43F3">
        <w:rPr>
          <w:rFonts w:cs="Arial"/>
          <w:b w:val="0"/>
          <w:color w:val="auto"/>
          <w:sz w:val="21"/>
          <w:szCs w:val="21"/>
        </w:rPr>
        <w:t xml:space="preserve">to check </w:t>
      </w:r>
      <w:r w:rsidRPr="00FA43F3">
        <w:rPr>
          <w:rFonts w:cs="Arial"/>
          <w:b w:val="0"/>
          <w:color w:val="auto"/>
          <w:sz w:val="21"/>
          <w:szCs w:val="21"/>
          <w:lang w:val="en-AU"/>
        </w:rPr>
        <w:t>maneuvering – or circulation</w:t>
      </w:r>
      <w:r w:rsidRPr="00FA43F3">
        <w:rPr>
          <w:rFonts w:cs="Arial"/>
          <w:b w:val="0"/>
          <w:color w:val="auto"/>
          <w:sz w:val="21"/>
          <w:szCs w:val="21"/>
        </w:rPr>
        <w:t xml:space="preserve"> space</w:t>
      </w:r>
      <w:r w:rsidRPr="00790B06">
        <w:rPr>
          <w:rFonts w:cs="Arial"/>
          <w:b w:val="0"/>
          <w:color w:val="auto"/>
          <w:sz w:val="21"/>
          <w:szCs w:val="21"/>
        </w:rPr>
        <w:t xml:space="preserve"> – </w:t>
      </w:r>
      <w:r w:rsidRPr="00FA43F3">
        <w:rPr>
          <w:rFonts w:cs="Arial"/>
          <w:b w:val="0"/>
          <w:color w:val="auto"/>
          <w:sz w:val="21"/>
          <w:szCs w:val="21"/>
        </w:rPr>
        <w:t>consider checking while using</w:t>
      </w:r>
      <w:r w:rsidRPr="00FA43F3">
        <w:rPr>
          <w:rFonts w:cs="Arial"/>
          <w:b w:val="0"/>
          <w:color w:val="auto"/>
          <w:sz w:val="21"/>
          <w:szCs w:val="21"/>
          <w:lang w:val="en-AU"/>
        </w:rPr>
        <w:t xml:space="preserve"> a wheelchair while noting that some wheelchairs are larger than others, consider cutting a square or circle out of fabric with the maneuvering dimensions to test the maneuvering space quickly.</w:t>
      </w:r>
    </w:p>
    <w:p w14:paraId="09E3B442" w14:textId="77777777" w:rsidR="00EA2879" w:rsidRPr="00790B06" w:rsidRDefault="00EA2879" w:rsidP="00EA2879">
      <w:pPr>
        <w:pStyle w:val="Lgende"/>
      </w:pPr>
      <w:r w:rsidRPr="00790B06">
        <w:t>Measuring distance - advanced:</w:t>
      </w:r>
    </w:p>
    <w:p w14:paraId="7F87093C" w14:textId="77777777" w:rsidR="00EA2879" w:rsidRPr="00297DC6" w:rsidRDefault="00EA2879" w:rsidP="00EA2879">
      <w:pPr>
        <w:pStyle w:val="3-TICKlist"/>
        <w:numPr>
          <w:ilvl w:val="0"/>
          <w:numId w:val="38"/>
        </w:numPr>
        <w:spacing w:after="0"/>
        <w:rPr>
          <w:rStyle w:val="s4"/>
        </w:rPr>
      </w:pPr>
      <w:r w:rsidRPr="009B39D6">
        <w:rPr>
          <w:rFonts w:cs="Arial"/>
          <w:szCs w:val="21"/>
        </w:rPr>
        <w:t xml:space="preserve">use </w:t>
      </w:r>
      <w:r>
        <w:rPr>
          <w:rFonts w:cs="Arial"/>
          <w:szCs w:val="21"/>
        </w:rPr>
        <w:t>a l</w:t>
      </w:r>
      <w:r w:rsidRPr="00297DC6">
        <w:rPr>
          <w:rStyle w:val="s4"/>
        </w:rPr>
        <w:t>aser distance meter (to check distances electronically)</w:t>
      </w:r>
    </w:p>
    <w:p w14:paraId="7A7A4B03" w14:textId="77777777" w:rsidR="00EA2879" w:rsidRPr="009B39D6" w:rsidRDefault="00EA2879" w:rsidP="00EA2879">
      <w:pPr>
        <w:pStyle w:val="Paragraphedeliste"/>
        <w:numPr>
          <w:ilvl w:val="0"/>
          <w:numId w:val="33"/>
        </w:numPr>
        <w:spacing w:after="160" w:line="259" w:lineRule="auto"/>
        <w:ind w:left="1080"/>
        <w:jc w:val="left"/>
        <w:rPr>
          <w:rFonts w:cs="Arial"/>
          <w:szCs w:val="21"/>
        </w:rPr>
      </w:pPr>
      <w:r>
        <w:rPr>
          <w:rFonts w:cs="Arial"/>
          <w:szCs w:val="21"/>
        </w:rPr>
        <w:t>use a</w:t>
      </w:r>
      <w:r w:rsidRPr="009B39D6">
        <w:rPr>
          <w:rFonts w:cs="Arial"/>
          <w:szCs w:val="21"/>
        </w:rPr>
        <w:t xml:space="preserve"> mobile-application based or hand-held</w:t>
      </w:r>
      <w:r>
        <w:rPr>
          <w:rFonts w:cs="Arial"/>
          <w:szCs w:val="21"/>
        </w:rPr>
        <w:t xml:space="preserve"> distance meter</w:t>
      </w:r>
    </w:p>
    <w:p w14:paraId="409CBAFC" w14:textId="77777777" w:rsidR="00EA2879" w:rsidRPr="00790B06" w:rsidRDefault="00EA2879" w:rsidP="00EA2879">
      <w:pPr>
        <w:pStyle w:val="Paragraphedeliste"/>
        <w:numPr>
          <w:ilvl w:val="0"/>
          <w:numId w:val="33"/>
        </w:numPr>
        <w:spacing w:after="160" w:line="259" w:lineRule="auto"/>
        <w:ind w:left="1080"/>
        <w:jc w:val="left"/>
        <w:rPr>
          <w:rFonts w:cs="Arial"/>
          <w:szCs w:val="21"/>
        </w:rPr>
      </w:pPr>
      <w:r w:rsidRPr="009B39D6">
        <w:rPr>
          <w:rFonts w:cs="Arial"/>
          <w:szCs w:val="21"/>
        </w:rPr>
        <w:t>use a detailed satellite map</w:t>
      </w:r>
    </w:p>
    <w:p w14:paraId="57BE29FD" w14:textId="77777777" w:rsidR="00EA2879" w:rsidRDefault="00EA2879" w:rsidP="00EA2879">
      <w:pPr>
        <w:pStyle w:val="EMPASISFORPART6"/>
        <w:rPr>
          <w:rStyle w:val="s4"/>
        </w:rPr>
      </w:pPr>
      <w:r>
        <w:rPr>
          <w:rStyle w:val="s4"/>
        </w:rPr>
        <w:t xml:space="preserve">Measuring steepness, or gradient (slope and cross-slope / cross-fall gradient) </w:t>
      </w:r>
    </w:p>
    <w:tbl>
      <w:tblPr>
        <w:tblStyle w:val="Grilledutableau"/>
        <w:tblW w:w="0" w:type="auto"/>
        <w:tblLook w:val="04A0" w:firstRow="1" w:lastRow="0" w:firstColumn="1" w:lastColumn="0" w:noHBand="0" w:noVBand="1"/>
      </w:tblPr>
      <w:tblGrid>
        <w:gridCol w:w="4005"/>
        <w:gridCol w:w="5345"/>
      </w:tblGrid>
      <w:tr w:rsidR="00EA2879" w14:paraId="3763B94C" w14:textId="77777777" w:rsidTr="0017445E">
        <w:trPr>
          <w:trHeight w:val="3860"/>
        </w:trPr>
        <w:tc>
          <w:tcPr>
            <w:tcW w:w="4005" w:type="dxa"/>
            <w:tcBorders>
              <w:top w:val="single" w:sz="4" w:space="0" w:color="000000"/>
              <w:left w:val="single" w:sz="4" w:space="0" w:color="000000"/>
              <w:bottom w:val="single" w:sz="4" w:space="0" w:color="000000"/>
              <w:right w:val="single" w:sz="4" w:space="0" w:color="000000"/>
            </w:tcBorders>
          </w:tcPr>
          <w:p w14:paraId="355DC3F3" w14:textId="77777777" w:rsidR="00EA2879" w:rsidRDefault="00EA2879" w:rsidP="0017445E">
            <w:pPr>
              <w:rPr>
                <w:rStyle w:val="s4"/>
                <w:sz w:val="18"/>
                <w:szCs w:val="18"/>
              </w:rPr>
            </w:pPr>
            <w:r>
              <w:rPr>
                <w:rStyle w:val="s4"/>
                <w:sz w:val="18"/>
                <w:szCs w:val="18"/>
              </w:rPr>
              <w:t xml:space="preserve">Gradients, including of pathways and ramps, either in the direction of the slope or the side-slope (also known as cross-fall) it is important not to guess, as these can be inaccurate.  It is possible to install a clinometer / bubble level application (e.g. </w:t>
            </w:r>
            <w:hyperlink r:id="rId14" w:history="1">
              <w:r>
                <w:rPr>
                  <w:rStyle w:val="Lienhypertexte"/>
                  <w:rFonts w:eastAsia="Arial Unicode MS"/>
                  <w:sz w:val="18"/>
                  <w:szCs w:val="18"/>
                </w:rPr>
                <w:t>clinometer and bubble level</w:t>
              </w:r>
            </w:hyperlink>
            <w:r>
              <w:rPr>
                <w:rStyle w:val="s4"/>
                <w:sz w:val="18"/>
                <w:szCs w:val="18"/>
              </w:rPr>
              <w:t xml:space="preserve">) on a tablet or smart phone noting there can be fluctuation. </w:t>
            </w:r>
          </w:p>
          <w:p w14:paraId="69331079" w14:textId="77777777" w:rsidR="00EA2879" w:rsidRDefault="00EA2879" w:rsidP="0017445E">
            <w:pPr>
              <w:rPr>
                <w:rStyle w:val="s4"/>
                <w:sz w:val="18"/>
                <w:szCs w:val="18"/>
              </w:rPr>
            </w:pPr>
          </w:p>
          <w:p w14:paraId="670BF1EF" w14:textId="77777777" w:rsidR="00EA2879" w:rsidRDefault="00EA2879" w:rsidP="0017445E">
            <w:pPr>
              <w:rPr>
                <w:rStyle w:val="s4"/>
                <w:b/>
                <w:sz w:val="18"/>
                <w:szCs w:val="18"/>
                <w:u w:val="single"/>
              </w:rPr>
            </w:pPr>
            <w:r>
              <w:rPr>
                <w:rStyle w:val="s4"/>
                <w:b/>
                <w:sz w:val="18"/>
                <w:szCs w:val="18"/>
                <w:u w:val="single"/>
              </w:rPr>
              <w:t xml:space="preserve">Basic: </w:t>
            </w:r>
          </w:p>
          <w:p w14:paraId="504D40F4" w14:textId="77777777" w:rsidR="00EA2879" w:rsidRDefault="00EA2879" w:rsidP="0017445E">
            <w:pPr>
              <w:rPr>
                <w:rStyle w:val="s4"/>
                <w:sz w:val="18"/>
                <w:szCs w:val="18"/>
              </w:rPr>
            </w:pPr>
            <w:r>
              <w:rPr>
                <w:rStyle w:val="s4"/>
                <w:sz w:val="18"/>
                <w:szCs w:val="18"/>
              </w:rPr>
              <w:t xml:space="preserve">Slope may be measured as a ratio or percentage or in degrees - see a conversion </w:t>
            </w:r>
            <w:hyperlink r:id="rId15" w:history="1">
              <w:r>
                <w:rPr>
                  <w:rStyle w:val="Lienhypertexte"/>
                  <w:rFonts w:eastAsia="Arial Unicode MS"/>
                  <w:sz w:val="18"/>
                  <w:szCs w:val="18"/>
                </w:rPr>
                <w:t>table</w:t>
              </w:r>
            </w:hyperlink>
            <w:r>
              <w:rPr>
                <w:rStyle w:val="s4"/>
                <w:sz w:val="18"/>
                <w:szCs w:val="18"/>
              </w:rPr>
              <w:t xml:space="preserve"> for more information. </w:t>
            </w:r>
          </w:p>
          <w:p w14:paraId="3EC1B665" w14:textId="77777777" w:rsidR="00EA2879" w:rsidRDefault="00EA2879" w:rsidP="00EA2879">
            <w:pPr>
              <w:pStyle w:val="Paragraphedeliste"/>
              <w:numPr>
                <w:ilvl w:val="0"/>
                <w:numId w:val="26"/>
              </w:numPr>
              <w:rPr>
                <w:rStyle w:val="s4"/>
                <w:sz w:val="18"/>
                <w:szCs w:val="18"/>
              </w:rPr>
            </w:pPr>
            <w:r>
              <w:rPr>
                <w:rStyle w:val="s4"/>
                <w:b/>
                <w:sz w:val="18"/>
                <w:szCs w:val="18"/>
              </w:rPr>
              <w:t>Use a spirit level</w:t>
            </w:r>
            <w:r>
              <w:rPr>
                <w:rStyle w:val="s4"/>
                <w:sz w:val="18"/>
                <w:szCs w:val="18"/>
              </w:rPr>
              <w:t xml:space="preserve"> (which may have gas bubbles) placed on the surface of the ramp or pathway in the direction of the slope. </w:t>
            </w:r>
          </w:p>
          <w:p w14:paraId="287F0DCB" w14:textId="77777777" w:rsidR="00EA2879" w:rsidRDefault="00EA2879" w:rsidP="0017445E">
            <w:pPr>
              <w:rPr>
                <w:rStyle w:val="s4"/>
                <w:sz w:val="18"/>
                <w:szCs w:val="18"/>
              </w:rPr>
            </w:pPr>
          </w:p>
          <w:p w14:paraId="2D40FB11" w14:textId="77777777" w:rsidR="00EA2879" w:rsidRDefault="00EA2879" w:rsidP="0017445E">
            <w:pPr>
              <w:rPr>
                <w:rStyle w:val="s4"/>
                <w:sz w:val="18"/>
                <w:szCs w:val="18"/>
              </w:rPr>
            </w:pPr>
          </w:p>
          <w:p w14:paraId="30EC783E" w14:textId="77777777" w:rsidR="00EA2879" w:rsidRDefault="00EA2879" w:rsidP="0017445E">
            <w:pPr>
              <w:rPr>
                <w:rStyle w:val="s4"/>
                <w:sz w:val="18"/>
                <w:szCs w:val="18"/>
              </w:rPr>
            </w:pPr>
          </w:p>
        </w:tc>
        <w:tc>
          <w:tcPr>
            <w:tcW w:w="5345" w:type="dxa"/>
            <w:tcBorders>
              <w:top w:val="single" w:sz="4" w:space="0" w:color="000000"/>
              <w:left w:val="single" w:sz="4" w:space="0" w:color="000000"/>
              <w:bottom w:val="single" w:sz="4" w:space="0" w:color="000000"/>
              <w:right w:val="single" w:sz="4" w:space="0" w:color="000000"/>
            </w:tcBorders>
          </w:tcPr>
          <w:p w14:paraId="7ACDBDC8" w14:textId="77777777" w:rsidR="00EA2879" w:rsidRDefault="00EA2879" w:rsidP="0017445E">
            <w:pPr>
              <w:rPr>
                <w:rStyle w:val="s4"/>
                <w:sz w:val="18"/>
                <w:szCs w:val="18"/>
                <w:u w:val="single"/>
              </w:rPr>
            </w:pPr>
            <w:r>
              <w:rPr>
                <w:rStyle w:val="s4"/>
                <w:b/>
                <w:sz w:val="18"/>
                <w:szCs w:val="18"/>
                <w:u w:val="single"/>
              </w:rPr>
              <w:t>Advanced</w:t>
            </w:r>
            <w:r>
              <w:rPr>
                <w:rStyle w:val="s4"/>
                <w:sz w:val="18"/>
                <w:szCs w:val="18"/>
                <w:u w:val="single"/>
              </w:rPr>
              <w:t xml:space="preserve">: </w:t>
            </w:r>
          </w:p>
          <w:p w14:paraId="41F6AB00" w14:textId="77777777" w:rsidR="00EA2879" w:rsidRDefault="00EA2879" w:rsidP="0017445E">
            <w:pPr>
              <w:rPr>
                <w:rFonts w:cs="Arial"/>
                <w:color w:val="333333"/>
                <w:shd w:val="clear" w:color="auto" w:fill="FFFFFF"/>
              </w:rPr>
            </w:pPr>
            <w:r>
              <w:rPr>
                <w:rFonts w:cs="Arial"/>
                <w:color w:val="333333"/>
                <w:sz w:val="18"/>
                <w:szCs w:val="18"/>
                <w:u w:val="single"/>
                <w:shd w:val="clear" w:color="auto" w:fill="FFFFFF"/>
              </w:rPr>
              <w:t xml:space="preserve"> </w:t>
            </w:r>
          </w:p>
          <w:p w14:paraId="2F0AF6E4" w14:textId="77777777" w:rsidR="00EA2879" w:rsidRDefault="00EA2879" w:rsidP="0017445E">
            <w:pPr>
              <w:rPr>
                <w:rStyle w:val="s4"/>
              </w:rPr>
            </w:pPr>
            <w:r>
              <w:rPr>
                <w:rStyle w:val="s4"/>
                <w:b/>
                <w:sz w:val="18"/>
                <w:szCs w:val="18"/>
              </w:rPr>
              <w:t>Use a hand-held clinometer or tilt meter to check gradients</w:t>
            </w:r>
            <w:r>
              <w:rPr>
                <w:rStyle w:val="s4"/>
                <w:sz w:val="18"/>
                <w:szCs w:val="18"/>
              </w:rPr>
              <w:t xml:space="preserve"> – use either a person of around the same height to stand around 10 meters away on flat (level) ground or measure on a stick what is known as a “zero point” which can then be verified.  </w:t>
            </w:r>
          </w:p>
          <w:p w14:paraId="52AE6524" w14:textId="77777777" w:rsidR="00EA2879" w:rsidRDefault="00EA2879" w:rsidP="0017445E">
            <w:pPr>
              <w:rPr>
                <w:rStyle w:val="s4"/>
                <w:b/>
                <w:sz w:val="18"/>
                <w:szCs w:val="18"/>
              </w:rPr>
            </w:pPr>
          </w:p>
          <w:p w14:paraId="076AE787" w14:textId="77777777" w:rsidR="00EA2879" w:rsidRDefault="00EA2879" w:rsidP="0017445E">
            <w:pPr>
              <w:rPr>
                <w:rStyle w:val="s4"/>
                <w:b/>
                <w:sz w:val="18"/>
                <w:szCs w:val="18"/>
              </w:rPr>
            </w:pPr>
            <w:r>
              <w:rPr>
                <w:rStyle w:val="s4"/>
                <w:b/>
                <w:sz w:val="18"/>
                <w:szCs w:val="18"/>
              </w:rPr>
              <w:t>Learn more</w:t>
            </w:r>
          </w:p>
          <w:p w14:paraId="2B40EA87" w14:textId="77777777" w:rsidR="00EA2879" w:rsidRDefault="00EA2879" w:rsidP="0017445E">
            <w:pPr>
              <w:pStyle w:val="Checklistspecs"/>
              <w:rPr>
                <w:shd w:val="clear" w:color="auto" w:fill="FFFFFF"/>
              </w:rPr>
            </w:pPr>
            <w:r>
              <w:rPr>
                <w:sz w:val="18"/>
                <w:szCs w:val="18"/>
                <w:shd w:val="clear" w:color="auto" w:fill="FFFFFF"/>
              </w:rPr>
              <w:t xml:space="preserve"> </w:t>
            </w:r>
            <w:hyperlink r:id="rId16" w:history="1">
              <w:r>
                <w:rPr>
                  <w:rStyle w:val="Lienhypertexte"/>
                  <w:rFonts w:eastAsia="Arial Unicode MS"/>
                  <w:sz w:val="18"/>
                  <w:szCs w:val="18"/>
                  <w:shd w:val="clear" w:color="auto" w:fill="FFFFFF"/>
                </w:rPr>
                <w:t>UK</w:t>
              </w:r>
            </w:hyperlink>
            <w:r>
              <w:rPr>
                <w:sz w:val="18"/>
                <w:szCs w:val="18"/>
                <w:shd w:val="clear" w:color="auto" w:fill="FFFFFF"/>
              </w:rPr>
              <w:t xml:space="preserve"> sensory trust</w:t>
            </w:r>
          </w:p>
          <w:p w14:paraId="747217A1" w14:textId="77777777" w:rsidR="00EA2879" w:rsidRDefault="00004EE6" w:rsidP="0017445E">
            <w:pPr>
              <w:pStyle w:val="Checklistspecs"/>
              <w:rPr>
                <w:sz w:val="18"/>
                <w:szCs w:val="18"/>
                <w:shd w:val="clear" w:color="auto" w:fill="FFFFFF"/>
              </w:rPr>
            </w:pPr>
            <w:hyperlink r:id="rId17" w:history="1">
              <w:r w:rsidR="00EA2879">
                <w:rPr>
                  <w:rStyle w:val="Lienhypertexte"/>
                  <w:rFonts w:eastAsia="Arial Unicode MS"/>
                  <w:sz w:val="18"/>
                  <w:szCs w:val="18"/>
                  <w:shd w:val="clear" w:color="auto" w:fill="FFFFFF"/>
                </w:rPr>
                <w:t>Paths for All UK</w:t>
              </w:r>
            </w:hyperlink>
          </w:p>
          <w:p w14:paraId="58016C7B" w14:textId="77777777" w:rsidR="00EA2879" w:rsidRDefault="00EA2879" w:rsidP="0017445E">
            <w:pPr>
              <w:pStyle w:val="Checklistspecs"/>
              <w:rPr>
                <w:sz w:val="18"/>
                <w:szCs w:val="18"/>
                <w:shd w:val="clear" w:color="auto" w:fill="FFFFFF"/>
              </w:rPr>
            </w:pPr>
            <w:r>
              <w:rPr>
                <w:sz w:val="18"/>
                <w:szCs w:val="18"/>
                <w:shd w:val="clear" w:color="auto" w:fill="FFFFFF"/>
              </w:rPr>
              <w:t xml:space="preserve">Topographic maps – </w:t>
            </w:r>
            <w:hyperlink r:id="rId18" w:history="1">
              <w:r>
                <w:rPr>
                  <w:rStyle w:val="Lienhypertexte"/>
                  <w:rFonts w:eastAsia="Arial Unicode MS"/>
                  <w:sz w:val="18"/>
                  <w:szCs w:val="18"/>
                  <w:shd w:val="clear" w:color="auto" w:fill="FFFFFF"/>
                </w:rPr>
                <w:t>for slope measures</w:t>
              </w:r>
            </w:hyperlink>
            <w:r>
              <w:rPr>
                <w:sz w:val="18"/>
                <w:szCs w:val="18"/>
                <w:shd w:val="clear" w:color="auto" w:fill="FFFFFF"/>
              </w:rPr>
              <w:t xml:space="preserve"> </w:t>
            </w:r>
          </w:p>
          <w:p w14:paraId="49AB813A" w14:textId="77777777" w:rsidR="00EA2879" w:rsidRDefault="00004EE6" w:rsidP="0017445E">
            <w:pPr>
              <w:pStyle w:val="Checklistspecs"/>
              <w:rPr>
                <w:sz w:val="18"/>
                <w:szCs w:val="18"/>
                <w:shd w:val="clear" w:color="auto" w:fill="FFFFFF"/>
              </w:rPr>
            </w:pPr>
            <w:hyperlink r:id="rId19" w:history="1">
              <w:r w:rsidR="00EA2879">
                <w:rPr>
                  <w:rStyle w:val="Lienhypertexte"/>
                  <w:rFonts w:eastAsia="Arial Unicode MS"/>
                  <w:sz w:val="18"/>
                  <w:szCs w:val="18"/>
                </w:rPr>
                <w:t>About</w:t>
              </w:r>
              <w:r w:rsidR="00EA2879">
                <w:rPr>
                  <w:rStyle w:val="Lienhypertexte"/>
                  <w:rFonts w:eastAsia="Arial Unicode MS"/>
                  <w:sz w:val="18"/>
                  <w:szCs w:val="18"/>
                  <w:shd w:val="clear" w:color="auto" w:fill="FFFFFF"/>
                </w:rPr>
                <w:t xml:space="preserve"> cross fall</w:t>
              </w:r>
            </w:hyperlink>
            <w:r w:rsidR="00EA2879">
              <w:rPr>
                <w:sz w:val="18"/>
                <w:szCs w:val="18"/>
                <w:shd w:val="clear" w:color="auto" w:fill="FFFFFF"/>
              </w:rPr>
              <w:t xml:space="preserve"> [measuring cross-slope]</w:t>
            </w:r>
          </w:p>
          <w:p w14:paraId="5389600A" w14:textId="77777777" w:rsidR="00EA2879" w:rsidRDefault="00EA2879" w:rsidP="0017445E">
            <w:pPr>
              <w:rPr>
                <w:rFonts w:cs="Arial"/>
                <w:color w:val="2C324C"/>
                <w:sz w:val="18"/>
                <w:szCs w:val="18"/>
                <w:shd w:val="clear" w:color="auto" w:fill="FFFFFF"/>
              </w:rPr>
            </w:pPr>
          </w:p>
          <w:p w14:paraId="583654E5" w14:textId="77777777" w:rsidR="00EA2879" w:rsidRDefault="00EA2879" w:rsidP="0017445E">
            <w:pPr>
              <w:pStyle w:val="Paragraphedeliste"/>
              <w:rPr>
                <w:rStyle w:val="s4"/>
              </w:rPr>
            </w:pPr>
            <w:r>
              <w:rPr>
                <w:noProof/>
                <w:sz w:val="18"/>
                <w:szCs w:val="18"/>
                <w:lang w:val="en-US"/>
              </w:rPr>
              <w:drawing>
                <wp:inline distT="0" distB="0" distL="0" distR="0" wp14:anchorId="21BA5D83" wp14:editId="05A226D6">
                  <wp:extent cx="2070100" cy="958850"/>
                  <wp:effectExtent l="0" t="0" r="6350" b="0"/>
                  <wp:docPr id="1031" name="Grafik 1031" descr="https://upload.wikimedia.org/wikipedia/en/thumb/5/57/Measuring_Slope_With_a_Clinometer_2.JPG/200px-Measuring_Slope_With_a_Clinomet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2" descr="https://upload.wikimedia.org/wikipedia/en/thumb/5/57/Measuring_Slope_With_a_Clinometer_2.JPG/200px-Measuring_Slope_With_a_Clinometer_2.JPG"/>
                          <pic:cNvPicPr>
                            <a:picLocks noChangeAspect="1" noChangeArrowheads="1"/>
                          </pic:cNvPicPr>
                        </pic:nvPicPr>
                        <pic:blipFill>
                          <a:blip r:embed="rId20">
                            <a:extLst>
                              <a:ext uri="{28A0092B-C50C-407E-A947-70E740481C1C}">
                                <a14:useLocalDpi xmlns:a14="http://schemas.microsoft.com/office/drawing/2010/main" val="0"/>
                              </a:ext>
                            </a:extLst>
                          </a:blip>
                          <a:srcRect l="-20" r="20" b="14973"/>
                          <a:stretch>
                            <a:fillRect/>
                          </a:stretch>
                        </pic:blipFill>
                        <pic:spPr bwMode="auto">
                          <a:xfrm>
                            <a:off x="0" y="0"/>
                            <a:ext cx="2070100" cy="958850"/>
                          </a:xfrm>
                          <a:prstGeom prst="rect">
                            <a:avLst/>
                          </a:prstGeom>
                          <a:noFill/>
                          <a:ln>
                            <a:noFill/>
                          </a:ln>
                        </pic:spPr>
                      </pic:pic>
                    </a:graphicData>
                  </a:graphic>
                </wp:inline>
              </w:drawing>
            </w:r>
          </w:p>
        </w:tc>
      </w:tr>
    </w:tbl>
    <w:p w14:paraId="07C865DD" w14:textId="77777777" w:rsidR="00EA2879" w:rsidRDefault="00EA2879" w:rsidP="00EA2879">
      <w:pPr>
        <w:pStyle w:val="Lgende"/>
        <w:rPr>
          <w:rStyle w:val="s4"/>
          <w:rFonts w:cs="Arial"/>
          <w:color w:val="auto"/>
          <w:szCs w:val="21"/>
          <w:lang w:val="en-US"/>
        </w:rPr>
      </w:pPr>
      <w:r w:rsidRPr="00862F37">
        <w:t>Checking gradients and slopes - b</w:t>
      </w:r>
      <w:r w:rsidRPr="00862F37">
        <w:rPr>
          <w:rStyle w:val="s4"/>
          <w:rFonts w:cs="Arial"/>
          <w:szCs w:val="21"/>
          <w:lang w:val="en-US"/>
        </w:rPr>
        <w:t>asic:</w:t>
      </w:r>
    </w:p>
    <w:p w14:paraId="2DF88D2D" w14:textId="77777777" w:rsidR="00EA2879" w:rsidRPr="009B39D6" w:rsidRDefault="00EA2879" w:rsidP="00EA2879">
      <w:pPr>
        <w:rPr>
          <w:rStyle w:val="s4"/>
          <w:rFonts w:cs="Arial"/>
          <w:szCs w:val="21"/>
          <w:lang w:val="en-AU"/>
        </w:rPr>
      </w:pPr>
      <w:r w:rsidRPr="009B39D6">
        <w:rPr>
          <w:rStyle w:val="s4"/>
          <w:rFonts w:cs="Arial"/>
          <w:szCs w:val="21"/>
          <w:lang w:val="en-US"/>
        </w:rPr>
        <w:t xml:space="preserve">It is possible to use a simplified question is the gradient </w:t>
      </w:r>
      <w:r w:rsidRPr="009B39D6">
        <w:rPr>
          <w:rFonts w:ascii="Segoe UI Symbol" w:hAnsi="Segoe UI Symbol" w:cs="Segoe UI Symbol"/>
          <w:szCs w:val="21"/>
        </w:rPr>
        <w:t>☐</w:t>
      </w:r>
      <w:r w:rsidRPr="009B39D6">
        <w:rPr>
          <w:rFonts w:cs="Arial"/>
          <w:szCs w:val="21"/>
        </w:rPr>
        <w:t xml:space="preserve"> very steep </w:t>
      </w:r>
      <w:r w:rsidRPr="009B39D6">
        <w:rPr>
          <w:rFonts w:ascii="Segoe UI Symbol" w:hAnsi="Segoe UI Symbol" w:cs="Segoe UI Symbol"/>
          <w:szCs w:val="21"/>
        </w:rPr>
        <w:t>☐</w:t>
      </w:r>
      <w:r w:rsidRPr="009B39D6">
        <w:rPr>
          <w:rFonts w:cs="Arial"/>
          <w:szCs w:val="21"/>
        </w:rPr>
        <w:t xml:space="preserve"> steep </w:t>
      </w:r>
      <w:r w:rsidRPr="009B39D6">
        <w:rPr>
          <w:rFonts w:ascii="Segoe UI Symbol" w:hAnsi="Segoe UI Symbol" w:cs="Segoe UI Symbol"/>
          <w:szCs w:val="21"/>
        </w:rPr>
        <w:t>☐</w:t>
      </w:r>
      <w:r w:rsidRPr="009B39D6">
        <w:rPr>
          <w:rFonts w:cs="Arial"/>
          <w:szCs w:val="21"/>
        </w:rPr>
        <w:t xml:space="preserve"> moderate </w:t>
      </w:r>
      <w:r w:rsidRPr="009B39D6">
        <w:rPr>
          <w:rFonts w:ascii="Segoe UI Symbol" w:hAnsi="Segoe UI Symbol" w:cs="Segoe UI Symbol"/>
          <w:szCs w:val="21"/>
        </w:rPr>
        <w:t>☐</w:t>
      </w:r>
      <w:r w:rsidRPr="009B39D6">
        <w:rPr>
          <w:rFonts w:cs="Arial"/>
          <w:szCs w:val="21"/>
        </w:rPr>
        <w:t xml:space="preserve"> gentle</w:t>
      </w:r>
    </w:p>
    <w:p w14:paraId="334CD289" w14:textId="77777777" w:rsidR="00EA2879" w:rsidRPr="009B39D6" w:rsidRDefault="00EA2879" w:rsidP="00EA2879">
      <w:pPr>
        <w:pStyle w:val="Paragraphedeliste"/>
        <w:numPr>
          <w:ilvl w:val="0"/>
          <w:numId w:val="30"/>
        </w:numPr>
        <w:spacing w:after="160" w:line="259" w:lineRule="auto"/>
        <w:jc w:val="left"/>
        <w:rPr>
          <w:rStyle w:val="s4"/>
          <w:rFonts w:cs="Arial"/>
          <w:szCs w:val="21"/>
          <w:lang w:val="en-US"/>
        </w:rPr>
      </w:pPr>
      <w:r w:rsidRPr="009B39D6">
        <w:rPr>
          <w:rStyle w:val="s4"/>
          <w:rFonts w:cs="Arial"/>
          <w:szCs w:val="21"/>
          <w:lang w:val="en-US"/>
        </w:rPr>
        <w:t xml:space="preserve">use measuring tape and calculate the gradient from the higher to lower surface </w:t>
      </w:r>
    </w:p>
    <w:p w14:paraId="2535ADC9" w14:textId="77777777" w:rsidR="00EA2879" w:rsidRPr="009B39D6" w:rsidRDefault="00EA2879" w:rsidP="00EA2879">
      <w:pPr>
        <w:pStyle w:val="Paragraphedeliste"/>
        <w:numPr>
          <w:ilvl w:val="0"/>
          <w:numId w:val="30"/>
        </w:numPr>
        <w:spacing w:after="160" w:line="259" w:lineRule="auto"/>
        <w:jc w:val="left"/>
        <w:rPr>
          <w:rStyle w:val="s4"/>
          <w:rFonts w:cs="Arial"/>
          <w:szCs w:val="21"/>
          <w:lang w:val="en-US"/>
        </w:rPr>
      </w:pPr>
      <w:r w:rsidRPr="009B39D6">
        <w:rPr>
          <w:rStyle w:val="s4"/>
          <w:rFonts w:cs="Arial"/>
          <w:szCs w:val="21"/>
          <w:lang w:val="en-US"/>
        </w:rPr>
        <w:t>install an application-based tool on a mobile phone device to check gradients</w:t>
      </w:r>
    </w:p>
    <w:p w14:paraId="1758AD99" w14:textId="77777777" w:rsidR="00EA2879" w:rsidRPr="009B39D6" w:rsidRDefault="00EA2879" w:rsidP="00EA2879">
      <w:pPr>
        <w:pStyle w:val="Paragraphedeliste"/>
        <w:numPr>
          <w:ilvl w:val="0"/>
          <w:numId w:val="30"/>
        </w:numPr>
        <w:spacing w:after="160" w:line="259" w:lineRule="auto"/>
        <w:jc w:val="left"/>
        <w:rPr>
          <w:rStyle w:val="s4"/>
          <w:rFonts w:cs="Arial"/>
          <w:szCs w:val="21"/>
          <w:shd w:val="clear" w:color="auto" w:fill="D9D9D9" w:themeFill="background1" w:themeFillShade="D9"/>
        </w:rPr>
      </w:pPr>
      <w:r w:rsidRPr="009B39D6">
        <w:rPr>
          <w:rStyle w:val="s4"/>
          <w:rFonts w:cs="Arial"/>
          <w:szCs w:val="21"/>
          <w:lang w:val="en-US"/>
        </w:rPr>
        <w:t>promoting participation with children: observe if a small ball wi</w:t>
      </w:r>
      <w:r>
        <w:rPr>
          <w:rStyle w:val="s4"/>
          <w:rFonts w:cs="Arial"/>
          <w:szCs w:val="21"/>
          <w:lang w:val="en-US"/>
        </w:rPr>
        <w:t>ll roll, which way, how fast?</w:t>
      </w:r>
    </w:p>
    <w:p w14:paraId="40087530" w14:textId="77777777" w:rsidR="00EA2879" w:rsidRPr="00790B06" w:rsidRDefault="00EA2879" w:rsidP="00EA2879">
      <w:pPr>
        <w:pStyle w:val="Lgende"/>
        <w:rPr>
          <w:rStyle w:val="s4"/>
          <w:rFonts w:cs="Arial"/>
          <w:color w:val="auto"/>
          <w:szCs w:val="21"/>
          <w:lang w:val="en-US"/>
        </w:rPr>
      </w:pPr>
      <w:r w:rsidRPr="00790B06">
        <w:rPr>
          <w:rStyle w:val="s4"/>
          <w:rFonts w:cs="Arial"/>
          <w:szCs w:val="21"/>
          <w:lang w:val="en-US"/>
        </w:rPr>
        <w:t xml:space="preserve">Advanced: </w:t>
      </w:r>
    </w:p>
    <w:p w14:paraId="1F848B88" w14:textId="77777777" w:rsidR="00EA2879" w:rsidRPr="009B39D6" w:rsidRDefault="00EA2879" w:rsidP="00EA2879">
      <w:pPr>
        <w:pStyle w:val="Paragraphedeliste"/>
        <w:numPr>
          <w:ilvl w:val="0"/>
          <w:numId w:val="31"/>
        </w:numPr>
        <w:spacing w:after="160" w:line="259" w:lineRule="auto"/>
        <w:ind w:left="1080"/>
        <w:jc w:val="left"/>
        <w:rPr>
          <w:rStyle w:val="s4"/>
          <w:rFonts w:cs="Arial"/>
          <w:szCs w:val="21"/>
          <w:lang w:val="en-US"/>
        </w:rPr>
      </w:pPr>
      <w:r w:rsidRPr="009B39D6">
        <w:rPr>
          <w:rStyle w:val="s4"/>
          <w:rFonts w:cs="Arial"/>
          <w:szCs w:val="21"/>
          <w:lang w:val="en-US"/>
        </w:rPr>
        <w:t xml:space="preserve">check </w:t>
      </w:r>
      <w:r>
        <w:rPr>
          <w:rStyle w:val="s4"/>
          <w:rFonts w:cs="Arial"/>
          <w:szCs w:val="21"/>
          <w:lang w:val="en-US"/>
        </w:rPr>
        <w:t xml:space="preserve">the </w:t>
      </w:r>
      <w:r w:rsidRPr="009B39D6">
        <w:rPr>
          <w:rStyle w:val="s4"/>
          <w:rFonts w:cs="Arial"/>
          <w:szCs w:val="21"/>
          <w:lang w:val="en-US"/>
        </w:rPr>
        <w:t>gradient with a</w:t>
      </w:r>
      <w:r>
        <w:rPr>
          <w:rStyle w:val="s4"/>
          <w:rFonts w:cs="Arial"/>
          <w:szCs w:val="21"/>
          <w:lang w:val="en-US"/>
        </w:rPr>
        <w:t xml:space="preserve"> </w:t>
      </w:r>
      <w:r w:rsidRPr="009B39D6">
        <w:rPr>
          <w:rStyle w:val="s4"/>
          <w:rFonts w:cs="Arial"/>
          <w:szCs w:val="21"/>
          <w:lang w:val="en-US"/>
        </w:rPr>
        <w:t>spirit meter/tilt meter</w:t>
      </w:r>
    </w:p>
    <w:p w14:paraId="3AE992C2" w14:textId="77777777" w:rsidR="00EA2879" w:rsidRPr="009B39D6" w:rsidRDefault="00EA2879" w:rsidP="00EA2879">
      <w:pPr>
        <w:pStyle w:val="Paragraphedeliste"/>
        <w:numPr>
          <w:ilvl w:val="0"/>
          <w:numId w:val="31"/>
        </w:numPr>
        <w:spacing w:after="160" w:line="259" w:lineRule="auto"/>
        <w:ind w:left="1080"/>
        <w:jc w:val="left"/>
        <w:rPr>
          <w:rStyle w:val="s4"/>
          <w:rFonts w:cs="Arial"/>
          <w:b/>
          <w:i/>
          <w:szCs w:val="21"/>
          <w:lang w:val="en-AU"/>
        </w:rPr>
      </w:pPr>
      <w:r w:rsidRPr="009B39D6">
        <w:rPr>
          <w:rStyle w:val="s4"/>
          <w:rFonts w:cs="Arial"/>
          <w:szCs w:val="21"/>
        </w:rPr>
        <w:t>use mapping tools to map and understand gradients of key pathways</w:t>
      </w:r>
    </w:p>
    <w:p w14:paraId="2DAFF8B7" w14:textId="77777777" w:rsidR="00EA2879" w:rsidRPr="00FA43F3" w:rsidRDefault="00EA2879" w:rsidP="00EA2879">
      <w:pPr>
        <w:pStyle w:val="Paragraphedeliste"/>
        <w:numPr>
          <w:ilvl w:val="0"/>
          <w:numId w:val="31"/>
        </w:numPr>
        <w:spacing w:after="160" w:line="259" w:lineRule="auto"/>
        <w:ind w:left="1080"/>
        <w:jc w:val="left"/>
        <w:rPr>
          <w:rStyle w:val="s4"/>
          <w:rFonts w:cs="Arial"/>
          <w:b/>
          <w:i/>
          <w:szCs w:val="21"/>
        </w:rPr>
      </w:pPr>
      <w:r w:rsidRPr="009B39D6">
        <w:rPr>
          <w:rStyle w:val="s4"/>
          <w:rFonts w:cs="Arial"/>
          <w:szCs w:val="21"/>
          <w:lang w:val="en-US"/>
        </w:rPr>
        <w:t>use a tool such as a hand-held clinometer</w:t>
      </w:r>
    </w:p>
    <w:p w14:paraId="52E54EF5" w14:textId="77777777" w:rsidR="00EA2879" w:rsidRPr="00790B06" w:rsidRDefault="00EA2879" w:rsidP="00EA2879">
      <w:pPr>
        <w:pStyle w:val="Lgende"/>
      </w:pPr>
      <w:r w:rsidRPr="00790B06">
        <w:t>Checking hertz –(Hz)</w:t>
      </w:r>
    </w:p>
    <w:p w14:paraId="4212FBF9" w14:textId="77777777" w:rsidR="00EA2879" w:rsidRPr="009B39D6" w:rsidRDefault="00EA2879" w:rsidP="00EA2879">
      <w:pPr>
        <w:pStyle w:val="Paragraphedeliste"/>
        <w:numPr>
          <w:ilvl w:val="0"/>
          <w:numId w:val="39"/>
        </w:numPr>
        <w:rPr>
          <w:rFonts w:cs="Arial"/>
          <w:szCs w:val="21"/>
        </w:rPr>
      </w:pPr>
      <w:r w:rsidRPr="009B39D6">
        <w:rPr>
          <w:rFonts w:cs="Arial"/>
          <w:szCs w:val="21"/>
        </w:rPr>
        <w:t>check with manufacturer Hz / second</w:t>
      </w:r>
    </w:p>
    <w:p w14:paraId="6D5959AB" w14:textId="77777777" w:rsidR="00EA2879" w:rsidRDefault="00EA2879" w:rsidP="00EA2879">
      <w:pPr>
        <w:pStyle w:val="Paragraphedeliste"/>
        <w:numPr>
          <w:ilvl w:val="0"/>
          <w:numId w:val="39"/>
        </w:numPr>
        <w:rPr>
          <w:rFonts w:cs="Arial"/>
          <w:szCs w:val="21"/>
        </w:rPr>
      </w:pPr>
      <w:r w:rsidRPr="009B39D6">
        <w:rPr>
          <w:rFonts w:cs="Arial"/>
          <w:szCs w:val="21"/>
        </w:rPr>
        <w:t>use a meter to check intensity of light flashes in Hz / second</w:t>
      </w:r>
    </w:p>
    <w:p w14:paraId="17D1E9A3" w14:textId="77777777" w:rsidR="00EA2879" w:rsidRDefault="00EA2879" w:rsidP="00EA2879">
      <w:pPr>
        <w:pStyle w:val="EMPASISFORPART6"/>
        <w:rPr>
          <w:rStyle w:val="s4"/>
        </w:rPr>
      </w:pPr>
      <w:r>
        <w:rPr>
          <w:rStyle w:val="s4"/>
        </w:rPr>
        <w:t>Measuring luminance contrast (LRV) - more complex</w:t>
      </w:r>
    </w:p>
    <w:p w14:paraId="6AFCD712" w14:textId="77777777" w:rsidR="00EA2879" w:rsidRDefault="00EA2879" w:rsidP="00EA2879">
      <w:pPr>
        <w:rPr>
          <w:rStyle w:val="s4"/>
          <w:sz w:val="20"/>
        </w:rPr>
      </w:pPr>
      <w:r>
        <w:rPr>
          <w:rStyle w:val="s4"/>
          <w:sz w:val="20"/>
        </w:rPr>
        <w:t xml:space="preserve">Also known as luminance contrast testing, this can be a little complex, as colors can also change in contrast with wear and tear or if there is dirt. </w:t>
      </w:r>
      <w:r>
        <w:rPr>
          <w:rStyle w:val="s4"/>
          <w:sz w:val="20"/>
          <w:lang w:eastAsia="en-IE"/>
        </w:rPr>
        <w:t>Colour and light contrast is important for people with low vision to see barriers or hazards. A Light Reflectance Value (or LRV) also known as a luminous reflectance factor, is a measurement of contrast, between lighter and darker areas – and how light is absorbed or reflected.</w:t>
      </w:r>
    </w:p>
    <w:p w14:paraId="00D3CAF9" w14:textId="77777777" w:rsidR="00EA2879" w:rsidRDefault="00EA2879" w:rsidP="00EA2879">
      <w:pPr>
        <w:pStyle w:val="EMPASISFORPART6"/>
        <w:numPr>
          <w:ilvl w:val="0"/>
          <w:numId w:val="0"/>
        </w:numPr>
        <w:rPr>
          <w:rStyle w:val="s4"/>
          <w:b w:val="0"/>
          <w:color w:val="auto"/>
        </w:rPr>
      </w:pPr>
    </w:p>
    <w:tbl>
      <w:tblPr>
        <w:tblStyle w:val="Grilledutableau"/>
        <w:tblW w:w="0" w:type="auto"/>
        <w:tblLook w:val="04A0" w:firstRow="1" w:lastRow="0" w:firstColumn="1" w:lastColumn="0" w:noHBand="0" w:noVBand="1"/>
      </w:tblPr>
      <w:tblGrid>
        <w:gridCol w:w="4413"/>
        <w:gridCol w:w="4937"/>
      </w:tblGrid>
      <w:tr w:rsidR="00EA2879" w14:paraId="3C0746D3" w14:textId="77777777" w:rsidTr="0017445E">
        <w:tc>
          <w:tcPr>
            <w:tcW w:w="4413" w:type="dxa"/>
            <w:tcBorders>
              <w:top w:val="single" w:sz="4" w:space="0" w:color="000000"/>
              <w:left w:val="single" w:sz="4" w:space="0" w:color="000000"/>
              <w:bottom w:val="single" w:sz="4" w:space="0" w:color="000000"/>
              <w:right w:val="single" w:sz="4" w:space="0" w:color="000000"/>
            </w:tcBorders>
          </w:tcPr>
          <w:p w14:paraId="581E68A1" w14:textId="77777777" w:rsidR="00EA2879" w:rsidRDefault="00EA2879" w:rsidP="0017445E">
            <w:pPr>
              <w:rPr>
                <w:rStyle w:val="s4"/>
                <w:rFonts w:cs="Arial"/>
                <w:b/>
                <w:sz w:val="18"/>
                <w:szCs w:val="18"/>
                <w:u w:val="single"/>
              </w:rPr>
            </w:pPr>
            <w:r>
              <w:rPr>
                <w:rStyle w:val="s4"/>
                <w:rFonts w:cs="Arial"/>
                <w:b/>
                <w:sz w:val="18"/>
                <w:szCs w:val="18"/>
                <w:u w:val="single"/>
              </w:rPr>
              <w:t xml:space="preserve">Basic approaches: </w:t>
            </w:r>
          </w:p>
          <w:p w14:paraId="21A0CED8" w14:textId="77777777" w:rsidR="00EA2879" w:rsidRDefault="00EA2879" w:rsidP="00EA2879">
            <w:pPr>
              <w:pStyle w:val="Paragraphedeliste"/>
              <w:numPr>
                <w:ilvl w:val="0"/>
                <w:numId w:val="27"/>
              </w:numPr>
              <w:rPr>
                <w:rStyle w:val="s4"/>
                <w:rFonts w:cs="Arial"/>
                <w:sz w:val="18"/>
                <w:szCs w:val="18"/>
              </w:rPr>
            </w:pPr>
            <w:r>
              <w:rPr>
                <w:rStyle w:val="s4"/>
                <w:rFonts w:cs="Arial"/>
                <w:sz w:val="18"/>
                <w:szCs w:val="18"/>
              </w:rPr>
              <w:t xml:space="preserve">Check with the manufacturer or architect what the LRV values are when purchasing. </w:t>
            </w:r>
          </w:p>
          <w:p w14:paraId="312BF80E" w14:textId="77777777" w:rsidR="00EA2879" w:rsidRDefault="00EA2879" w:rsidP="0017445E">
            <w:pPr>
              <w:pStyle w:val="Paragraphedeliste"/>
              <w:rPr>
                <w:rStyle w:val="s4"/>
                <w:rFonts w:cs="Arial"/>
                <w:sz w:val="18"/>
                <w:szCs w:val="18"/>
              </w:rPr>
            </w:pPr>
          </w:p>
          <w:p w14:paraId="7ED804C7" w14:textId="77777777" w:rsidR="00EA2879" w:rsidRDefault="00EA2879" w:rsidP="00EA2879">
            <w:pPr>
              <w:pStyle w:val="Paragraphedeliste"/>
              <w:numPr>
                <w:ilvl w:val="0"/>
                <w:numId w:val="27"/>
              </w:numPr>
              <w:rPr>
                <w:rStyle w:val="s4"/>
                <w:rFonts w:cs="Arial"/>
                <w:sz w:val="18"/>
                <w:szCs w:val="18"/>
              </w:rPr>
            </w:pPr>
            <w:r>
              <w:rPr>
                <w:rStyle w:val="s4"/>
                <w:rFonts w:cs="Arial"/>
                <w:b/>
                <w:sz w:val="18"/>
                <w:szCs w:val="18"/>
              </w:rPr>
              <w:t>Take a photo of the area or object needing high contrast in the environment</w:t>
            </w:r>
            <w:r>
              <w:rPr>
                <w:rStyle w:val="s4"/>
                <w:rFonts w:cs="Arial"/>
                <w:sz w:val="18"/>
                <w:szCs w:val="18"/>
              </w:rPr>
              <w:t xml:space="preserve"> – the convert the image into black and white to see contrast.</w:t>
            </w:r>
          </w:p>
          <w:p w14:paraId="403C4260" w14:textId="77777777" w:rsidR="00EA2879" w:rsidRDefault="00EA2879" w:rsidP="0017445E">
            <w:pPr>
              <w:pStyle w:val="Paragraphedeliste"/>
              <w:rPr>
                <w:rStyle w:val="s4"/>
                <w:rFonts w:cs="Arial"/>
                <w:sz w:val="18"/>
                <w:szCs w:val="18"/>
              </w:rPr>
            </w:pPr>
          </w:p>
          <w:p w14:paraId="62CB2EEB" w14:textId="77777777" w:rsidR="00EA2879" w:rsidRDefault="00EA2879" w:rsidP="00EA2879">
            <w:pPr>
              <w:pStyle w:val="Paragraphedeliste"/>
              <w:numPr>
                <w:ilvl w:val="0"/>
                <w:numId w:val="27"/>
              </w:numPr>
              <w:rPr>
                <w:rStyle w:val="s4"/>
                <w:rFonts w:cs="Arial"/>
                <w:sz w:val="18"/>
                <w:szCs w:val="18"/>
              </w:rPr>
            </w:pPr>
            <w:r>
              <w:rPr>
                <w:rStyle w:val="s4"/>
                <w:rFonts w:cs="Arial"/>
                <w:b/>
                <w:sz w:val="18"/>
                <w:szCs w:val="18"/>
              </w:rPr>
              <w:t>Use a colour deck/fan-chart</w:t>
            </w:r>
            <w:r>
              <w:rPr>
                <w:rStyle w:val="s4"/>
                <w:rFonts w:cs="Arial"/>
                <w:sz w:val="18"/>
                <w:szCs w:val="18"/>
              </w:rPr>
              <w:t xml:space="preserve"> of colours – which indicates different LRV values and try and compare against the surfaces that you are observing – for example, of a door compared to the door frame, the paints may have an LRV number based on standards (e.g. in the United States, E 1477 – 98a) which can be compared with the adjacent colour – for example of the pavement. </w:t>
            </w:r>
          </w:p>
          <w:p w14:paraId="27D3E99B" w14:textId="77777777" w:rsidR="00EA2879" w:rsidRDefault="00EA2879" w:rsidP="0017445E">
            <w:pPr>
              <w:pStyle w:val="Titre4"/>
              <w:outlineLvl w:val="3"/>
              <w:rPr>
                <w:color w:val="000000"/>
                <w:lang w:val="en-GB"/>
              </w:rPr>
            </w:pPr>
          </w:p>
          <w:p w14:paraId="07B598EF" w14:textId="77777777" w:rsidR="00EA2879" w:rsidRDefault="00EA2879" w:rsidP="0017445E">
            <w:pPr>
              <w:rPr>
                <w:rStyle w:val="s4"/>
              </w:rPr>
            </w:pPr>
            <w:r w:rsidRPr="003152E8">
              <w:rPr>
                <w:b/>
                <w:sz w:val="18"/>
              </w:rPr>
              <w:t>These numbers can be calculated to show LRV = [(L</w:t>
            </w:r>
            <w:r w:rsidRPr="003152E8">
              <w:rPr>
                <w:b/>
                <w:sz w:val="18"/>
                <w:vertAlign w:val="subscript"/>
              </w:rPr>
              <w:t>1</w:t>
            </w:r>
            <w:r w:rsidRPr="003152E8">
              <w:rPr>
                <w:b/>
                <w:sz w:val="18"/>
              </w:rPr>
              <w:t> - L</w:t>
            </w:r>
            <w:r w:rsidRPr="003152E8">
              <w:rPr>
                <w:b/>
                <w:sz w:val="18"/>
                <w:vertAlign w:val="subscript"/>
              </w:rPr>
              <w:t>2</w:t>
            </w:r>
            <w:r w:rsidRPr="003152E8">
              <w:rPr>
                <w:b/>
                <w:sz w:val="18"/>
              </w:rPr>
              <w:t>)/L</w:t>
            </w:r>
            <w:r w:rsidRPr="003152E8">
              <w:rPr>
                <w:b/>
                <w:sz w:val="18"/>
                <w:vertAlign w:val="subscript"/>
              </w:rPr>
              <w:t>1</w:t>
            </w:r>
            <w:r w:rsidRPr="003152E8">
              <w:rPr>
                <w:b/>
                <w:sz w:val="18"/>
              </w:rPr>
              <w:t xml:space="preserve">] x 100.  Where </w:t>
            </w:r>
            <w:r w:rsidRPr="003152E8">
              <w:rPr>
                <w:sz w:val="18"/>
              </w:rPr>
              <w:t>L</w:t>
            </w:r>
            <w:r w:rsidRPr="003152E8">
              <w:rPr>
                <w:sz w:val="18"/>
                <w:vertAlign w:val="subscript"/>
              </w:rPr>
              <w:t>1</w:t>
            </w:r>
            <w:r w:rsidRPr="003152E8">
              <w:rPr>
                <w:sz w:val="18"/>
              </w:rPr>
              <w:t> = light reflectance value (LRV) lighter area and L</w:t>
            </w:r>
            <w:r w:rsidRPr="003152E8">
              <w:rPr>
                <w:sz w:val="18"/>
                <w:vertAlign w:val="subscript"/>
              </w:rPr>
              <w:t>2</w:t>
            </w:r>
            <w:r w:rsidRPr="003152E8">
              <w:rPr>
                <w:sz w:val="18"/>
              </w:rPr>
              <w:t> = LRV of the darker area.</w:t>
            </w:r>
          </w:p>
        </w:tc>
        <w:tc>
          <w:tcPr>
            <w:tcW w:w="4937" w:type="dxa"/>
            <w:tcBorders>
              <w:top w:val="single" w:sz="4" w:space="0" w:color="000000"/>
              <w:left w:val="single" w:sz="4" w:space="0" w:color="000000"/>
              <w:bottom w:val="single" w:sz="4" w:space="0" w:color="000000"/>
              <w:right w:val="single" w:sz="4" w:space="0" w:color="000000"/>
            </w:tcBorders>
          </w:tcPr>
          <w:p w14:paraId="5CB8B016" w14:textId="77777777" w:rsidR="00EA2879" w:rsidRDefault="00EA2879" w:rsidP="0017445E">
            <w:pPr>
              <w:rPr>
                <w:rStyle w:val="s4"/>
                <w:rFonts w:cs="Arial"/>
                <w:sz w:val="18"/>
                <w:szCs w:val="18"/>
                <w:u w:val="single"/>
              </w:rPr>
            </w:pPr>
            <w:r>
              <w:rPr>
                <w:rStyle w:val="s4"/>
                <w:rFonts w:cs="Arial"/>
                <w:b/>
                <w:sz w:val="18"/>
                <w:szCs w:val="18"/>
                <w:u w:val="single"/>
              </w:rPr>
              <w:t>Advanced</w:t>
            </w:r>
            <w:r>
              <w:rPr>
                <w:rStyle w:val="s4"/>
                <w:rFonts w:cs="Arial"/>
                <w:sz w:val="18"/>
                <w:szCs w:val="18"/>
                <w:u w:val="single"/>
              </w:rPr>
              <w:t xml:space="preserve">: </w:t>
            </w:r>
          </w:p>
          <w:p w14:paraId="34481CBA" w14:textId="77777777" w:rsidR="00EA2879" w:rsidRDefault="00EA2879" w:rsidP="0017445E">
            <w:pPr>
              <w:rPr>
                <w:rStyle w:val="s4"/>
                <w:rFonts w:cs="Arial"/>
                <w:sz w:val="18"/>
                <w:szCs w:val="18"/>
              </w:rPr>
            </w:pPr>
          </w:p>
          <w:p w14:paraId="4D82D227" w14:textId="77777777" w:rsidR="00EA2879" w:rsidRDefault="00EA2879" w:rsidP="0017445E">
            <w:pPr>
              <w:rPr>
                <w:rStyle w:val="s4"/>
                <w:rFonts w:cs="Arial"/>
                <w:sz w:val="18"/>
                <w:szCs w:val="18"/>
              </w:rPr>
            </w:pPr>
            <w:r>
              <w:rPr>
                <w:rStyle w:val="s4"/>
                <w:rFonts w:cs="Arial"/>
                <w:sz w:val="18"/>
                <w:szCs w:val="18"/>
              </w:rPr>
              <w:t xml:space="preserve">The tools for testing LRV may be complex, because it is slightly more complicated notion of considering light and luminance. These inclue: </w:t>
            </w:r>
          </w:p>
          <w:p w14:paraId="2EC5000E" w14:textId="77777777" w:rsidR="00EA2879" w:rsidRDefault="00EA2879" w:rsidP="00EA2879">
            <w:pPr>
              <w:pStyle w:val="Paragraphedeliste"/>
              <w:numPr>
                <w:ilvl w:val="0"/>
                <w:numId w:val="28"/>
              </w:numPr>
              <w:rPr>
                <w:rStyle w:val="s4"/>
                <w:rFonts w:cs="Arial"/>
                <w:sz w:val="18"/>
                <w:szCs w:val="18"/>
              </w:rPr>
            </w:pPr>
            <w:r>
              <w:rPr>
                <w:rStyle w:val="s4"/>
                <w:rFonts w:cs="Arial"/>
                <w:sz w:val="18"/>
                <w:szCs w:val="18"/>
              </w:rPr>
              <w:t xml:space="preserve">Sekonic"meter" </w:t>
            </w:r>
          </w:p>
          <w:p w14:paraId="569FE36A" w14:textId="77777777" w:rsidR="00EA2879" w:rsidRDefault="00EA2879" w:rsidP="00EA2879">
            <w:pPr>
              <w:pStyle w:val="Paragraphedeliste"/>
              <w:numPr>
                <w:ilvl w:val="0"/>
                <w:numId w:val="28"/>
              </w:numPr>
              <w:rPr>
                <w:rStyle w:val="s4"/>
                <w:b/>
                <w:i/>
                <w:sz w:val="18"/>
                <w:szCs w:val="18"/>
              </w:rPr>
            </w:pPr>
            <w:bookmarkStart w:id="20" w:name="_Toc512622915"/>
            <w:r>
              <w:rPr>
                <w:rStyle w:val="s4"/>
                <w:sz w:val="18"/>
                <w:szCs w:val="18"/>
              </w:rPr>
              <w:t>Hand-held colorimeter</w:t>
            </w:r>
            <w:r>
              <w:rPr>
                <w:rStyle w:val="s4"/>
                <w:rFonts w:cs="Arial"/>
                <w:sz w:val="18"/>
                <w:szCs w:val="18"/>
              </w:rPr>
              <w:t>s</w:t>
            </w:r>
            <w:bookmarkEnd w:id="20"/>
          </w:p>
          <w:p w14:paraId="4EE43A8A" w14:textId="77777777" w:rsidR="00EA2879" w:rsidRDefault="00EA2879" w:rsidP="00EA2879">
            <w:pPr>
              <w:pStyle w:val="Paragraphedeliste"/>
              <w:numPr>
                <w:ilvl w:val="0"/>
                <w:numId w:val="28"/>
              </w:numPr>
              <w:rPr>
                <w:rStyle w:val="s4"/>
                <w:rFonts w:cs="Arial"/>
                <w:sz w:val="18"/>
                <w:szCs w:val="18"/>
              </w:rPr>
            </w:pPr>
            <w:r>
              <w:rPr>
                <w:rStyle w:val="s4"/>
                <w:rFonts w:cs="Arial"/>
                <w:sz w:val="18"/>
                <w:szCs w:val="18"/>
              </w:rPr>
              <w:t>Spectrophotometer</w:t>
            </w:r>
          </w:p>
          <w:p w14:paraId="24A6A297" w14:textId="77777777" w:rsidR="00EA2879" w:rsidRDefault="00EA2879" w:rsidP="00EA2879">
            <w:pPr>
              <w:pStyle w:val="Paragraphedeliste"/>
              <w:numPr>
                <w:ilvl w:val="0"/>
                <w:numId w:val="28"/>
              </w:numPr>
              <w:rPr>
                <w:rStyle w:val="s4"/>
                <w:rFonts w:cs="Arial"/>
                <w:sz w:val="18"/>
                <w:szCs w:val="18"/>
              </w:rPr>
            </w:pPr>
            <w:r>
              <w:rPr>
                <w:rStyle w:val="s4"/>
                <w:rFonts w:cs="Arial"/>
                <w:sz w:val="18"/>
                <w:szCs w:val="18"/>
              </w:rPr>
              <w:t>tristimulus (filter) colorimeter</w:t>
            </w:r>
          </w:p>
          <w:p w14:paraId="27B84842" w14:textId="77777777" w:rsidR="00EA2879" w:rsidRDefault="00EA2879" w:rsidP="0017445E">
            <w:pPr>
              <w:pStyle w:val="Paragraphedeliste"/>
              <w:rPr>
                <w:lang w:val="en-US"/>
              </w:rPr>
            </w:pPr>
          </w:p>
          <w:p w14:paraId="63B8D7CD" w14:textId="77777777" w:rsidR="00EA2879" w:rsidRDefault="00EA2879" w:rsidP="0017445E">
            <w:pPr>
              <w:rPr>
                <w:rFonts w:cs="Arial"/>
                <w:sz w:val="18"/>
                <w:szCs w:val="18"/>
                <w:lang w:val="en-US"/>
              </w:rPr>
            </w:pPr>
            <w:r>
              <w:rPr>
                <w:rFonts w:cs="Arial"/>
                <w:b/>
                <w:sz w:val="18"/>
                <w:szCs w:val="18"/>
                <w:lang w:val="en-US"/>
              </w:rPr>
              <w:t>LRV &gt; 50%</w:t>
            </w:r>
            <w:r>
              <w:rPr>
                <w:rFonts w:cs="Arial"/>
                <w:sz w:val="18"/>
                <w:szCs w:val="18"/>
                <w:lang w:val="en-US"/>
              </w:rPr>
              <w:t xml:space="preserve"> are lighter (reflecting more light back). </w:t>
            </w:r>
          </w:p>
          <w:p w14:paraId="453BCCC8" w14:textId="77777777" w:rsidR="00EA2879" w:rsidRDefault="00EA2879" w:rsidP="0017445E">
            <w:pPr>
              <w:rPr>
                <w:rFonts w:cs="Arial"/>
                <w:sz w:val="18"/>
                <w:szCs w:val="18"/>
                <w:lang w:val="en-US"/>
              </w:rPr>
            </w:pPr>
            <w:r>
              <w:rPr>
                <w:rFonts w:cs="Arial"/>
                <w:b/>
                <w:sz w:val="18"/>
                <w:szCs w:val="18"/>
                <w:lang w:val="en-US"/>
              </w:rPr>
              <w:t>LRV ~ 70%</w:t>
            </w:r>
            <w:r>
              <w:rPr>
                <w:rFonts w:cs="Arial"/>
                <w:sz w:val="18"/>
                <w:szCs w:val="18"/>
                <w:lang w:val="en-US"/>
              </w:rPr>
              <w:t xml:space="preserve"> is generally considered good </w:t>
            </w:r>
          </w:p>
          <w:p w14:paraId="222BF16B" w14:textId="77777777" w:rsidR="00EA2879" w:rsidRDefault="00EA2879" w:rsidP="0017445E">
            <w:pPr>
              <w:rPr>
                <w:rFonts w:cs="Arial"/>
                <w:b/>
                <w:sz w:val="18"/>
                <w:szCs w:val="18"/>
                <w:lang w:val="en-US"/>
              </w:rPr>
            </w:pPr>
            <w:r>
              <w:rPr>
                <w:rFonts w:cs="Arial"/>
                <w:b/>
                <w:sz w:val="18"/>
                <w:szCs w:val="18"/>
                <w:lang w:val="en-US"/>
              </w:rPr>
              <w:t xml:space="preserve">In point terms </w:t>
            </w:r>
          </w:p>
          <w:p w14:paraId="0AD96AC5" w14:textId="77777777" w:rsidR="00EA2879" w:rsidRDefault="00EA2879" w:rsidP="0017445E">
            <w:pPr>
              <w:rPr>
                <w:rFonts w:cs="Arial"/>
                <w:sz w:val="18"/>
                <w:szCs w:val="18"/>
                <w:lang w:val="en-US"/>
              </w:rPr>
            </w:pPr>
            <w:r>
              <w:rPr>
                <w:rFonts w:cs="Arial"/>
                <w:b/>
                <w:sz w:val="18"/>
                <w:szCs w:val="18"/>
                <w:lang w:val="en-US"/>
              </w:rPr>
              <w:t>30 LRV points</w:t>
            </w:r>
            <w:r>
              <w:rPr>
                <w:rFonts w:cs="Arial"/>
                <w:sz w:val="18"/>
                <w:szCs w:val="18"/>
                <w:lang w:val="en-US"/>
              </w:rPr>
              <w:t xml:space="preserve"> considered generally good</w:t>
            </w:r>
          </w:p>
          <w:p w14:paraId="51E1B353" w14:textId="77777777" w:rsidR="00EA2879" w:rsidRDefault="00EA2879" w:rsidP="0017445E">
            <w:pPr>
              <w:rPr>
                <w:rFonts w:cs="Arial"/>
                <w:sz w:val="18"/>
                <w:szCs w:val="18"/>
                <w:lang w:val="en-US"/>
              </w:rPr>
            </w:pPr>
            <w:r>
              <w:rPr>
                <w:rFonts w:cs="Arial"/>
                <w:b/>
                <w:sz w:val="18"/>
                <w:szCs w:val="18"/>
                <w:lang w:val="en-US"/>
              </w:rPr>
              <w:t>20 LRV is acceptable</w:t>
            </w:r>
            <w:r>
              <w:rPr>
                <w:rFonts w:cs="Arial"/>
                <w:sz w:val="18"/>
                <w:szCs w:val="18"/>
                <w:lang w:val="en-US"/>
              </w:rPr>
              <w:t xml:space="preserve"> if lighting is brighter</w:t>
            </w:r>
          </w:p>
          <w:p w14:paraId="5AA953FD" w14:textId="77777777" w:rsidR="00EA2879" w:rsidRDefault="00EA2879" w:rsidP="0017445E">
            <w:pPr>
              <w:rPr>
                <w:rFonts w:cs="Arial"/>
                <w:sz w:val="18"/>
                <w:szCs w:val="18"/>
                <w:lang w:val="en-US"/>
              </w:rPr>
            </w:pPr>
            <w:r>
              <w:rPr>
                <w:rFonts w:cs="Arial"/>
                <w:b/>
                <w:sz w:val="18"/>
                <w:szCs w:val="18"/>
                <w:lang w:val="en-US"/>
              </w:rPr>
              <w:t>&lt;20 LRV is low contrast</w:t>
            </w:r>
            <w:r>
              <w:rPr>
                <w:rFonts w:cs="Arial"/>
                <w:sz w:val="18"/>
                <w:szCs w:val="18"/>
                <w:lang w:val="en-US"/>
              </w:rPr>
              <w:t xml:space="preserve">, but if the materials are made of a different style, e.g. a door compared to a metallic door handle, the contrast might be also considered appropriate. </w:t>
            </w:r>
          </w:p>
          <w:p w14:paraId="2D07ECC6" w14:textId="77777777" w:rsidR="00EA2879" w:rsidRDefault="00EA2879" w:rsidP="0017445E">
            <w:pPr>
              <w:rPr>
                <w:rFonts w:cs="Arial"/>
                <w:sz w:val="18"/>
                <w:szCs w:val="18"/>
                <w:lang w:val="en-US"/>
              </w:rPr>
            </w:pPr>
          </w:p>
          <w:p w14:paraId="241335EF" w14:textId="77777777" w:rsidR="00EA2879" w:rsidRDefault="00EA2879" w:rsidP="0017445E">
            <w:pPr>
              <w:rPr>
                <w:rFonts w:cs="Arial"/>
                <w:sz w:val="18"/>
                <w:szCs w:val="18"/>
                <w:lang w:val="en-US"/>
              </w:rPr>
            </w:pPr>
            <w:r>
              <w:rPr>
                <w:rFonts w:cs="Arial"/>
                <w:b/>
                <w:sz w:val="18"/>
                <w:szCs w:val="18"/>
              </w:rPr>
              <w:t>See also:</w:t>
            </w:r>
            <w:r>
              <w:rPr>
                <w:rFonts w:cs="Arial"/>
                <w:sz w:val="18"/>
                <w:szCs w:val="18"/>
              </w:rPr>
              <w:t xml:space="preserve"> </w:t>
            </w:r>
            <w:r>
              <w:rPr>
                <w:rFonts w:cs="Arial"/>
                <w:sz w:val="18"/>
                <w:szCs w:val="18"/>
                <w:lang w:val="en-US"/>
              </w:rPr>
              <w:t xml:space="preserve">BS 8300:2009+A1:2010 – </w:t>
            </w:r>
            <w:r>
              <w:rPr>
                <w:rFonts w:cs="Arial"/>
                <w:i/>
                <w:sz w:val="18"/>
                <w:szCs w:val="18"/>
                <w:lang w:val="en-US"/>
              </w:rPr>
              <w:t>'Design of buildings and their approaches to meet the needs of disabled people – Code of practice'.</w:t>
            </w:r>
          </w:p>
          <w:p w14:paraId="1008C8AD" w14:textId="77777777" w:rsidR="00EA2879" w:rsidRDefault="00EA2879" w:rsidP="0017445E">
            <w:pPr>
              <w:rPr>
                <w:rStyle w:val="s4"/>
                <w:lang w:val="en-CA"/>
              </w:rPr>
            </w:pPr>
          </w:p>
        </w:tc>
      </w:tr>
    </w:tbl>
    <w:p w14:paraId="7E34EC68" w14:textId="77777777" w:rsidR="00EA2879" w:rsidRPr="00790B06" w:rsidRDefault="00EA2879" w:rsidP="00EA2879">
      <w:pPr>
        <w:pStyle w:val="Lgende"/>
      </w:pPr>
      <w:r w:rsidRPr="00790B06">
        <w:t>Checking LRV – contrast of luminance against different surfaces</w:t>
      </w:r>
    </w:p>
    <w:p w14:paraId="4F5E573A" w14:textId="77777777" w:rsidR="00EA2879" w:rsidRPr="009B39D6" w:rsidRDefault="00EA2879" w:rsidP="00EA2879">
      <w:pPr>
        <w:pStyle w:val="Paragraphedeliste"/>
        <w:numPr>
          <w:ilvl w:val="0"/>
          <w:numId w:val="34"/>
        </w:numPr>
        <w:spacing w:after="160" w:line="259" w:lineRule="auto"/>
        <w:jc w:val="left"/>
        <w:rPr>
          <w:rFonts w:cs="Arial"/>
          <w:szCs w:val="21"/>
        </w:rPr>
      </w:pPr>
      <w:r w:rsidRPr="009B39D6">
        <w:rPr>
          <w:rFonts w:cs="Arial"/>
          <w:szCs w:val="21"/>
        </w:rPr>
        <w:t xml:space="preserve">Basic: Take a photo of the area and convert to black and white. Where the contrast is no longer there, you have a good indication that the LRV levels are not high enough </w:t>
      </w:r>
    </w:p>
    <w:p w14:paraId="7145393D" w14:textId="77777777" w:rsidR="00EA2879" w:rsidRPr="009B39D6" w:rsidRDefault="00EA2879" w:rsidP="00EA2879">
      <w:pPr>
        <w:pStyle w:val="Paragraphedeliste"/>
        <w:numPr>
          <w:ilvl w:val="0"/>
          <w:numId w:val="34"/>
        </w:numPr>
        <w:spacing w:after="160" w:line="259" w:lineRule="auto"/>
        <w:jc w:val="left"/>
        <w:rPr>
          <w:rFonts w:cs="Arial"/>
          <w:szCs w:val="21"/>
        </w:rPr>
      </w:pPr>
      <w:r w:rsidRPr="009B39D6">
        <w:rPr>
          <w:rFonts w:cs="Arial"/>
          <w:szCs w:val="21"/>
        </w:rPr>
        <w:t xml:space="preserve">Tip: When purchasing signs, request high LRV </w:t>
      </w:r>
      <w:r>
        <w:rPr>
          <w:rFonts w:cs="Arial"/>
          <w:szCs w:val="21"/>
        </w:rPr>
        <w:t>point difference against background surfaces</w:t>
      </w:r>
    </w:p>
    <w:p w14:paraId="07B1CBF4" w14:textId="77777777" w:rsidR="00EA2879" w:rsidRPr="00790B06" w:rsidRDefault="00EA2879" w:rsidP="00EA2879">
      <w:pPr>
        <w:pStyle w:val="Lgende"/>
      </w:pPr>
      <w:r w:rsidRPr="00790B06">
        <w:t xml:space="preserve">Advanced: </w:t>
      </w:r>
    </w:p>
    <w:p w14:paraId="4AEA0D9B" w14:textId="77777777" w:rsidR="00EA2879" w:rsidRPr="009B39D6" w:rsidRDefault="00EA2879" w:rsidP="00EA2879">
      <w:pPr>
        <w:pStyle w:val="Paragraphedeliste"/>
        <w:numPr>
          <w:ilvl w:val="0"/>
          <w:numId w:val="34"/>
        </w:numPr>
        <w:spacing w:after="160" w:line="259" w:lineRule="auto"/>
        <w:jc w:val="left"/>
        <w:rPr>
          <w:rFonts w:cs="Arial"/>
          <w:szCs w:val="21"/>
        </w:rPr>
      </w:pPr>
      <w:r w:rsidRPr="009B39D6">
        <w:rPr>
          <w:rFonts w:cs="Arial"/>
          <w:szCs w:val="21"/>
        </w:rPr>
        <w:t>Us</w:t>
      </w:r>
      <w:r>
        <w:rPr>
          <w:rFonts w:cs="Arial"/>
          <w:szCs w:val="21"/>
        </w:rPr>
        <w:t>e</w:t>
      </w:r>
      <w:r w:rsidRPr="009B39D6">
        <w:rPr>
          <w:rFonts w:cs="Arial"/>
          <w:szCs w:val="21"/>
        </w:rPr>
        <w:t xml:space="preserve"> </w:t>
      </w:r>
      <w:r>
        <w:rPr>
          <w:rFonts w:cs="Arial"/>
          <w:szCs w:val="21"/>
        </w:rPr>
        <w:t xml:space="preserve">a paint </w:t>
      </w:r>
      <w:r w:rsidRPr="009B39D6">
        <w:rPr>
          <w:rFonts w:cs="Arial"/>
          <w:szCs w:val="21"/>
        </w:rPr>
        <w:t>colour chart</w:t>
      </w:r>
      <w:r>
        <w:rPr>
          <w:rFonts w:cs="Arial"/>
          <w:szCs w:val="21"/>
        </w:rPr>
        <w:t xml:space="preserve"> fan decks (that list LRVs) to minus the LRV</w:t>
      </w:r>
      <w:r w:rsidRPr="009B39D6">
        <w:rPr>
          <w:rFonts w:cs="Arial"/>
          <w:szCs w:val="21"/>
        </w:rPr>
        <w:t xml:space="preserve"> calculation</w:t>
      </w:r>
      <w:r>
        <w:rPr>
          <w:rFonts w:cs="Arial"/>
          <w:szCs w:val="21"/>
        </w:rPr>
        <w:t xml:space="preserve"> that are available</w:t>
      </w:r>
      <w:r w:rsidRPr="009B39D6">
        <w:rPr>
          <w:rFonts w:cs="Arial"/>
          <w:szCs w:val="21"/>
        </w:rPr>
        <w:t xml:space="preserve"> based on the materials </w:t>
      </w:r>
    </w:p>
    <w:p w14:paraId="1018D578" w14:textId="77777777" w:rsidR="00EA2879" w:rsidRDefault="00EA2879" w:rsidP="00EA2879">
      <w:pPr>
        <w:pStyle w:val="3-TICKlist"/>
        <w:numPr>
          <w:ilvl w:val="0"/>
          <w:numId w:val="34"/>
        </w:numPr>
        <w:spacing w:after="0"/>
        <w:rPr>
          <w:rStyle w:val="s4"/>
        </w:rPr>
      </w:pPr>
      <w:r>
        <w:rPr>
          <w:lang w:val="en-GB"/>
        </w:rPr>
        <w:t xml:space="preserve">Use a </w:t>
      </w:r>
      <w:r w:rsidRPr="00297DC6">
        <w:t>l</w:t>
      </w:r>
      <w:r w:rsidRPr="00297DC6">
        <w:rPr>
          <w:rStyle w:val="s4"/>
        </w:rPr>
        <w:t>ight meter such as handheld luminance meter</w:t>
      </w:r>
      <w:r>
        <w:rPr>
          <w:rStyle w:val="s4"/>
        </w:rPr>
        <w:t>, a handheld colorimeter</w:t>
      </w:r>
      <w:r w:rsidRPr="00297DC6">
        <w:rPr>
          <w:rStyle w:val="s4"/>
        </w:rPr>
        <w:t xml:space="preserve"> or </w:t>
      </w:r>
      <w:r>
        <w:rPr>
          <w:rStyle w:val="s4"/>
        </w:rPr>
        <w:t xml:space="preserve">a </w:t>
      </w:r>
      <w:r w:rsidRPr="00297DC6">
        <w:rPr>
          <w:rStyle w:val="s4"/>
        </w:rPr>
        <w:t>specialist sphere spectrophotometer</w:t>
      </w:r>
      <w:r>
        <w:rPr>
          <w:rStyle w:val="s4"/>
        </w:rPr>
        <w:t xml:space="preserve"> </w:t>
      </w:r>
      <w:r w:rsidRPr="00297DC6">
        <w:rPr>
          <w:rStyle w:val="s4"/>
        </w:rPr>
        <w:t>(</w:t>
      </w:r>
      <w:r>
        <w:rPr>
          <w:rStyle w:val="s4"/>
        </w:rPr>
        <w:t xml:space="preserve">note that </w:t>
      </w:r>
      <w:r w:rsidRPr="00297DC6">
        <w:rPr>
          <w:rStyle w:val="s4"/>
        </w:rPr>
        <w:t>two options</w:t>
      </w:r>
      <w:r>
        <w:rPr>
          <w:rStyle w:val="s4"/>
        </w:rPr>
        <w:t xml:space="preserve"> advanced</w:t>
      </w:r>
      <w:r w:rsidRPr="00297DC6">
        <w:rPr>
          <w:rStyle w:val="s4"/>
        </w:rPr>
        <w:t xml:space="preserve"> are provided in the ISO 21542 annex </w:t>
      </w:r>
      <w:r>
        <w:rPr>
          <w:rStyle w:val="s4"/>
        </w:rPr>
        <w:t xml:space="preserve">with more details on how to </w:t>
      </w:r>
      <w:r w:rsidRPr="00297DC6">
        <w:rPr>
          <w:rStyle w:val="s4"/>
        </w:rPr>
        <w:t xml:space="preserve">record </w:t>
      </w:r>
      <w:r>
        <w:rPr>
          <w:rStyle w:val="s4"/>
        </w:rPr>
        <w:t>the luminance</w:t>
      </w:r>
      <w:r w:rsidRPr="00297DC6">
        <w:rPr>
          <w:rStyle w:val="s4"/>
        </w:rPr>
        <w:t xml:space="preserve"> reflectance value)</w:t>
      </w:r>
    </w:p>
    <w:p w14:paraId="23C20E20" w14:textId="77777777" w:rsidR="00EA2879" w:rsidRPr="00297DC6" w:rsidRDefault="00EA2879" w:rsidP="00EA2879">
      <w:pPr>
        <w:pStyle w:val="3-TICKlist"/>
        <w:numPr>
          <w:ilvl w:val="0"/>
          <w:numId w:val="0"/>
        </w:numPr>
        <w:spacing w:after="0"/>
        <w:ind w:left="720"/>
        <w:rPr>
          <w:rStyle w:val="s4"/>
        </w:rPr>
      </w:pPr>
    </w:p>
    <w:p w14:paraId="66A49792" w14:textId="77777777" w:rsidR="00EA2879" w:rsidRPr="00790B06" w:rsidRDefault="00EA2879" w:rsidP="00EA2879">
      <w:pPr>
        <w:pStyle w:val="Lgende"/>
      </w:pPr>
      <w:r w:rsidRPr="00790B06">
        <w:t xml:space="preserve">Checking light – basic </w:t>
      </w:r>
    </w:p>
    <w:p w14:paraId="5357B3D9" w14:textId="77777777" w:rsidR="00EA2879" w:rsidRPr="009B39D6" w:rsidRDefault="00EA2879" w:rsidP="00EA2879">
      <w:pPr>
        <w:pStyle w:val="Paragraphedeliste"/>
        <w:numPr>
          <w:ilvl w:val="0"/>
          <w:numId w:val="35"/>
        </w:numPr>
        <w:spacing w:after="160" w:line="259" w:lineRule="auto"/>
        <w:jc w:val="left"/>
        <w:rPr>
          <w:rFonts w:cs="Arial"/>
          <w:szCs w:val="21"/>
        </w:rPr>
      </w:pPr>
      <w:r w:rsidRPr="009B39D6">
        <w:rPr>
          <w:rFonts w:cs="Arial"/>
          <w:szCs w:val="21"/>
        </w:rPr>
        <w:t xml:space="preserve">Observe is the lighting (including natural light) </w:t>
      </w:r>
      <w:r w:rsidRPr="009B39D6">
        <w:rPr>
          <w:rFonts w:ascii="Segoe UI Symbol" w:hAnsi="Segoe UI Symbol" w:cs="Segoe UI Symbol"/>
          <w:szCs w:val="21"/>
        </w:rPr>
        <w:t>☐</w:t>
      </w:r>
      <w:r w:rsidRPr="009B39D6">
        <w:rPr>
          <w:rFonts w:cs="Arial"/>
          <w:szCs w:val="21"/>
        </w:rPr>
        <w:t xml:space="preserve"> high glare </w:t>
      </w:r>
      <w:r w:rsidRPr="009B39D6">
        <w:rPr>
          <w:rFonts w:ascii="Segoe UI Symbol" w:hAnsi="Segoe UI Symbol" w:cs="Segoe UI Symbol"/>
          <w:szCs w:val="21"/>
        </w:rPr>
        <w:t>☐</w:t>
      </w:r>
      <w:r w:rsidRPr="009B39D6">
        <w:rPr>
          <w:rFonts w:cs="Arial"/>
          <w:szCs w:val="21"/>
        </w:rPr>
        <w:t xml:space="preserve"> bright </w:t>
      </w:r>
      <w:r w:rsidRPr="009B39D6">
        <w:rPr>
          <w:rFonts w:ascii="Segoe UI Symbol" w:hAnsi="Segoe UI Symbol" w:cs="Segoe UI Symbol"/>
          <w:szCs w:val="21"/>
        </w:rPr>
        <w:t>☐</w:t>
      </w:r>
      <w:r w:rsidRPr="009B39D6">
        <w:rPr>
          <w:rFonts w:cs="Arial"/>
          <w:szCs w:val="21"/>
        </w:rPr>
        <w:t xml:space="preserve"> moderate </w:t>
      </w:r>
      <w:r w:rsidRPr="009B39D6">
        <w:rPr>
          <w:rFonts w:ascii="Segoe UI Symbol" w:hAnsi="Segoe UI Symbol" w:cs="Segoe UI Symbol"/>
          <w:szCs w:val="21"/>
        </w:rPr>
        <w:t>☐</w:t>
      </w:r>
      <w:r w:rsidRPr="009B39D6">
        <w:rPr>
          <w:rFonts w:cs="Arial"/>
          <w:szCs w:val="21"/>
        </w:rPr>
        <w:t xml:space="preserve"> low</w:t>
      </w:r>
    </w:p>
    <w:p w14:paraId="669B76AE" w14:textId="77777777" w:rsidR="00EA2879" w:rsidRPr="009B39D6" w:rsidRDefault="00EA2879" w:rsidP="00EA2879">
      <w:pPr>
        <w:pStyle w:val="Paragraphedeliste"/>
        <w:numPr>
          <w:ilvl w:val="0"/>
          <w:numId w:val="35"/>
        </w:numPr>
        <w:spacing w:after="160" w:line="259" w:lineRule="auto"/>
        <w:jc w:val="left"/>
        <w:rPr>
          <w:rFonts w:cs="Arial"/>
          <w:szCs w:val="21"/>
        </w:rPr>
      </w:pPr>
      <w:r w:rsidRPr="009B39D6">
        <w:rPr>
          <w:rFonts w:cs="Arial"/>
          <w:szCs w:val="21"/>
        </w:rPr>
        <w:t>A lux meter can be installed on a smart phone to use as a basic measure</w:t>
      </w:r>
    </w:p>
    <w:p w14:paraId="7524CBCC" w14:textId="77777777" w:rsidR="00EA2879" w:rsidRPr="00790B06" w:rsidRDefault="00EA2879" w:rsidP="00EA2879">
      <w:pPr>
        <w:pStyle w:val="Lgende"/>
      </w:pPr>
      <w:r w:rsidRPr="00790B06">
        <w:t>Advanced - lux</w:t>
      </w:r>
    </w:p>
    <w:p w14:paraId="1FAB421B" w14:textId="77777777" w:rsidR="00EA2879" w:rsidRPr="009B39D6" w:rsidRDefault="00EA2879" w:rsidP="00EA2879">
      <w:pPr>
        <w:pStyle w:val="Paragraphedeliste"/>
        <w:numPr>
          <w:ilvl w:val="0"/>
          <w:numId w:val="36"/>
        </w:numPr>
        <w:spacing w:after="160" w:line="259" w:lineRule="auto"/>
        <w:jc w:val="left"/>
        <w:rPr>
          <w:rFonts w:cs="Arial"/>
          <w:szCs w:val="21"/>
        </w:rPr>
      </w:pPr>
      <w:r w:rsidRPr="009B39D6">
        <w:rPr>
          <w:rFonts w:cs="Arial"/>
          <w:szCs w:val="21"/>
        </w:rPr>
        <w:t xml:space="preserve">A hand-held lux meter can be used specifically to check light levels at different heights. </w:t>
      </w:r>
    </w:p>
    <w:p w14:paraId="0813B5FE" w14:textId="77777777" w:rsidR="00EA2879" w:rsidRDefault="00EA2879" w:rsidP="00EA2879">
      <w:pPr>
        <w:pStyle w:val="Lgende"/>
      </w:pPr>
      <w:r w:rsidRPr="00790B06">
        <w:t xml:space="preserve">Checking sound – e.g. background noise – </w:t>
      </w:r>
    </w:p>
    <w:p w14:paraId="77397CE1" w14:textId="77777777" w:rsidR="00EA2879" w:rsidRDefault="00EA2879" w:rsidP="00EA2879">
      <w:pPr>
        <w:pStyle w:val="EMPASISFORPART6"/>
        <w:rPr>
          <w:rStyle w:val="s4"/>
        </w:rPr>
      </w:pPr>
      <w:r>
        <w:rPr>
          <w:rStyle w:val="s4"/>
        </w:rPr>
        <w:t xml:space="preserve">Measuring sound and background noise (dB) </w:t>
      </w:r>
    </w:p>
    <w:tbl>
      <w:tblPr>
        <w:tblStyle w:val="Grilledutableau"/>
        <w:tblW w:w="0" w:type="auto"/>
        <w:tblLook w:val="04A0" w:firstRow="1" w:lastRow="0" w:firstColumn="1" w:lastColumn="0" w:noHBand="0" w:noVBand="1"/>
      </w:tblPr>
      <w:tblGrid>
        <w:gridCol w:w="4675"/>
        <w:gridCol w:w="4675"/>
      </w:tblGrid>
      <w:tr w:rsidR="00EA2879" w14:paraId="0F2D17FA" w14:textId="77777777" w:rsidTr="0017445E">
        <w:tc>
          <w:tcPr>
            <w:tcW w:w="4675" w:type="dxa"/>
            <w:tcBorders>
              <w:top w:val="single" w:sz="4" w:space="0" w:color="000000"/>
              <w:left w:val="single" w:sz="4" w:space="0" w:color="000000"/>
              <w:bottom w:val="single" w:sz="4" w:space="0" w:color="000000"/>
              <w:right w:val="single" w:sz="4" w:space="0" w:color="000000"/>
            </w:tcBorders>
          </w:tcPr>
          <w:p w14:paraId="7378B900" w14:textId="77777777" w:rsidR="00EA2879" w:rsidRDefault="00EA2879" w:rsidP="0017445E">
            <w:pPr>
              <w:rPr>
                <w:rStyle w:val="s4"/>
                <w:rFonts w:cs="Arial"/>
                <w:b/>
                <w:sz w:val="18"/>
                <w:szCs w:val="18"/>
                <w:u w:val="single"/>
              </w:rPr>
            </w:pPr>
            <w:r>
              <w:rPr>
                <w:rStyle w:val="s4"/>
                <w:rFonts w:cs="Arial"/>
                <w:b/>
                <w:sz w:val="18"/>
                <w:szCs w:val="18"/>
                <w:u w:val="single"/>
              </w:rPr>
              <w:t xml:space="preserve">Basic: </w:t>
            </w:r>
          </w:p>
          <w:p w14:paraId="795E192D" w14:textId="77777777" w:rsidR="00EA2879" w:rsidRDefault="00EA2879" w:rsidP="0017445E">
            <w:pPr>
              <w:rPr>
                <w:rStyle w:val="s4"/>
                <w:rFonts w:cs="Arial"/>
                <w:sz w:val="18"/>
                <w:szCs w:val="18"/>
              </w:rPr>
            </w:pPr>
          </w:p>
          <w:p w14:paraId="29F8CE02" w14:textId="77777777" w:rsidR="00EA2879" w:rsidRDefault="00EA2879" w:rsidP="00EA2879">
            <w:pPr>
              <w:pStyle w:val="Paragraphedeliste"/>
              <w:numPr>
                <w:ilvl w:val="0"/>
                <w:numId w:val="28"/>
              </w:numPr>
              <w:rPr>
                <w:rStyle w:val="s4"/>
                <w:rFonts w:cs="Arial"/>
                <w:sz w:val="18"/>
                <w:szCs w:val="18"/>
              </w:rPr>
            </w:pPr>
            <w:r>
              <w:rPr>
                <w:rStyle w:val="s4"/>
                <w:rFonts w:cs="Arial"/>
                <w:b/>
                <w:sz w:val="18"/>
                <w:szCs w:val="18"/>
              </w:rPr>
              <w:t xml:space="preserve">Observe </w:t>
            </w:r>
            <w:r>
              <w:rPr>
                <w:rStyle w:val="s4"/>
                <w:rFonts w:cs="Arial"/>
                <w:sz w:val="18"/>
                <w:szCs w:val="18"/>
              </w:rPr>
              <w:t>(however note this is not for use in definitive assessments as different people will have very different hearing levels)</w:t>
            </w:r>
            <w:r>
              <w:rPr>
                <w:rStyle w:val="s4"/>
                <w:rFonts w:cs="Arial"/>
                <w:b/>
                <w:sz w:val="18"/>
                <w:szCs w:val="18"/>
              </w:rPr>
              <w:t xml:space="preserve"> light/moderate/loud/very loud</w:t>
            </w:r>
          </w:p>
          <w:p w14:paraId="4903E38A" w14:textId="77777777" w:rsidR="00EA2879" w:rsidRDefault="00EA2879" w:rsidP="0017445E">
            <w:pPr>
              <w:pStyle w:val="Paragraphedeliste"/>
              <w:rPr>
                <w:rStyle w:val="s4"/>
                <w:rFonts w:cs="Arial"/>
                <w:sz w:val="18"/>
                <w:szCs w:val="18"/>
              </w:rPr>
            </w:pPr>
          </w:p>
          <w:p w14:paraId="353D038B" w14:textId="77777777" w:rsidR="00EA2879" w:rsidRDefault="00EA2879" w:rsidP="00EA2879">
            <w:pPr>
              <w:pStyle w:val="Paragraphedeliste"/>
              <w:numPr>
                <w:ilvl w:val="0"/>
                <w:numId w:val="28"/>
              </w:numPr>
              <w:rPr>
                <w:rStyle w:val="s4"/>
                <w:rFonts w:cs="Arial"/>
                <w:sz w:val="18"/>
                <w:szCs w:val="18"/>
              </w:rPr>
            </w:pPr>
            <w:r>
              <w:rPr>
                <w:rStyle w:val="s4"/>
                <w:rFonts w:cs="Arial"/>
                <w:b/>
                <w:sz w:val="18"/>
                <w:szCs w:val="18"/>
              </w:rPr>
              <w:t xml:space="preserve">Use applications </w:t>
            </w:r>
            <w:r>
              <w:rPr>
                <w:rStyle w:val="s4"/>
                <w:rFonts w:cs="Arial"/>
                <w:sz w:val="18"/>
                <w:szCs w:val="18"/>
              </w:rPr>
              <w:t>downloaded to a smart phone or tablet such as Decibel 10</w:t>
            </w:r>
            <w:r>
              <w:rPr>
                <w:rStyle w:val="s4"/>
                <w:rFonts w:cs="Arial"/>
                <w:sz w:val="18"/>
                <w:szCs w:val="18"/>
                <w:vertAlign w:val="superscript"/>
              </w:rPr>
              <w:t>th</w:t>
            </w:r>
            <w:r>
              <w:rPr>
                <w:rStyle w:val="s4"/>
                <w:rFonts w:cs="Arial"/>
                <w:sz w:val="18"/>
                <w:szCs w:val="18"/>
              </w:rPr>
              <w:t xml:space="preserve">, Decibel Meter Pro, dB Meter, Sound Level Meter, Noise Meter, Decibel Meter Free, Decibel Meter Pro (see a </w:t>
            </w:r>
            <w:hyperlink r:id="rId21" w:history="1">
              <w:r>
                <w:rPr>
                  <w:rStyle w:val="Lienhypertexte"/>
                  <w:rFonts w:eastAsia="Arial Unicode MS"/>
                  <w:sz w:val="18"/>
                  <w:szCs w:val="18"/>
                </w:rPr>
                <w:t>review on accuracy here</w:t>
              </w:r>
            </w:hyperlink>
            <w:r>
              <w:rPr>
                <w:rStyle w:val="s4"/>
                <w:rFonts w:cs="Arial"/>
                <w:sz w:val="18"/>
                <w:szCs w:val="18"/>
              </w:rPr>
              <w:t xml:space="preserve">) </w:t>
            </w:r>
          </w:p>
          <w:p w14:paraId="00BDC03F" w14:textId="77777777" w:rsidR="00EA2879" w:rsidRDefault="00EA2879" w:rsidP="0017445E">
            <w:pPr>
              <w:pStyle w:val="Paragraphedeliste"/>
              <w:rPr>
                <w:rStyle w:val="s4"/>
                <w:rFonts w:cs="Arial"/>
                <w:sz w:val="18"/>
                <w:szCs w:val="18"/>
              </w:rPr>
            </w:pPr>
          </w:p>
          <w:p w14:paraId="0A84CEB6" w14:textId="77777777" w:rsidR="00EA2879" w:rsidRDefault="00EA2879" w:rsidP="0017445E">
            <w:pPr>
              <w:rPr>
                <w:rStyle w:val="s4"/>
                <w:rFonts w:cs="Arial"/>
                <w:sz w:val="18"/>
                <w:szCs w:val="18"/>
              </w:rPr>
            </w:pPr>
            <w:r>
              <w:rPr>
                <w:rStyle w:val="s4"/>
                <w:rFonts w:cs="Arial"/>
                <w:sz w:val="18"/>
                <w:szCs w:val="18"/>
              </w:rPr>
              <w:t>Based on CDC consider (</w:t>
            </w:r>
            <w:hyperlink r:id="rId22" w:history="1">
              <w:r>
                <w:rPr>
                  <w:rStyle w:val="Lienhypertexte"/>
                  <w:rFonts w:eastAsia="Arial Unicode MS"/>
                  <w:sz w:val="18"/>
                  <w:szCs w:val="18"/>
                </w:rPr>
                <w:t>data here</w:t>
              </w:r>
            </w:hyperlink>
            <w:r>
              <w:rPr>
                <w:rStyle w:val="s4"/>
                <w:rFonts w:cs="Arial"/>
                <w:sz w:val="18"/>
                <w:szCs w:val="18"/>
              </w:rPr>
              <w:t xml:space="preserve">):  </w:t>
            </w:r>
          </w:p>
          <w:p w14:paraId="23FADAD6" w14:textId="77777777" w:rsidR="00EA2879" w:rsidRDefault="00EA2879" w:rsidP="0017445E">
            <w:pPr>
              <w:rPr>
                <w:rStyle w:val="s4"/>
                <w:rFonts w:cs="Arial"/>
                <w:sz w:val="18"/>
                <w:szCs w:val="18"/>
              </w:rPr>
            </w:pPr>
          </w:p>
          <w:p w14:paraId="69AA03FE" w14:textId="77777777" w:rsidR="00EA2879" w:rsidRDefault="00EA2879" w:rsidP="0017445E">
            <w:pPr>
              <w:pStyle w:val="Paragraphedeliste"/>
              <w:ind w:left="0"/>
              <w:jc w:val="left"/>
              <w:rPr>
                <w:rStyle w:val="s4"/>
                <w:rFonts w:cs="Arial"/>
                <w:sz w:val="18"/>
                <w:szCs w:val="18"/>
              </w:rPr>
            </w:pPr>
            <w:r>
              <w:rPr>
                <w:rStyle w:val="s4"/>
                <w:rFonts w:cs="Arial"/>
                <w:b/>
                <w:sz w:val="18"/>
                <w:szCs w:val="18"/>
              </w:rPr>
              <w:t>0 decibels</w:t>
            </w:r>
            <w:r>
              <w:rPr>
                <w:rStyle w:val="s4"/>
                <w:rFonts w:cs="Arial"/>
                <w:sz w:val="18"/>
                <w:szCs w:val="18"/>
              </w:rPr>
              <w:t xml:space="preserve"> (dBA) sound pressure = soft</w:t>
            </w:r>
          </w:p>
          <w:p w14:paraId="3A680AF7" w14:textId="77777777" w:rsidR="00EA2879" w:rsidRDefault="00EA2879" w:rsidP="0017445E">
            <w:pPr>
              <w:pStyle w:val="Paragraphedeliste"/>
              <w:ind w:left="0"/>
              <w:jc w:val="left"/>
              <w:rPr>
                <w:rStyle w:val="s4"/>
                <w:rFonts w:cs="Arial"/>
                <w:sz w:val="18"/>
                <w:szCs w:val="18"/>
              </w:rPr>
            </w:pPr>
            <w:r>
              <w:rPr>
                <w:rStyle w:val="s4"/>
                <w:rFonts w:cs="Arial"/>
                <w:b/>
                <w:sz w:val="18"/>
                <w:szCs w:val="18"/>
              </w:rPr>
              <w:t>65 dBA</w:t>
            </w:r>
            <w:r>
              <w:rPr>
                <w:rStyle w:val="s4"/>
                <w:rFonts w:cs="Arial"/>
                <w:sz w:val="18"/>
                <w:szCs w:val="18"/>
              </w:rPr>
              <w:t xml:space="preserve"> = speaking level </w:t>
            </w:r>
          </w:p>
          <w:p w14:paraId="4479863D" w14:textId="77777777" w:rsidR="00EA2879" w:rsidRDefault="00EA2879" w:rsidP="0017445E">
            <w:pPr>
              <w:pStyle w:val="Paragraphedeliste"/>
              <w:ind w:left="0"/>
              <w:jc w:val="left"/>
              <w:rPr>
                <w:rStyle w:val="s4"/>
                <w:rFonts w:cs="Arial"/>
                <w:sz w:val="18"/>
                <w:szCs w:val="18"/>
              </w:rPr>
            </w:pPr>
            <w:r>
              <w:rPr>
                <w:rStyle w:val="s4"/>
                <w:rFonts w:cs="Arial"/>
                <w:b/>
                <w:sz w:val="18"/>
                <w:szCs w:val="18"/>
              </w:rPr>
              <w:t>85 dBA</w:t>
            </w:r>
            <w:r>
              <w:rPr>
                <w:rStyle w:val="s4"/>
                <w:rFonts w:cs="Arial"/>
                <w:sz w:val="18"/>
                <w:szCs w:val="18"/>
              </w:rPr>
              <w:t xml:space="preserve"> = loud traffic – above this level, exposure after 8 hours can cause permanent damage</w:t>
            </w:r>
          </w:p>
          <w:p w14:paraId="051FAA34" w14:textId="77777777" w:rsidR="00EA2879" w:rsidRDefault="00EA2879" w:rsidP="0017445E">
            <w:pPr>
              <w:pStyle w:val="Paragraphedeliste"/>
              <w:ind w:left="0"/>
              <w:jc w:val="left"/>
              <w:rPr>
                <w:rStyle w:val="s4"/>
                <w:rFonts w:cs="Arial"/>
                <w:sz w:val="18"/>
                <w:szCs w:val="18"/>
              </w:rPr>
            </w:pPr>
            <w:r>
              <w:rPr>
                <w:rStyle w:val="s4"/>
                <w:rFonts w:cs="Arial"/>
                <w:b/>
                <w:sz w:val="18"/>
                <w:szCs w:val="18"/>
              </w:rPr>
              <w:t>91 dBA</w:t>
            </w:r>
            <w:r>
              <w:rPr>
                <w:rStyle w:val="s4"/>
                <w:rFonts w:cs="Arial"/>
                <w:sz w:val="18"/>
                <w:szCs w:val="18"/>
              </w:rPr>
              <w:t xml:space="preserve"> = alarms, trains, hair dryer noise 2 hours is considered permissible</w:t>
            </w:r>
          </w:p>
          <w:p w14:paraId="2AD150C7" w14:textId="77777777" w:rsidR="00EA2879" w:rsidRDefault="00EA2879" w:rsidP="0017445E">
            <w:pPr>
              <w:pStyle w:val="Paragraphedeliste"/>
              <w:ind w:left="0"/>
              <w:jc w:val="left"/>
              <w:rPr>
                <w:rStyle w:val="s4"/>
                <w:rFonts w:cs="Arial"/>
                <w:sz w:val="18"/>
                <w:szCs w:val="18"/>
              </w:rPr>
            </w:pPr>
            <w:r>
              <w:rPr>
                <w:rStyle w:val="s4"/>
                <w:rFonts w:cs="Arial"/>
                <w:b/>
                <w:sz w:val="18"/>
                <w:szCs w:val="18"/>
              </w:rPr>
              <w:t>100 dBA</w:t>
            </w:r>
            <w:r>
              <w:rPr>
                <w:rStyle w:val="s4"/>
                <w:rFonts w:cs="Arial"/>
                <w:sz w:val="18"/>
                <w:szCs w:val="18"/>
              </w:rPr>
              <w:t xml:space="preserve"> = permissible for 15 minutes – after 30 minutes, the ear hair cells can experience damage </w:t>
            </w:r>
          </w:p>
          <w:p w14:paraId="3B14AB80" w14:textId="77777777" w:rsidR="00EA2879" w:rsidRDefault="00EA2879" w:rsidP="0017445E">
            <w:pPr>
              <w:rPr>
                <w:rStyle w:val="s4"/>
                <w:rFonts w:cs="Arial"/>
                <w:sz w:val="18"/>
                <w:szCs w:val="18"/>
              </w:rPr>
            </w:pPr>
            <w:r>
              <w:rPr>
                <w:rStyle w:val="s4"/>
                <w:rFonts w:cs="Arial"/>
                <w:b/>
                <w:sz w:val="18"/>
                <w:szCs w:val="18"/>
              </w:rPr>
              <w:t>120 dBA</w:t>
            </w:r>
            <w:r>
              <w:rPr>
                <w:rStyle w:val="s4"/>
                <w:rFonts w:cs="Arial"/>
                <w:sz w:val="18"/>
                <w:szCs w:val="18"/>
              </w:rPr>
              <w:t xml:space="preserve"> = concert levels</w:t>
            </w:r>
          </w:p>
        </w:tc>
        <w:tc>
          <w:tcPr>
            <w:tcW w:w="4675" w:type="dxa"/>
            <w:tcBorders>
              <w:top w:val="single" w:sz="4" w:space="0" w:color="000000"/>
              <w:left w:val="single" w:sz="4" w:space="0" w:color="000000"/>
              <w:bottom w:val="single" w:sz="4" w:space="0" w:color="000000"/>
              <w:right w:val="single" w:sz="4" w:space="0" w:color="000000"/>
            </w:tcBorders>
          </w:tcPr>
          <w:p w14:paraId="230412BC" w14:textId="77777777" w:rsidR="00EA2879" w:rsidRDefault="00EA2879" w:rsidP="0017445E">
            <w:pPr>
              <w:rPr>
                <w:rStyle w:val="s4"/>
                <w:rFonts w:cs="Arial"/>
                <w:b/>
                <w:sz w:val="18"/>
                <w:szCs w:val="18"/>
                <w:u w:val="single"/>
              </w:rPr>
            </w:pPr>
            <w:r>
              <w:rPr>
                <w:rStyle w:val="s4"/>
                <w:rFonts w:cs="Arial"/>
                <w:b/>
                <w:sz w:val="18"/>
                <w:szCs w:val="18"/>
                <w:u w:val="single"/>
              </w:rPr>
              <w:t xml:space="preserve">Advanced: </w:t>
            </w:r>
          </w:p>
          <w:p w14:paraId="6E4F89D7" w14:textId="77777777" w:rsidR="00EA2879" w:rsidRDefault="00EA2879" w:rsidP="0017445E">
            <w:pPr>
              <w:rPr>
                <w:rStyle w:val="s4"/>
                <w:rFonts w:cs="Arial"/>
                <w:sz w:val="18"/>
                <w:szCs w:val="18"/>
              </w:rPr>
            </w:pPr>
          </w:p>
          <w:p w14:paraId="7C67EB3F" w14:textId="77777777" w:rsidR="00EA2879" w:rsidRDefault="00EA2879" w:rsidP="0017445E">
            <w:pPr>
              <w:rPr>
                <w:rStyle w:val="s4"/>
                <w:rFonts w:cs="Arial"/>
                <w:b/>
                <w:sz w:val="18"/>
                <w:szCs w:val="18"/>
              </w:rPr>
            </w:pPr>
            <w:r>
              <w:rPr>
                <w:rStyle w:val="s4"/>
                <w:rFonts w:cs="Arial"/>
                <w:b/>
                <w:sz w:val="18"/>
                <w:szCs w:val="18"/>
              </w:rPr>
              <w:t xml:space="preserve">Professional sound level meter </w:t>
            </w:r>
          </w:p>
          <w:p w14:paraId="39B8D0B0" w14:textId="77777777" w:rsidR="00EA2879" w:rsidRDefault="00EA2879" w:rsidP="0017445E">
            <w:pPr>
              <w:rPr>
                <w:rStyle w:val="s4"/>
                <w:rFonts w:cs="Arial"/>
                <w:sz w:val="18"/>
                <w:szCs w:val="18"/>
              </w:rPr>
            </w:pPr>
            <w:r>
              <w:rPr>
                <w:rStyle w:val="s4"/>
                <w:rFonts w:cs="Arial"/>
                <w:sz w:val="18"/>
                <w:szCs w:val="18"/>
              </w:rPr>
              <w:t xml:space="preserve">Or decibel meter tester (may cost between $20 and $200). This will usually have a digital display and a microphone-style feature. </w:t>
            </w:r>
          </w:p>
          <w:p w14:paraId="022AD312" w14:textId="77777777" w:rsidR="00EA2879" w:rsidRDefault="00EA2879" w:rsidP="0017445E">
            <w:pPr>
              <w:rPr>
                <w:rStyle w:val="s4"/>
                <w:rFonts w:cs="Arial"/>
                <w:sz w:val="18"/>
                <w:szCs w:val="18"/>
              </w:rPr>
            </w:pPr>
          </w:p>
          <w:p w14:paraId="3FF018EE" w14:textId="77777777" w:rsidR="00EA2879" w:rsidRDefault="00EA2879" w:rsidP="00EA2879">
            <w:pPr>
              <w:pStyle w:val="Paragraphedeliste"/>
              <w:numPr>
                <w:ilvl w:val="0"/>
                <w:numId w:val="40"/>
              </w:numPr>
              <w:rPr>
                <w:rStyle w:val="s4"/>
                <w:rFonts w:cs="Arial"/>
                <w:b/>
                <w:sz w:val="18"/>
                <w:szCs w:val="18"/>
              </w:rPr>
            </w:pPr>
            <w:r>
              <w:rPr>
                <w:rStyle w:val="s4"/>
                <w:rFonts w:cs="Arial"/>
                <w:b/>
                <w:sz w:val="18"/>
                <w:szCs w:val="18"/>
              </w:rPr>
              <w:t>Turn the meter on</w:t>
            </w:r>
          </w:p>
          <w:p w14:paraId="78F92F90" w14:textId="77777777" w:rsidR="00EA2879" w:rsidRDefault="00EA2879" w:rsidP="00EA2879">
            <w:pPr>
              <w:pStyle w:val="Paragraphedeliste"/>
              <w:numPr>
                <w:ilvl w:val="0"/>
                <w:numId w:val="40"/>
              </w:numPr>
              <w:rPr>
                <w:rStyle w:val="s4"/>
                <w:rFonts w:cs="Arial"/>
                <w:sz w:val="18"/>
                <w:szCs w:val="18"/>
              </w:rPr>
            </w:pPr>
            <w:r>
              <w:rPr>
                <w:rStyle w:val="s4"/>
                <w:rFonts w:cs="Arial"/>
                <w:b/>
                <w:sz w:val="18"/>
                <w:szCs w:val="18"/>
              </w:rPr>
              <w:t>Take measurements in key areas</w:t>
            </w:r>
            <w:r>
              <w:rPr>
                <w:rStyle w:val="s4"/>
                <w:rFonts w:cs="Arial"/>
                <w:sz w:val="18"/>
                <w:szCs w:val="18"/>
              </w:rPr>
              <w:t xml:space="preserve"> – such as at reception – noting this can also fluctuate with background noise and depending on the time of day. </w:t>
            </w:r>
          </w:p>
          <w:p w14:paraId="0AA294A3" w14:textId="77777777" w:rsidR="00EA2879" w:rsidRDefault="00EA2879" w:rsidP="00EA2879">
            <w:pPr>
              <w:pStyle w:val="Paragraphedeliste"/>
              <w:numPr>
                <w:ilvl w:val="0"/>
                <w:numId w:val="40"/>
              </w:numPr>
              <w:rPr>
                <w:rStyle w:val="s4"/>
                <w:rFonts w:cs="Arial"/>
                <w:sz w:val="18"/>
                <w:szCs w:val="18"/>
              </w:rPr>
            </w:pPr>
            <w:r>
              <w:rPr>
                <w:rStyle w:val="s4"/>
                <w:rFonts w:cs="Arial"/>
                <w:b/>
                <w:sz w:val="18"/>
                <w:szCs w:val="18"/>
              </w:rPr>
              <w:t>Record key measurements or ranges</w:t>
            </w:r>
            <w:r>
              <w:rPr>
                <w:rStyle w:val="s4"/>
                <w:rFonts w:cs="Arial"/>
                <w:sz w:val="18"/>
                <w:szCs w:val="18"/>
              </w:rPr>
              <w:t>.</w:t>
            </w:r>
          </w:p>
          <w:p w14:paraId="1A2CE54B" w14:textId="77777777" w:rsidR="00EA2879" w:rsidRDefault="00EA2879" w:rsidP="0017445E">
            <w:pPr>
              <w:rPr>
                <w:rStyle w:val="s4"/>
                <w:rFonts w:cs="Arial"/>
                <w:sz w:val="18"/>
                <w:szCs w:val="18"/>
              </w:rPr>
            </w:pPr>
          </w:p>
          <w:p w14:paraId="47652AF0" w14:textId="77777777" w:rsidR="00EA2879" w:rsidRDefault="00EA2879" w:rsidP="0017445E">
            <w:pPr>
              <w:rPr>
                <w:rStyle w:val="s4"/>
                <w:rFonts w:cs="Arial"/>
                <w:sz w:val="18"/>
                <w:szCs w:val="18"/>
              </w:rPr>
            </w:pPr>
            <w:r>
              <w:rPr>
                <w:rStyle w:val="s4"/>
                <w:rFonts w:cs="Arial"/>
                <w:sz w:val="18"/>
                <w:szCs w:val="18"/>
              </w:rPr>
              <w:t xml:space="preserve">Note there is an international standard for sound level meters. IEC 61672-1:2013.  Example sound level meter: </w:t>
            </w:r>
            <w:r>
              <w:rPr>
                <w:rFonts w:cs="Arial"/>
                <w:sz w:val="18"/>
                <w:szCs w:val="18"/>
                <w:lang w:eastAsia="en-US"/>
              </w:rPr>
              <w:object w:dxaOrig="500" w:dyaOrig="1120" w14:anchorId="0D3B8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84.75pt" o:ole="">
                  <v:imagedata r:id="rId23" o:title=""/>
                </v:shape>
                <o:OLEObject Type="Embed" ProgID="PBrush" ShapeID="_x0000_i1025" DrawAspect="Content" ObjectID="_1675855765" r:id="rId24"/>
              </w:object>
            </w:r>
            <w:r>
              <w:rPr>
                <w:rFonts w:cs="Arial"/>
                <w:sz w:val="18"/>
                <w:szCs w:val="18"/>
              </w:rPr>
              <w:t xml:space="preserve"> </w:t>
            </w:r>
          </w:p>
        </w:tc>
      </w:tr>
    </w:tbl>
    <w:p w14:paraId="4FFD7CAE" w14:textId="77777777" w:rsidR="00EA2879" w:rsidRPr="00790B06" w:rsidRDefault="00EA2879" w:rsidP="00EA2879">
      <w:pPr>
        <w:pStyle w:val="Lgende"/>
      </w:pPr>
      <w:r>
        <w:t>B</w:t>
      </w:r>
      <w:r w:rsidRPr="00790B06">
        <w:t>asic</w:t>
      </w:r>
      <w:r>
        <w:t xml:space="preserve"> sound or noise checks:</w:t>
      </w:r>
      <w:r w:rsidRPr="00790B06">
        <w:t xml:space="preserve"> </w:t>
      </w:r>
    </w:p>
    <w:p w14:paraId="4AA4F527" w14:textId="77777777" w:rsidR="00EA2879" w:rsidRPr="009B39D6" w:rsidRDefault="00EA2879" w:rsidP="00EA2879">
      <w:pPr>
        <w:pStyle w:val="Paragraphedeliste"/>
        <w:numPr>
          <w:ilvl w:val="0"/>
          <w:numId w:val="36"/>
        </w:numPr>
        <w:spacing w:after="160" w:line="259" w:lineRule="auto"/>
        <w:jc w:val="left"/>
        <w:rPr>
          <w:rFonts w:cs="Arial"/>
          <w:szCs w:val="21"/>
        </w:rPr>
      </w:pPr>
      <w:r w:rsidRPr="009B39D6">
        <w:rPr>
          <w:rFonts w:cs="Arial"/>
          <w:szCs w:val="21"/>
        </w:rPr>
        <w:t>Ask people who work in the area, if the area is usually noisy, or see how much sound echoes</w:t>
      </w:r>
    </w:p>
    <w:p w14:paraId="355DC01F" w14:textId="77777777" w:rsidR="00EA2879" w:rsidRPr="009B39D6" w:rsidRDefault="00EA2879" w:rsidP="00EA2879">
      <w:pPr>
        <w:pStyle w:val="Paragraphedeliste"/>
        <w:numPr>
          <w:ilvl w:val="0"/>
          <w:numId w:val="36"/>
        </w:numPr>
        <w:spacing w:after="160" w:line="259" w:lineRule="auto"/>
        <w:jc w:val="left"/>
        <w:rPr>
          <w:rFonts w:cs="Arial"/>
          <w:szCs w:val="21"/>
        </w:rPr>
      </w:pPr>
      <w:r w:rsidRPr="009B39D6">
        <w:rPr>
          <w:rFonts w:cs="Arial"/>
          <w:szCs w:val="21"/>
        </w:rPr>
        <w:t>A dB meter can be installed on a smart phone to use as a basic measure</w:t>
      </w:r>
    </w:p>
    <w:p w14:paraId="68A02EC4" w14:textId="77777777" w:rsidR="00EA2879" w:rsidRPr="00FA43F3" w:rsidRDefault="00EA2879" w:rsidP="00EA2879">
      <w:pPr>
        <w:pStyle w:val="Lgende"/>
      </w:pPr>
      <w:r w:rsidRPr="00FA43F3">
        <w:t xml:space="preserve">Advanced sound or noise checks: </w:t>
      </w:r>
    </w:p>
    <w:p w14:paraId="642EF64F" w14:textId="77777777" w:rsidR="00EA2879" w:rsidRPr="009B39D6" w:rsidRDefault="00EA2879" w:rsidP="00EA2879">
      <w:pPr>
        <w:pStyle w:val="3-TICKlist"/>
        <w:numPr>
          <w:ilvl w:val="0"/>
          <w:numId w:val="36"/>
        </w:numPr>
        <w:spacing w:after="0"/>
        <w:rPr>
          <w:rFonts w:cs="Arial"/>
          <w:szCs w:val="21"/>
        </w:rPr>
      </w:pPr>
      <w:r>
        <w:rPr>
          <w:rStyle w:val="s4"/>
        </w:rPr>
        <w:t xml:space="preserve"> Use a s</w:t>
      </w:r>
      <w:r w:rsidRPr="00297DC6">
        <w:rPr>
          <w:rStyle w:val="s4"/>
        </w:rPr>
        <w:t>ound</w:t>
      </w:r>
      <w:r>
        <w:rPr>
          <w:rStyle w:val="s4"/>
        </w:rPr>
        <w:t xml:space="preserve"> level</w:t>
      </w:r>
      <w:r w:rsidRPr="00297DC6">
        <w:rPr>
          <w:rStyle w:val="s4"/>
        </w:rPr>
        <w:t xml:space="preserve"> meter/</w:t>
      </w:r>
      <w:r>
        <w:rPr>
          <w:rStyle w:val="s4"/>
        </w:rPr>
        <w:t>i</w:t>
      </w:r>
      <w:r w:rsidRPr="00297DC6">
        <w:rPr>
          <w:rStyle w:val="s4"/>
        </w:rPr>
        <w:t xml:space="preserve">nduction loop tester (to test hearing loops and sound) </w:t>
      </w:r>
      <w:r w:rsidRPr="009B39D6">
        <w:rPr>
          <w:rFonts w:cs="Arial"/>
          <w:szCs w:val="21"/>
        </w:rPr>
        <w:t>to check dB levels.</w:t>
      </w:r>
    </w:p>
    <w:p w14:paraId="78AC1E1F" w14:textId="77777777" w:rsidR="00EA2879" w:rsidRDefault="00EA2879" w:rsidP="00EA2879">
      <w:pPr>
        <w:pStyle w:val="EMPASISFORPART6"/>
        <w:rPr>
          <w:rStyle w:val="s4"/>
        </w:rPr>
      </w:pPr>
      <w:r>
        <w:rPr>
          <w:rStyle w:val="s4"/>
        </w:rPr>
        <w:t>Measuring slip resistance (SRV) – more complex</w:t>
      </w:r>
    </w:p>
    <w:tbl>
      <w:tblPr>
        <w:tblStyle w:val="Grilledutableau"/>
        <w:tblW w:w="9355" w:type="dxa"/>
        <w:tblLook w:val="04A0" w:firstRow="1" w:lastRow="0" w:firstColumn="1" w:lastColumn="0" w:noHBand="0" w:noVBand="1"/>
      </w:tblPr>
      <w:tblGrid>
        <w:gridCol w:w="4405"/>
        <w:gridCol w:w="4950"/>
      </w:tblGrid>
      <w:tr w:rsidR="00EA2879" w14:paraId="3FDA6C64" w14:textId="77777777" w:rsidTr="0017445E">
        <w:tc>
          <w:tcPr>
            <w:tcW w:w="4405" w:type="dxa"/>
            <w:tcBorders>
              <w:top w:val="single" w:sz="4" w:space="0" w:color="000000"/>
              <w:left w:val="single" w:sz="4" w:space="0" w:color="000000"/>
              <w:bottom w:val="single" w:sz="4" w:space="0" w:color="000000"/>
              <w:right w:val="single" w:sz="4" w:space="0" w:color="000000"/>
            </w:tcBorders>
          </w:tcPr>
          <w:p w14:paraId="7E0C7AE7" w14:textId="77777777" w:rsidR="00EA2879" w:rsidRDefault="00EA2879" w:rsidP="0017445E">
            <w:pPr>
              <w:rPr>
                <w:rStyle w:val="s4"/>
                <w:b/>
                <w:sz w:val="18"/>
                <w:szCs w:val="18"/>
                <w:u w:val="single"/>
              </w:rPr>
            </w:pPr>
            <w:r>
              <w:rPr>
                <w:rStyle w:val="s4"/>
                <w:b/>
                <w:sz w:val="18"/>
                <w:szCs w:val="18"/>
                <w:u w:val="single"/>
              </w:rPr>
              <w:t xml:space="preserve">Basic: </w:t>
            </w:r>
          </w:p>
          <w:p w14:paraId="3FD3E2A2" w14:textId="77777777" w:rsidR="00EA2879" w:rsidRDefault="00EA2879" w:rsidP="0017445E">
            <w:pPr>
              <w:rPr>
                <w:rStyle w:val="s4"/>
                <w:b/>
                <w:sz w:val="18"/>
                <w:szCs w:val="18"/>
              </w:rPr>
            </w:pPr>
          </w:p>
          <w:p w14:paraId="3EAA3E4A" w14:textId="77777777" w:rsidR="00EA2879" w:rsidRDefault="00EA2879" w:rsidP="0017445E">
            <w:pPr>
              <w:rPr>
                <w:rStyle w:val="s4"/>
                <w:sz w:val="18"/>
                <w:szCs w:val="18"/>
              </w:rPr>
            </w:pPr>
            <w:r>
              <w:rPr>
                <w:rStyle w:val="s4"/>
                <w:b/>
                <w:sz w:val="18"/>
                <w:szCs w:val="18"/>
              </w:rPr>
              <w:t xml:space="preserve">Recommended </w:t>
            </w:r>
            <w:r>
              <w:rPr>
                <w:rStyle w:val="s4"/>
                <w:sz w:val="18"/>
                <w:szCs w:val="18"/>
              </w:rPr>
              <w:t xml:space="preserve">that the manufacturer or surfaces like ramps, or tiles, or flooring or pavements – or architect, provides the slip-resistance value as this can be complicated. </w:t>
            </w:r>
          </w:p>
          <w:p w14:paraId="242463C4" w14:textId="77777777" w:rsidR="00EA2879" w:rsidRDefault="00EA2879" w:rsidP="0017445E">
            <w:pPr>
              <w:rPr>
                <w:rStyle w:val="s4"/>
                <w:sz w:val="18"/>
                <w:szCs w:val="18"/>
              </w:rPr>
            </w:pPr>
          </w:p>
          <w:p w14:paraId="2314299A" w14:textId="77777777" w:rsidR="00EA2879" w:rsidRDefault="00EA2879" w:rsidP="0017445E">
            <w:pPr>
              <w:rPr>
                <w:rStyle w:val="s4"/>
                <w:sz w:val="18"/>
                <w:szCs w:val="18"/>
              </w:rPr>
            </w:pPr>
            <w:r>
              <w:rPr>
                <w:rStyle w:val="s4"/>
                <w:sz w:val="18"/>
                <w:szCs w:val="18"/>
              </w:rPr>
              <w:t xml:space="preserve">At a basic level it is possible to </w:t>
            </w:r>
          </w:p>
          <w:p w14:paraId="578CB2CA" w14:textId="77777777" w:rsidR="00EA2879" w:rsidRDefault="00EA2879" w:rsidP="0017445E">
            <w:pPr>
              <w:rPr>
                <w:rStyle w:val="s4"/>
                <w:sz w:val="18"/>
                <w:szCs w:val="18"/>
              </w:rPr>
            </w:pPr>
          </w:p>
          <w:p w14:paraId="4BB3D1EA" w14:textId="77777777" w:rsidR="00EA2879" w:rsidRDefault="00EA2879" w:rsidP="00EA2879">
            <w:pPr>
              <w:pStyle w:val="Paragraphedeliste"/>
              <w:numPr>
                <w:ilvl w:val="0"/>
                <w:numId w:val="29"/>
              </w:numPr>
              <w:rPr>
                <w:rStyle w:val="s4"/>
                <w:sz w:val="18"/>
                <w:szCs w:val="18"/>
              </w:rPr>
            </w:pPr>
            <w:r>
              <w:rPr>
                <w:rStyle w:val="s4"/>
                <w:sz w:val="18"/>
                <w:szCs w:val="18"/>
              </w:rPr>
              <w:t xml:space="preserve">observe – does the surface feel slippery? If outdoors and an area likely to have rain? </w:t>
            </w:r>
          </w:p>
          <w:p w14:paraId="4C88D260" w14:textId="77777777" w:rsidR="00EA2879" w:rsidRDefault="00EA2879" w:rsidP="0017445E">
            <w:pPr>
              <w:rPr>
                <w:rStyle w:val="s4"/>
                <w:sz w:val="18"/>
                <w:szCs w:val="18"/>
              </w:rPr>
            </w:pPr>
          </w:p>
          <w:p w14:paraId="37FB9AF2" w14:textId="77777777" w:rsidR="00EA2879" w:rsidRDefault="00EA2879" w:rsidP="0017445E">
            <w:pPr>
              <w:rPr>
                <w:rStyle w:val="s4"/>
                <w:sz w:val="18"/>
                <w:szCs w:val="18"/>
              </w:rPr>
            </w:pPr>
            <w:r>
              <w:rPr>
                <w:rStyle w:val="s4"/>
                <w:sz w:val="18"/>
                <w:szCs w:val="18"/>
              </w:rPr>
              <w:t xml:space="preserve">Very slippery / Slightly slippery / Not much slip </w:t>
            </w:r>
          </w:p>
          <w:p w14:paraId="4A74093C" w14:textId="77777777" w:rsidR="00EA2879" w:rsidRDefault="00EA2879" w:rsidP="0017445E">
            <w:pPr>
              <w:rPr>
                <w:rStyle w:val="s4"/>
                <w:sz w:val="18"/>
                <w:szCs w:val="18"/>
              </w:rPr>
            </w:pPr>
            <w:r>
              <w:rPr>
                <w:rStyle w:val="s4"/>
                <w:sz w:val="18"/>
                <w:szCs w:val="18"/>
              </w:rPr>
              <w:t>Can the surface be roughed slightly to make it less slippery?</w:t>
            </w:r>
          </w:p>
        </w:tc>
        <w:tc>
          <w:tcPr>
            <w:tcW w:w="4950" w:type="dxa"/>
            <w:tcBorders>
              <w:top w:val="single" w:sz="4" w:space="0" w:color="000000"/>
              <w:left w:val="single" w:sz="4" w:space="0" w:color="000000"/>
              <w:bottom w:val="single" w:sz="4" w:space="0" w:color="000000"/>
              <w:right w:val="single" w:sz="4" w:space="0" w:color="000000"/>
            </w:tcBorders>
          </w:tcPr>
          <w:p w14:paraId="60931C09" w14:textId="77777777" w:rsidR="00EA2879" w:rsidRDefault="00EA2879" w:rsidP="0017445E">
            <w:pPr>
              <w:rPr>
                <w:rStyle w:val="s4"/>
                <w:b/>
                <w:sz w:val="18"/>
                <w:szCs w:val="18"/>
                <w:u w:val="single"/>
              </w:rPr>
            </w:pPr>
            <w:r>
              <w:rPr>
                <w:rStyle w:val="s4"/>
                <w:b/>
                <w:sz w:val="18"/>
                <w:szCs w:val="18"/>
                <w:u w:val="single"/>
              </w:rPr>
              <w:t xml:space="preserve">Advanced: </w:t>
            </w:r>
          </w:p>
          <w:p w14:paraId="06A76BED" w14:textId="77777777" w:rsidR="00EA2879" w:rsidRDefault="00EA2879" w:rsidP="0017445E">
            <w:pPr>
              <w:rPr>
                <w:rStyle w:val="s4"/>
                <w:sz w:val="18"/>
                <w:szCs w:val="18"/>
              </w:rPr>
            </w:pPr>
          </w:p>
          <w:p w14:paraId="5FE410BA" w14:textId="77777777" w:rsidR="00EA2879" w:rsidRDefault="00EA2879" w:rsidP="0017445E">
            <w:pPr>
              <w:rPr>
                <w:rStyle w:val="s4"/>
                <w:b/>
                <w:sz w:val="18"/>
                <w:szCs w:val="18"/>
              </w:rPr>
            </w:pPr>
            <w:r>
              <w:rPr>
                <w:rStyle w:val="s4"/>
                <w:b/>
                <w:sz w:val="18"/>
                <w:szCs w:val="18"/>
              </w:rPr>
              <w:t>A pendulum test (e.g. BOT-3000E, Tortus)</w:t>
            </w:r>
          </w:p>
          <w:p w14:paraId="4B62A129" w14:textId="77777777" w:rsidR="00EA2879" w:rsidRDefault="00EA2879" w:rsidP="0017445E">
            <w:pPr>
              <w:rPr>
                <w:rStyle w:val="s4"/>
                <w:sz w:val="18"/>
                <w:szCs w:val="18"/>
              </w:rPr>
            </w:pPr>
            <w:r>
              <w:rPr>
                <w:rStyle w:val="s4"/>
                <w:sz w:val="18"/>
                <w:szCs w:val="18"/>
              </w:rPr>
              <w:t xml:space="preserve">This is portable and replicates the movement of a heel, would usually be tested in wet and dry conditions, or in a lab. </w:t>
            </w:r>
          </w:p>
          <w:p w14:paraId="21CD89D2" w14:textId="77777777" w:rsidR="00EA2879" w:rsidRDefault="00EA2879" w:rsidP="0017445E">
            <w:pPr>
              <w:rPr>
                <w:rStyle w:val="s4"/>
                <w:sz w:val="18"/>
                <w:szCs w:val="18"/>
              </w:rPr>
            </w:pPr>
          </w:p>
          <w:p w14:paraId="652D14A7" w14:textId="77777777" w:rsidR="00EA2879" w:rsidRDefault="00EA2879" w:rsidP="0017445E">
            <w:pPr>
              <w:rPr>
                <w:rStyle w:val="s4"/>
                <w:sz w:val="18"/>
                <w:szCs w:val="18"/>
              </w:rPr>
            </w:pPr>
            <w:r>
              <w:rPr>
                <w:noProof/>
                <w:sz w:val="18"/>
                <w:szCs w:val="18"/>
                <w:lang w:val="en-US"/>
              </w:rPr>
              <w:drawing>
                <wp:inline distT="0" distB="0" distL="0" distR="0" wp14:anchorId="38B894B8" wp14:editId="1C2E1A6E">
                  <wp:extent cx="1295400" cy="965200"/>
                  <wp:effectExtent l="0" t="0" r="0" b="6350"/>
                  <wp:docPr id="1030" name="Grafik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95400" cy="965200"/>
                          </a:xfrm>
                          <a:prstGeom prst="rect">
                            <a:avLst/>
                          </a:prstGeom>
                          <a:noFill/>
                          <a:ln>
                            <a:noFill/>
                          </a:ln>
                        </pic:spPr>
                      </pic:pic>
                    </a:graphicData>
                  </a:graphic>
                </wp:inline>
              </w:drawing>
            </w:r>
          </w:p>
          <w:p w14:paraId="0D7E42EE" w14:textId="77777777" w:rsidR="00EA2879" w:rsidRDefault="00EA2879" w:rsidP="0017445E">
            <w:pPr>
              <w:rPr>
                <w:rStyle w:val="s4"/>
                <w:sz w:val="18"/>
                <w:szCs w:val="18"/>
              </w:rPr>
            </w:pPr>
            <w:r>
              <w:rPr>
                <w:rStyle w:val="s4"/>
                <w:sz w:val="18"/>
                <w:szCs w:val="18"/>
                <w:lang w:val="fr-FR"/>
              </w:rPr>
              <w:t>Image:</w:t>
            </w:r>
            <w:hyperlink r:id="rId26" w:history="1">
              <w:r>
                <w:rPr>
                  <w:rStyle w:val="Lienhypertexte"/>
                  <w:rFonts w:eastAsia="Arial Unicode MS"/>
                  <w:sz w:val="18"/>
                  <w:szCs w:val="18"/>
                  <w:lang w:val="fr-FR"/>
                </w:rPr>
                <w:t xml:space="preserve"> (link)</w:t>
              </w:r>
            </w:hyperlink>
          </w:p>
        </w:tc>
      </w:tr>
    </w:tbl>
    <w:p w14:paraId="397D208E" w14:textId="77777777" w:rsidR="00EA2879" w:rsidRPr="009B7916" w:rsidRDefault="00EA2879" w:rsidP="00EA2879">
      <w:pPr>
        <w:pStyle w:val="Lgende"/>
      </w:pPr>
      <w:bookmarkStart w:id="21" w:name="_Toc54688335"/>
      <w:bookmarkStart w:id="22" w:name="_Toc61272703"/>
      <w:r w:rsidRPr="009B7916">
        <w:t>Checking slip resistance – basic</w:t>
      </w:r>
      <w:bookmarkEnd w:id="21"/>
      <w:bookmarkEnd w:id="22"/>
      <w:r w:rsidRPr="009B7916">
        <w:t xml:space="preserve"> </w:t>
      </w:r>
    </w:p>
    <w:p w14:paraId="1056B477" w14:textId="77777777" w:rsidR="00EA2879" w:rsidRPr="009B39D6" w:rsidRDefault="00EA2879" w:rsidP="00EA2879">
      <w:pPr>
        <w:pStyle w:val="Paragraphedeliste"/>
        <w:numPr>
          <w:ilvl w:val="0"/>
          <w:numId w:val="37"/>
        </w:numPr>
        <w:spacing w:after="160" w:line="259" w:lineRule="auto"/>
        <w:jc w:val="left"/>
        <w:rPr>
          <w:rFonts w:cs="Arial"/>
          <w:szCs w:val="21"/>
        </w:rPr>
      </w:pPr>
      <w:r w:rsidRPr="009B39D6">
        <w:rPr>
          <w:rFonts w:cs="Arial"/>
          <w:szCs w:val="21"/>
        </w:rPr>
        <w:t>Ask: Has anyone reported slipping or tripping, or found the surface slippery?</w:t>
      </w:r>
    </w:p>
    <w:p w14:paraId="6955FAA4" w14:textId="77777777" w:rsidR="00EA2879" w:rsidRPr="009B39D6" w:rsidRDefault="00EA2879" w:rsidP="00EA2879">
      <w:pPr>
        <w:pStyle w:val="Paragraphedeliste"/>
        <w:numPr>
          <w:ilvl w:val="0"/>
          <w:numId w:val="37"/>
        </w:numPr>
        <w:spacing w:after="160" w:line="259" w:lineRule="auto"/>
        <w:jc w:val="left"/>
        <w:rPr>
          <w:rFonts w:cs="Arial"/>
          <w:szCs w:val="21"/>
        </w:rPr>
      </w:pPr>
      <w:r w:rsidRPr="009B39D6">
        <w:rPr>
          <w:rFonts w:cs="Arial"/>
          <w:szCs w:val="21"/>
        </w:rPr>
        <w:t>Check: Using either a crutch, or a shoe, to scuff the surface, does it slide easily?</w:t>
      </w:r>
    </w:p>
    <w:p w14:paraId="227D5560" w14:textId="77777777" w:rsidR="00EA2879" w:rsidRPr="009B7916" w:rsidRDefault="00EA2879" w:rsidP="00EA2879">
      <w:pPr>
        <w:pStyle w:val="Lgende"/>
      </w:pPr>
      <w:bookmarkStart w:id="23" w:name="_Toc54688336"/>
      <w:bookmarkStart w:id="24" w:name="_Toc61272704"/>
      <w:r w:rsidRPr="009B7916">
        <w:t>Check slip resistance - advanced</w:t>
      </w:r>
      <w:bookmarkEnd w:id="23"/>
      <w:bookmarkEnd w:id="24"/>
      <w:r w:rsidRPr="009B7916">
        <w:t xml:space="preserve"> </w:t>
      </w:r>
    </w:p>
    <w:p w14:paraId="3D40F7A7" w14:textId="77777777" w:rsidR="00EA2879" w:rsidRDefault="00EA2879" w:rsidP="00EA2879">
      <w:pPr>
        <w:pStyle w:val="Paragraphedeliste"/>
        <w:numPr>
          <w:ilvl w:val="0"/>
          <w:numId w:val="38"/>
        </w:numPr>
        <w:spacing w:after="160" w:line="259" w:lineRule="auto"/>
        <w:jc w:val="left"/>
      </w:pPr>
      <w:r w:rsidRPr="006F0D29">
        <w:t>Ideally, floors will have a slip resistance test prior to purchase as part of the design phase</w:t>
      </w:r>
      <w:r>
        <w:t>, c</w:t>
      </w:r>
      <w:r w:rsidRPr="006F0D29">
        <w:t>heck with the manufacturer</w:t>
      </w:r>
      <w:r w:rsidRPr="00395968">
        <w:t xml:space="preserve"> </w:t>
      </w:r>
      <w:r>
        <w:t xml:space="preserve">– note </w:t>
      </w:r>
      <w:r w:rsidRPr="006F0D29">
        <w:t>SRV values – sometimes these will be listed on products</w:t>
      </w:r>
    </w:p>
    <w:p w14:paraId="006988DB" w14:textId="77777777" w:rsidR="00EA2879" w:rsidRPr="006F0D29" w:rsidRDefault="00EA2879" w:rsidP="00EA2879">
      <w:pPr>
        <w:pStyle w:val="Paragraphedeliste"/>
        <w:numPr>
          <w:ilvl w:val="0"/>
          <w:numId w:val="38"/>
        </w:numPr>
        <w:spacing w:after="160" w:line="259" w:lineRule="auto"/>
        <w:jc w:val="left"/>
      </w:pPr>
      <w:r>
        <w:t>Use a</w:t>
      </w:r>
      <w:r w:rsidRPr="006F0D29">
        <w:t xml:space="preserve"> </w:t>
      </w:r>
      <w:r w:rsidRPr="00395968">
        <w:t>pendulum</w:t>
      </w:r>
      <w:r>
        <w:t xml:space="preserve"> tester for floors/surfaces in a </w:t>
      </w:r>
      <w:r w:rsidRPr="00395968">
        <w:t>coefficient of friction (CoF) test</w:t>
      </w:r>
      <w:r>
        <w:t xml:space="preserve"> to document </w:t>
      </w:r>
      <w:r w:rsidRPr="006F0D29">
        <w:t>the resistance</w:t>
      </w:r>
    </w:p>
    <w:p w14:paraId="6BB3DC19" w14:textId="77777777" w:rsidR="00EA2879" w:rsidRPr="00395968" w:rsidRDefault="00EA2879" w:rsidP="00EA2879">
      <w:pPr>
        <w:pStyle w:val="Paragraphedeliste"/>
        <w:numPr>
          <w:ilvl w:val="0"/>
          <w:numId w:val="38"/>
        </w:numPr>
        <w:spacing w:after="160" w:line="259" w:lineRule="auto"/>
        <w:jc w:val="left"/>
        <w:rPr>
          <w:shd w:val="clear" w:color="auto" w:fill="D9D9D9" w:themeFill="background1" w:themeFillShade="D9"/>
        </w:rPr>
      </w:pPr>
      <w:r w:rsidRPr="006F0D29">
        <w:t>Check slip resistance based on</w:t>
      </w:r>
      <w:r w:rsidRPr="00395968">
        <w:t xml:space="preserve"> </w:t>
      </w:r>
      <w:r>
        <w:t xml:space="preserve">a </w:t>
      </w:r>
      <w:r w:rsidRPr="00395968">
        <w:t>surface microroughness meter</w:t>
      </w:r>
      <w:r>
        <w:t xml:space="preserve">. </w:t>
      </w:r>
    </w:p>
    <w:p w14:paraId="6E0FA12B" w14:textId="77777777" w:rsidR="00EA2879" w:rsidRDefault="00EA2879" w:rsidP="00EA2879">
      <w:pPr>
        <w:pStyle w:val="Paragraphedeliste"/>
        <w:numPr>
          <w:ilvl w:val="0"/>
          <w:numId w:val="38"/>
        </w:numPr>
        <w:spacing w:after="160" w:line="259" w:lineRule="auto"/>
        <w:jc w:val="left"/>
        <w:rPr>
          <w:shd w:val="clear" w:color="auto" w:fill="D9D9D9" w:themeFill="background1" w:themeFillShade="D9"/>
        </w:rPr>
      </w:pPr>
      <w:r>
        <w:rPr>
          <w:shd w:val="clear" w:color="auto" w:fill="D9D9D9" w:themeFill="background1" w:themeFillShade="D9"/>
        </w:rPr>
        <w:t>See also g</w:t>
      </w:r>
      <w:commentRangeStart w:id="25"/>
      <w:r>
        <w:rPr>
          <w:shd w:val="clear" w:color="auto" w:fill="D9D9D9" w:themeFill="background1" w:themeFillShade="D9"/>
        </w:rPr>
        <w:t xml:space="preserve">uides on checking slip resistance, e.g. a </w:t>
      </w:r>
      <w:hyperlink r:id="rId27" w:history="1">
        <w:r w:rsidRPr="00395968">
          <w:rPr>
            <w:rStyle w:val="Lienhypertexte"/>
            <w:shd w:val="clear" w:color="auto" w:fill="D9D9D9" w:themeFill="background1" w:themeFillShade="D9"/>
          </w:rPr>
          <w:t>technical guide from the UK</w:t>
        </w:r>
      </w:hyperlink>
      <w:r>
        <w:rPr>
          <w:shd w:val="clear" w:color="auto" w:fill="D9D9D9" w:themeFill="background1" w:themeFillShade="D9"/>
        </w:rPr>
        <w:t xml:space="preserve"> </w:t>
      </w:r>
      <w:commentRangeEnd w:id="25"/>
      <w:r>
        <w:rPr>
          <w:rStyle w:val="Marquedecommentaire"/>
        </w:rPr>
        <w:commentReference w:id="25"/>
      </w:r>
    </w:p>
    <w:p w14:paraId="68A6E109" w14:textId="77777777" w:rsidR="00EA2879" w:rsidRPr="009B7916" w:rsidRDefault="00EA2879" w:rsidP="00EA2879">
      <w:pPr>
        <w:pStyle w:val="Lgende"/>
      </w:pPr>
      <w:bookmarkStart w:id="26" w:name="_Toc54688337"/>
      <w:bookmarkStart w:id="27" w:name="_Toc61272705"/>
      <w:r w:rsidRPr="009B7916">
        <w:t>Check weight of doors – measure pressure (N/kn)</w:t>
      </w:r>
      <w:bookmarkEnd w:id="26"/>
      <w:bookmarkEnd w:id="27"/>
    </w:p>
    <w:p w14:paraId="6513FE31" w14:textId="77777777" w:rsidR="00EA2879" w:rsidRDefault="00EA2879" w:rsidP="00EA2879">
      <w:pPr>
        <w:pStyle w:val="EMPASISFORPART6"/>
        <w:rPr>
          <w:rStyle w:val="s4"/>
        </w:rPr>
      </w:pPr>
      <w:r>
        <w:rPr>
          <w:rStyle w:val="s4"/>
        </w:rPr>
        <w:t xml:space="preserve">Measuring pressure (N/kn) </w:t>
      </w:r>
    </w:p>
    <w:tbl>
      <w:tblPr>
        <w:tblStyle w:val="Grilledutableau"/>
        <w:tblW w:w="0" w:type="auto"/>
        <w:tblLook w:val="04A0" w:firstRow="1" w:lastRow="0" w:firstColumn="1" w:lastColumn="0" w:noHBand="0" w:noVBand="1"/>
      </w:tblPr>
      <w:tblGrid>
        <w:gridCol w:w="4438"/>
        <w:gridCol w:w="4912"/>
      </w:tblGrid>
      <w:tr w:rsidR="00EA2879" w14:paraId="13A1FCF0" w14:textId="77777777" w:rsidTr="0017445E">
        <w:tc>
          <w:tcPr>
            <w:tcW w:w="4438" w:type="dxa"/>
            <w:tcBorders>
              <w:top w:val="single" w:sz="4" w:space="0" w:color="000000"/>
              <w:left w:val="single" w:sz="4" w:space="0" w:color="000000"/>
              <w:bottom w:val="single" w:sz="4" w:space="0" w:color="000000"/>
              <w:right w:val="single" w:sz="4" w:space="0" w:color="000000"/>
            </w:tcBorders>
          </w:tcPr>
          <w:p w14:paraId="4B0B9B88" w14:textId="77777777" w:rsidR="00EA2879" w:rsidRDefault="00EA2879" w:rsidP="0017445E">
            <w:pPr>
              <w:rPr>
                <w:rStyle w:val="s4"/>
                <w:rFonts w:cs="Arial"/>
                <w:b/>
                <w:sz w:val="18"/>
                <w:szCs w:val="18"/>
                <w:u w:val="single"/>
              </w:rPr>
            </w:pPr>
            <w:r>
              <w:rPr>
                <w:rStyle w:val="s4"/>
                <w:rFonts w:cs="Arial"/>
                <w:b/>
                <w:sz w:val="18"/>
                <w:szCs w:val="18"/>
                <w:u w:val="single"/>
              </w:rPr>
              <w:t xml:space="preserve">Basic: </w:t>
            </w:r>
          </w:p>
          <w:p w14:paraId="175A824E" w14:textId="77777777" w:rsidR="00EA2879" w:rsidRDefault="00EA2879" w:rsidP="0017445E">
            <w:pPr>
              <w:rPr>
                <w:rStyle w:val="s4"/>
                <w:rFonts w:cs="Arial"/>
                <w:sz w:val="18"/>
                <w:szCs w:val="18"/>
              </w:rPr>
            </w:pPr>
          </w:p>
          <w:p w14:paraId="0645B245" w14:textId="77777777" w:rsidR="00EA2879" w:rsidRDefault="00EA2879" w:rsidP="0017445E">
            <w:pPr>
              <w:rPr>
                <w:rStyle w:val="s4"/>
                <w:rFonts w:cs="Arial"/>
                <w:sz w:val="18"/>
                <w:szCs w:val="18"/>
              </w:rPr>
            </w:pPr>
            <w:r>
              <w:rPr>
                <w:rStyle w:val="s4"/>
                <w:rFonts w:cs="Arial"/>
                <w:b/>
                <w:sz w:val="18"/>
                <w:szCs w:val="18"/>
              </w:rPr>
              <w:t xml:space="preserve">Observe </w:t>
            </w:r>
            <w:r>
              <w:rPr>
                <w:rStyle w:val="s4"/>
                <w:rFonts w:cs="Arial"/>
                <w:sz w:val="18"/>
                <w:szCs w:val="18"/>
              </w:rPr>
              <w:t>– it should take around 5 seconds at least for a door to close, can you open a door with an elbow or a few fingers (or with limited strength, such as a child) – noting that main entrance doors will likely be heavier – and wind can cause fluctuation.</w:t>
            </w:r>
          </w:p>
        </w:tc>
        <w:tc>
          <w:tcPr>
            <w:tcW w:w="4912" w:type="dxa"/>
            <w:tcBorders>
              <w:top w:val="single" w:sz="4" w:space="0" w:color="000000"/>
              <w:left w:val="single" w:sz="4" w:space="0" w:color="000000"/>
              <w:bottom w:val="single" w:sz="4" w:space="0" w:color="000000"/>
              <w:right w:val="single" w:sz="4" w:space="0" w:color="000000"/>
            </w:tcBorders>
          </w:tcPr>
          <w:p w14:paraId="3AD4C2EE" w14:textId="77777777" w:rsidR="00EA2879" w:rsidRDefault="00EA2879" w:rsidP="0017445E">
            <w:pPr>
              <w:rPr>
                <w:rStyle w:val="s4"/>
                <w:rFonts w:cs="Arial"/>
                <w:sz w:val="18"/>
                <w:szCs w:val="18"/>
                <w:u w:val="single"/>
              </w:rPr>
            </w:pPr>
            <w:r>
              <w:rPr>
                <w:rStyle w:val="s4"/>
                <w:rFonts w:cs="Arial"/>
                <w:b/>
                <w:sz w:val="18"/>
                <w:szCs w:val="18"/>
                <w:u w:val="single"/>
              </w:rPr>
              <w:t>Advanced</w:t>
            </w:r>
            <w:r>
              <w:rPr>
                <w:rStyle w:val="s4"/>
                <w:rFonts w:cs="Arial"/>
                <w:sz w:val="18"/>
                <w:szCs w:val="18"/>
                <w:u w:val="single"/>
              </w:rPr>
              <w:t xml:space="preserve">: </w:t>
            </w:r>
          </w:p>
          <w:p w14:paraId="0F46F157" w14:textId="77777777" w:rsidR="00EA2879" w:rsidRDefault="00EA2879" w:rsidP="0017445E">
            <w:pPr>
              <w:rPr>
                <w:rStyle w:val="s4"/>
                <w:rFonts w:cs="Arial"/>
                <w:sz w:val="18"/>
                <w:szCs w:val="18"/>
              </w:rPr>
            </w:pPr>
          </w:p>
          <w:p w14:paraId="2FA55805" w14:textId="77777777" w:rsidR="00EA2879" w:rsidRDefault="00EA2879" w:rsidP="0017445E">
            <w:pPr>
              <w:rPr>
                <w:shd w:val="clear" w:color="auto" w:fill="FFFFFF"/>
              </w:rPr>
            </w:pPr>
            <w:r>
              <w:rPr>
                <w:rStyle w:val="s4"/>
                <w:rFonts w:cs="Arial"/>
                <w:b/>
                <w:sz w:val="18"/>
                <w:szCs w:val="18"/>
              </w:rPr>
              <w:t>Use a door pressure gauge</w:t>
            </w:r>
            <w:r>
              <w:rPr>
                <w:rStyle w:val="s4"/>
                <w:rFonts w:cs="Arial"/>
                <w:sz w:val="18"/>
                <w:szCs w:val="18"/>
              </w:rPr>
              <w:t xml:space="preserve"> –</w:t>
            </w:r>
            <w:r>
              <w:rPr>
                <w:rFonts w:cs="Arial"/>
                <w:sz w:val="18"/>
                <w:szCs w:val="18"/>
                <w:shd w:val="clear" w:color="auto" w:fill="FFFFFF"/>
              </w:rPr>
              <w:t xml:space="preserve"> (commonly used by accessibility experts)</w:t>
            </w:r>
          </w:p>
          <w:p w14:paraId="752E813E" w14:textId="77777777" w:rsidR="00EA2879" w:rsidRDefault="00EA2879" w:rsidP="0017445E">
            <w:pPr>
              <w:rPr>
                <w:rFonts w:cs="Arial"/>
                <w:b/>
                <w:sz w:val="18"/>
                <w:szCs w:val="18"/>
                <w:shd w:val="clear" w:color="auto" w:fill="FFFFFF"/>
              </w:rPr>
            </w:pPr>
            <w:r>
              <w:rPr>
                <w:rFonts w:cs="Arial"/>
                <w:b/>
                <w:sz w:val="18"/>
                <w:szCs w:val="18"/>
                <w:shd w:val="clear" w:color="auto" w:fill="FFFFFF"/>
              </w:rPr>
              <w:t xml:space="preserve">1. Unlatch the door. </w:t>
            </w:r>
          </w:p>
          <w:p w14:paraId="14212807" w14:textId="77777777" w:rsidR="00EA2879" w:rsidRDefault="00EA2879" w:rsidP="0017445E">
            <w:pPr>
              <w:rPr>
                <w:rFonts w:cs="Arial"/>
                <w:b/>
                <w:sz w:val="18"/>
                <w:szCs w:val="18"/>
                <w:shd w:val="clear" w:color="auto" w:fill="FFFFFF"/>
              </w:rPr>
            </w:pPr>
            <w:r>
              <w:rPr>
                <w:rFonts w:cs="Arial"/>
                <w:b/>
                <w:sz w:val="18"/>
                <w:szCs w:val="18"/>
                <w:shd w:val="clear" w:color="auto" w:fill="FFFFFF"/>
              </w:rPr>
              <w:t xml:space="preserve">2. Push the door pressure guage against the door. </w:t>
            </w:r>
          </w:p>
          <w:p w14:paraId="57095BCC" w14:textId="77777777" w:rsidR="00EA2879" w:rsidRDefault="00EA2879" w:rsidP="0017445E">
            <w:pPr>
              <w:rPr>
                <w:rFonts w:cs="Arial"/>
                <w:b/>
                <w:sz w:val="18"/>
                <w:szCs w:val="18"/>
                <w:shd w:val="clear" w:color="auto" w:fill="FFFFFF"/>
              </w:rPr>
            </w:pPr>
            <w:r>
              <w:rPr>
                <w:rFonts w:cs="Arial"/>
                <w:b/>
                <w:sz w:val="18"/>
                <w:szCs w:val="18"/>
                <w:shd w:val="clear" w:color="auto" w:fill="FFFFFF"/>
              </w:rPr>
              <w:t xml:space="preserve">3. Push until the door fully opens. </w:t>
            </w:r>
          </w:p>
          <w:p w14:paraId="1D139759" w14:textId="77777777" w:rsidR="00EA2879" w:rsidRDefault="00EA2879" w:rsidP="0017445E">
            <w:pPr>
              <w:rPr>
                <w:rStyle w:val="s4"/>
              </w:rPr>
            </w:pPr>
            <w:r>
              <w:rPr>
                <w:rFonts w:cs="Arial"/>
                <w:b/>
                <w:sz w:val="18"/>
                <w:szCs w:val="18"/>
                <w:shd w:val="clear" w:color="auto" w:fill="FFFFFF"/>
              </w:rPr>
              <w:t>4. Record the result displayed</w:t>
            </w:r>
            <w:r>
              <w:rPr>
                <w:rFonts w:cs="Arial"/>
                <w:sz w:val="18"/>
                <w:szCs w:val="18"/>
                <w:shd w:val="clear" w:color="auto" w:fill="FFFFFF"/>
              </w:rPr>
              <w:t xml:space="preserve"> (force needed to open the door).</w:t>
            </w:r>
          </w:p>
        </w:tc>
      </w:tr>
    </w:tbl>
    <w:p w14:paraId="4871413A" w14:textId="77777777" w:rsidR="00EA2879" w:rsidRPr="00FA43F3" w:rsidRDefault="00EA2879" w:rsidP="00EA2879">
      <w:r w:rsidRPr="00FA43F3">
        <w:t xml:space="preserve"> </w:t>
      </w:r>
    </w:p>
    <w:p w14:paraId="3BE03732" w14:textId="77777777" w:rsidR="00EA2879" w:rsidRDefault="00EA2879" w:rsidP="00EA2879">
      <w:pPr>
        <w:pStyle w:val="3-TICKlist"/>
        <w:numPr>
          <w:ilvl w:val="0"/>
          <w:numId w:val="38"/>
        </w:numPr>
        <w:spacing w:after="0"/>
        <w:rPr>
          <w:rStyle w:val="s4"/>
        </w:rPr>
      </w:pPr>
      <w:r>
        <w:rPr>
          <w:rStyle w:val="s4"/>
        </w:rPr>
        <w:t>Basic: use an elbow to try and open a door and see how much weight is required</w:t>
      </w:r>
    </w:p>
    <w:p w14:paraId="23B24CF0" w14:textId="77777777" w:rsidR="00EA2879" w:rsidRDefault="00EA2879" w:rsidP="00EA2879">
      <w:pPr>
        <w:pStyle w:val="3-TICKlist"/>
        <w:numPr>
          <w:ilvl w:val="0"/>
          <w:numId w:val="38"/>
        </w:numPr>
        <w:spacing w:after="0"/>
        <w:rPr>
          <w:rStyle w:val="s4"/>
        </w:rPr>
      </w:pPr>
      <w:r>
        <w:rPr>
          <w:rStyle w:val="s4"/>
        </w:rPr>
        <w:t>Advanced: use a p</w:t>
      </w:r>
      <w:r w:rsidRPr="00297DC6">
        <w:rPr>
          <w:rStyle w:val="s4"/>
        </w:rPr>
        <w:t xml:space="preserve">ush-balance or door pressure gauge/meter (to identify pressure of door-opening) </w:t>
      </w:r>
    </w:p>
    <w:p w14:paraId="0A3E4984" w14:textId="77777777" w:rsidR="00EA2879" w:rsidRDefault="00EA2879" w:rsidP="00EA2879">
      <w:pPr>
        <w:pStyle w:val="3-TICKlist"/>
        <w:numPr>
          <w:ilvl w:val="0"/>
          <w:numId w:val="0"/>
        </w:numPr>
        <w:spacing w:after="0"/>
        <w:ind w:left="1080"/>
        <w:rPr>
          <w:rStyle w:val="s4"/>
        </w:rPr>
      </w:pPr>
    </w:p>
    <w:p w14:paraId="1296F485" w14:textId="77777777" w:rsidR="00EA2879" w:rsidRDefault="00EA2879" w:rsidP="00EA2879">
      <w:pPr>
        <w:rPr>
          <w:rStyle w:val="s4"/>
        </w:rPr>
      </w:pPr>
    </w:p>
    <w:p w14:paraId="442F4232" w14:textId="77777777" w:rsidR="00EA2879" w:rsidRDefault="00EA2879" w:rsidP="00EA2879">
      <w:pPr>
        <w:rPr>
          <w:rStyle w:val="s4"/>
        </w:rPr>
      </w:pPr>
    </w:p>
    <w:p w14:paraId="640B54A0" w14:textId="77777777" w:rsidR="00EA2879" w:rsidRDefault="00EA2879" w:rsidP="00EA2879">
      <w:pPr>
        <w:rPr>
          <w:rStyle w:val="s4"/>
        </w:rPr>
      </w:pPr>
    </w:p>
    <w:p w14:paraId="5E62960C" w14:textId="77777777" w:rsidR="00EA2879" w:rsidRPr="00EA2879" w:rsidRDefault="00EA2879" w:rsidP="00EA2879"/>
    <w:sectPr w:rsidR="00EA2879" w:rsidRPr="00EA2879" w:rsidSect="00335F01">
      <w:headerReference w:type="default" r:id="rId28"/>
      <w:footerReference w:type="default" r:id="rId29"/>
      <w:type w:val="continuous"/>
      <w:pgSz w:w="12240" w:h="15840"/>
      <w:pgMar w:top="1440" w:right="1440" w:bottom="1440" w:left="1440" w:header="720" w:footer="720" w:gutter="0"/>
      <w:cols w:space="28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Erika TRABUCCO" w:date="2020-10-27T10:24:00Z" w:initials="ET">
    <w:p w14:paraId="70EE1735" w14:textId="3DC4E3D5" w:rsidR="007B6D00" w:rsidRPr="00695D57" w:rsidRDefault="007B6D00" w:rsidP="0066318D">
      <w:pPr>
        <w:pStyle w:val="Commentaire"/>
        <w:rPr>
          <w:highlight w:val="yellow"/>
        </w:rPr>
      </w:pPr>
      <w:r w:rsidRPr="00695D57">
        <w:rPr>
          <w:rStyle w:val="Marquedecommentaire"/>
          <w:highlight w:val="yellow"/>
        </w:rPr>
        <w:annotationRef/>
      </w:r>
      <w:r w:rsidRPr="00695D57">
        <w:rPr>
          <w:highlight w:val="yellow"/>
        </w:rPr>
        <w:t>This sh</w:t>
      </w:r>
      <w:r>
        <w:rPr>
          <w:highlight w:val="yellow"/>
        </w:rPr>
        <w:t>ould be a title, not a heading</w:t>
      </w:r>
    </w:p>
  </w:comment>
  <w:comment w:id="18" w:author="Renata Zanetti" w:date="2018-05-15T18:27:00Z" w:initials="RZ">
    <w:p w14:paraId="2FB8C1A8" w14:textId="77777777" w:rsidR="00EA2879" w:rsidRDefault="00EA2879" w:rsidP="00EA2879">
      <w:pPr>
        <w:pStyle w:val="Commentaire"/>
        <w:numPr>
          <w:ilvl w:val="0"/>
          <w:numId w:val="22"/>
        </w:numPr>
      </w:pPr>
      <w:r>
        <w:rPr>
          <w:rStyle w:val="Marquedecommentaire"/>
        </w:rPr>
        <w:annotationRef/>
      </w:r>
      <w:r>
        <w:t>Question – how many levels do we want – e.g. should we take out feet here?</w:t>
      </w:r>
    </w:p>
  </w:comment>
  <w:comment w:id="19" w:author="Megan T Tucker" w:date="2020-10-02T14:45:00Z" w:initials="MTT">
    <w:p w14:paraId="5DEA1FBF" w14:textId="77777777" w:rsidR="00EA2879" w:rsidRDefault="00EA2879" w:rsidP="00EA2879">
      <w:pPr>
        <w:pStyle w:val="Commentaire"/>
        <w:numPr>
          <w:ilvl w:val="0"/>
          <w:numId w:val="22"/>
        </w:numPr>
      </w:pPr>
      <w:r>
        <w:rPr>
          <w:rStyle w:val="Marquedecommentaire"/>
        </w:rPr>
        <w:annotationRef/>
      </w:r>
      <w:r>
        <w:t xml:space="preserve">Anna – I couldn’t work out the format of this table – what is the second column? Is it the continuation of the first column? Should one column be basic and the other be advanced? There doesn’t seem to be any advance information. </w:t>
      </w:r>
    </w:p>
    <w:p w14:paraId="79D0DACB" w14:textId="77777777" w:rsidR="00EA2879" w:rsidRDefault="00EA2879" w:rsidP="00EA2879">
      <w:pPr>
        <w:pStyle w:val="Commentaire"/>
        <w:numPr>
          <w:ilvl w:val="0"/>
          <w:numId w:val="22"/>
        </w:numPr>
      </w:pPr>
    </w:p>
    <w:p w14:paraId="5C6699FA" w14:textId="77777777" w:rsidR="00EA2879" w:rsidRDefault="00EA2879" w:rsidP="00EA2879">
      <w:pPr>
        <w:pStyle w:val="Commentaire"/>
        <w:numPr>
          <w:ilvl w:val="0"/>
          <w:numId w:val="22"/>
        </w:numPr>
      </w:pPr>
      <w:r>
        <w:t xml:space="preserve"> I also couldn’t follow the logic of why some information was in the table and some information is below in bullets. I suggest that it is consolidated. </w:t>
      </w:r>
    </w:p>
    <w:p w14:paraId="672DEBF4" w14:textId="77777777" w:rsidR="00EA2879" w:rsidRDefault="00EA2879" w:rsidP="00EA2879">
      <w:pPr>
        <w:pStyle w:val="Commentaire"/>
        <w:numPr>
          <w:ilvl w:val="0"/>
          <w:numId w:val="22"/>
        </w:numPr>
      </w:pPr>
    </w:p>
    <w:p w14:paraId="67C1CB33" w14:textId="77777777" w:rsidR="00EA2879" w:rsidRDefault="00EA2879" w:rsidP="00EA2879">
      <w:pPr>
        <w:pStyle w:val="Commentaire"/>
        <w:numPr>
          <w:ilvl w:val="0"/>
          <w:numId w:val="22"/>
        </w:numPr>
      </w:pPr>
      <w:r>
        <w:t xml:space="preserve">It is the same with the other tables below where it wasn’t clear the distinction between information in the table and below. </w:t>
      </w:r>
    </w:p>
  </w:comment>
  <w:comment w:id="25" w:author="Renata Zanetti" w:date="2018-12-11T07:59:00Z" w:initials="RZ">
    <w:p w14:paraId="109D6262" w14:textId="77777777" w:rsidR="00EA2879" w:rsidRDefault="00EA2879" w:rsidP="00EA2879">
      <w:pPr>
        <w:pStyle w:val="Commentaire"/>
        <w:numPr>
          <w:ilvl w:val="0"/>
          <w:numId w:val="22"/>
        </w:numPr>
      </w:pPr>
      <w:r>
        <w:rPr>
          <w:rStyle w:val="Marquedecommentaire"/>
        </w:rPr>
        <w:annotationRef/>
      </w:r>
      <w:r>
        <w:t xml:space="preserve">Note previously the document that I had listed some examples of products and tools. I could add those to the “materials” annex part if we think that would work or be useful – however it might again require having picture examples, and I don’t want to bais in terms of products.. </w:t>
      </w:r>
    </w:p>
    <w:p w14:paraId="00D410F0" w14:textId="77777777" w:rsidR="00EA2879" w:rsidRDefault="00EA2879" w:rsidP="00EA2879">
      <w:pPr>
        <w:pStyle w:val="Commentaire"/>
        <w:numPr>
          <w:ilvl w:val="0"/>
          <w:numId w:val="22"/>
        </w:numPr>
      </w:pPr>
    </w:p>
    <w:p w14:paraId="629A77AA" w14:textId="77777777" w:rsidR="00EA2879" w:rsidRDefault="00EA2879" w:rsidP="00EA2879">
      <w:pPr>
        <w:pStyle w:val="Commentaire"/>
        <w:numPr>
          <w:ilvl w:val="0"/>
          <w:numId w:val="22"/>
        </w:numPr>
      </w:pPr>
      <w:r>
        <w:t xml:space="preserve">e.g. is there a preference for presenting the information in a table – or in simplified format? </w:t>
      </w:r>
      <w:r>
        <w:br/>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EE1735" w15:done="0"/>
  <w15:commentEx w15:paraId="2FB8C1A8" w15:done="1"/>
  <w15:commentEx w15:paraId="67C1CB33" w15:done="0"/>
  <w15:commentEx w15:paraId="629A77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EE1735" w16cid:durableId="23C50023"/>
  <w16cid:commentId w16cid:paraId="7D576D95" w16cid:durableId="23C50137"/>
  <w16cid:commentId w16cid:paraId="4E7432FB" w16cid:durableId="23C50024"/>
  <w16cid:commentId w16cid:paraId="08629E37" w16cid:durableId="23C50136"/>
  <w16cid:commentId w16cid:paraId="25620A67" w16cid:durableId="23C50025"/>
  <w16cid:commentId w16cid:paraId="4DA52E74" w16cid:durableId="23C50029"/>
  <w16cid:commentId w16cid:paraId="15DFE99C" w16cid:durableId="23C50229"/>
  <w16cid:commentId w16cid:paraId="7395AB24" w16cid:durableId="23C5002B"/>
  <w16cid:commentId w16cid:paraId="0F8ABC79" w16cid:durableId="23C5002C"/>
  <w16cid:commentId w16cid:paraId="26E8375F" w16cid:durableId="23C50344"/>
  <w16cid:commentId w16cid:paraId="0B48420E" w16cid:durableId="23C5002D"/>
  <w16cid:commentId w16cid:paraId="66BE820B" w16cid:durableId="23C5035E"/>
  <w16cid:commentId w16cid:paraId="49196AA4" w16cid:durableId="23C5002E"/>
  <w16cid:commentId w16cid:paraId="15874631" w16cid:durableId="23C50470"/>
  <w16cid:commentId w16cid:paraId="21EAF9D6" w16cid:durableId="23C5002F"/>
  <w16cid:commentId w16cid:paraId="38499D21" w16cid:durableId="23C50033"/>
  <w16cid:commentId w16cid:paraId="041A779C" w16cid:durableId="23C50864"/>
  <w16cid:commentId w16cid:paraId="7B1DC504" w16cid:durableId="23C50034"/>
  <w16cid:commentId w16cid:paraId="351F99B8" w16cid:durableId="23C5092D"/>
  <w16cid:commentId w16cid:paraId="67733983" w16cid:durableId="23C5003B"/>
  <w16cid:commentId w16cid:paraId="537C744E" w16cid:durableId="23C50A01"/>
  <w16cid:commentId w16cid:paraId="4A724EB3" w16cid:durableId="23C5003C"/>
  <w16cid:commentId w16cid:paraId="118787E1" w16cid:durableId="23C50A7E"/>
  <w16cid:commentId w16cid:paraId="1E420963" w16cid:durableId="23C5003D"/>
  <w16cid:commentId w16cid:paraId="6EB897C2" w16cid:durableId="23C50AE8"/>
  <w16cid:commentId w16cid:paraId="4756AFAB" w16cid:durableId="23C5003E"/>
  <w16cid:commentId w16cid:paraId="7A657F31" w16cid:durableId="23C50B64"/>
  <w16cid:commentId w16cid:paraId="3390AFEE" w16cid:durableId="23C50044"/>
  <w16cid:commentId w16cid:paraId="7982C0F5" w16cid:durableId="23C51374"/>
  <w16cid:commentId w16cid:paraId="65A3062D" w16cid:durableId="23C5004B"/>
  <w16cid:commentId w16cid:paraId="102EDCD8" w16cid:durableId="23C5004E"/>
  <w16cid:commentId w16cid:paraId="353C23E4" w16cid:durableId="23C5192B"/>
  <w16cid:commentId w16cid:paraId="6A178072" w16cid:durableId="23C50051"/>
  <w16cid:commentId w16cid:paraId="583159DE" w16cid:durableId="23C519A4"/>
  <w16cid:commentId w16cid:paraId="63E51D1C" w16cid:durableId="23C5005A"/>
  <w16cid:commentId w16cid:paraId="29C09307" w16cid:durableId="23C51BC1"/>
  <w16cid:commentId w16cid:paraId="16CEDA15" w16cid:durableId="23C5005C"/>
  <w16cid:commentId w16cid:paraId="1AE09B09" w16cid:durableId="23C5005E"/>
  <w16cid:commentId w16cid:paraId="5978A05C" w16cid:durableId="23C50061"/>
  <w16cid:commentId w16cid:paraId="533374C4" w16cid:durableId="23C50062"/>
  <w16cid:commentId w16cid:paraId="02AC43CC" w16cid:durableId="23C50065"/>
  <w16cid:commentId w16cid:paraId="25B19685" w16cid:durableId="23C50066"/>
  <w16cid:commentId w16cid:paraId="7B2ED684" w16cid:durableId="23C50067"/>
  <w16cid:commentId w16cid:paraId="53D531F1" w16cid:durableId="23C50068"/>
  <w16cid:commentId w16cid:paraId="7B773445" w16cid:durableId="23C50069"/>
  <w16cid:commentId w16cid:paraId="6FA256DA" w16cid:durableId="23C5006A"/>
  <w16cid:commentId w16cid:paraId="69318098" w16cid:durableId="23C5006B"/>
  <w16cid:commentId w16cid:paraId="7ED9946F" w16cid:durableId="23C5006C"/>
  <w16cid:commentId w16cid:paraId="20DAF7DA" w16cid:durableId="23C5006D"/>
  <w16cid:commentId w16cid:paraId="4A99DD8B" w16cid:durableId="23C5006E"/>
  <w16cid:commentId w16cid:paraId="2B1F355D" w16cid:durableId="23C5006F"/>
  <w16cid:commentId w16cid:paraId="674F0B12" w16cid:durableId="23C50070"/>
  <w16cid:commentId w16cid:paraId="5E68AD05" w16cid:durableId="23C50071"/>
  <w16cid:commentId w16cid:paraId="69E9D4EB" w16cid:durableId="23C50075"/>
  <w16cid:commentId w16cid:paraId="5C3C1FCD" w16cid:durableId="23D4EA90"/>
  <w16cid:commentId w16cid:paraId="4C4203D2" w16cid:durableId="23C5007B"/>
  <w16cid:commentId w16cid:paraId="5232F53C" w16cid:durableId="23C526E6"/>
  <w16cid:commentId w16cid:paraId="7ACB10E4" w16cid:durableId="23C5007E"/>
  <w16cid:commentId w16cid:paraId="74D6B463" w16cid:durableId="23C5280C"/>
  <w16cid:commentId w16cid:paraId="152F8FCF" w16cid:durableId="23C50086"/>
  <w16cid:commentId w16cid:paraId="0CC89613" w16cid:durableId="23C59D4F"/>
  <w16cid:commentId w16cid:paraId="5A1850B8" w16cid:durableId="23C50089"/>
  <w16cid:commentId w16cid:paraId="03412C4C" w16cid:durableId="23C51D98"/>
  <w16cid:commentId w16cid:paraId="1EA2A02F" w16cid:durableId="23C5008C"/>
  <w16cid:commentId w16cid:paraId="5A095D70" w16cid:durableId="23C50090"/>
  <w16cid:commentId w16cid:paraId="4546D845" w16cid:durableId="23D4EE2A"/>
  <w16cid:commentId w16cid:paraId="6C921A8B" w16cid:durableId="23C5009B"/>
  <w16cid:commentId w16cid:paraId="4816A900" w16cid:durableId="23C5009D"/>
  <w16cid:commentId w16cid:paraId="1610ADC8" w16cid:durableId="23C5A71D"/>
  <w16cid:commentId w16cid:paraId="2F9A0C14" w16cid:durableId="23C5009E"/>
  <w16cid:commentId w16cid:paraId="43AF1CA2" w16cid:durableId="23C5A756"/>
  <w16cid:commentId w16cid:paraId="2AF1E66C" w16cid:durableId="23C5009F"/>
  <w16cid:commentId w16cid:paraId="4764A7A2" w16cid:durableId="23C500A5"/>
  <w16cid:commentId w16cid:paraId="2DE042C3" w16cid:durableId="23C5A852"/>
  <w16cid:commentId w16cid:paraId="7C0BCF18" w16cid:durableId="23C500A6"/>
  <w16cid:commentId w16cid:paraId="11C12682" w16cid:durableId="23D65586"/>
  <w16cid:commentId w16cid:paraId="3B841AD4" w16cid:durableId="23C500A7"/>
  <w16cid:commentId w16cid:paraId="0DA0C63A" w16cid:durableId="23C5A8B1"/>
  <w16cid:commentId w16cid:paraId="470B820A" w16cid:durableId="23C500A8"/>
  <w16cid:commentId w16cid:paraId="2394423C" w16cid:durableId="23D650B6"/>
  <w16cid:commentId w16cid:paraId="6F81A657" w16cid:durableId="23C500A9"/>
  <w16cid:commentId w16cid:paraId="2A22641F" w16cid:durableId="23D651F9"/>
  <w16cid:commentId w16cid:paraId="2355A673" w16cid:durableId="23C500AA"/>
  <w16cid:commentId w16cid:paraId="7C0E5F11" w16cid:durableId="23C5B14E"/>
  <w16cid:commentId w16cid:paraId="27DF44BF" w16cid:durableId="23C500AB"/>
  <w16cid:commentId w16cid:paraId="44ADC317" w16cid:durableId="23C500B0"/>
  <w16cid:commentId w16cid:paraId="4479F9FD" w16cid:durableId="23C5B496"/>
  <w16cid:commentId w16cid:paraId="5AE06F62" w16cid:durableId="23C500B2"/>
  <w16cid:commentId w16cid:paraId="1CDA2D78" w16cid:durableId="23C500B6"/>
  <w16cid:commentId w16cid:paraId="2DE843BF" w16cid:durableId="23C500B7"/>
  <w16cid:commentId w16cid:paraId="2E752641" w16cid:durableId="23DE5D2B"/>
  <w16cid:commentId w16cid:paraId="43094FDE" w16cid:durableId="23C500B8"/>
  <w16cid:commentId w16cid:paraId="3FC525B9" w16cid:durableId="23DE5D52"/>
  <w16cid:commentId w16cid:paraId="21A95D2B" w16cid:durableId="23C500B9"/>
  <w16cid:commentId w16cid:paraId="180CDDA3" w16cid:durableId="23C500BA"/>
  <w16cid:commentId w16cid:paraId="6B8EA465" w16cid:durableId="23DE5D77"/>
  <w16cid:commentId w16cid:paraId="0C6C4583" w16cid:durableId="23C500BB"/>
  <w16cid:commentId w16cid:paraId="364A3FF2" w16cid:durableId="23C500BC"/>
  <w16cid:commentId w16cid:paraId="058AC702" w16cid:durableId="23C5B87D"/>
  <w16cid:commentId w16cid:paraId="33C0AF7A" w16cid:durableId="23C500C1"/>
  <w16cid:commentId w16cid:paraId="1E9A76BE" w16cid:durableId="23C500C2"/>
  <w16cid:commentId w16cid:paraId="44C95A6F" w16cid:durableId="23C500C3"/>
  <w16cid:commentId w16cid:paraId="7BC3E0A2" w16cid:durableId="23C5B976"/>
  <w16cid:commentId w16cid:paraId="40DAF182" w16cid:durableId="23C500CA"/>
  <w16cid:commentId w16cid:paraId="7F541993" w16cid:durableId="23C500CB"/>
  <w16cid:commentId w16cid:paraId="7982BD95" w16cid:durableId="23DE6691"/>
  <w16cid:commentId w16cid:paraId="171B28CF" w16cid:durableId="23C500CD"/>
  <w16cid:commentId w16cid:paraId="7649B5EB" w16cid:durableId="23DE672B"/>
  <w16cid:commentId w16cid:paraId="7F789D86" w16cid:durableId="23C500D5"/>
  <w16cid:commentId w16cid:paraId="69A9C267" w16cid:durableId="23C500D2"/>
  <w16cid:commentId w16cid:paraId="2D43BA9A" w16cid:durableId="23DE69DC"/>
  <w16cid:commentId w16cid:paraId="50F9288F" w16cid:durableId="23C500D3"/>
  <w16cid:commentId w16cid:paraId="7046435A" w16cid:durableId="23C500D7"/>
  <w16cid:commentId w16cid:paraId="21AA7E32" w16cid:durableId="23DE6CFE"/>
  <w16cid:commentId w16cid:paraId="6962D56B" w16cid:durableId="23C500D9"/>
  <w16cid:commentId w16cid:paraId="3098B663" w16cid:durableId="23C500DA"/>
  <w16cid:commentId w16cid:paraId="0B5C0808" w16cid:durableId="23C5BB76"/>
  <w16cid:commentId w16cid:paraId="1C39677A" w16cid:durableId="23C500DB"/>
  <w16cid:commentId w16cid:paraId="53591609" w16cid:durableId="23C5BBAB"/>
  <w16cid:commentId w16cid:paraId="11D12105" w16cid:durableId="23C500DD"/>
  <w16cid:commentId w16cid:paraId="692F97DD" w16cid:durableId="23DEB6DD"/>
  <w16cid:commentId w16cid:paraId="575B5E44" w16cid:durableId="23C500E1"/>
  <w16cid:commentId w16cid:paraId="7B4E98D3" w16cid:durableId="23C500E2"/>
  <w16cid:commentId w16cid:paraId="5A4E1005" w16cid:durableId="23DEBD79"/>
  <w16cid:commentId w16cid:paraId="4181FBB7" w16cid:durableId="23C500E3"/>
  <w16cid:commentId w16cid:paraId="60DFA73F" w16cid:durableId="23C500E4"/>
  <w16cid:commentId w16cid:paraId="14ED43F8" w16cid:durableId="23C500E9"/>
  <w16cid:commentId w16cid:paraId="3BAB762C" w16cid:durableId="23DEC042"/>
  <w16cid:commentId w16cid:paraId="2ECFE089" w16cid:durableId="23C500EA"/>
  <w16cid:commentId w16cid:paraId="11AD3A31" w16cid:durableId="23DEC063"/>
  <w16cid:commentId w16cid:paraId="5EE83D10" w16cid:durableId="23C500EB"/>
  <w16cid:commentId w16cid:paraId="3528D360" w16cid:durableId="23DEC07A"/>
  <w16cid:commentId w16cid:paraId="656F6290" w16cid:durableId="23C500EF"/>
  <w16cid:commentId w16cid:paraId="654E58DA" w16cid:durableId="23DEC5AB"/>
  <w16cid:commentId w16cid:paraId="3D1E9C05" w16cid:durableId="23C500F2"/>
  <w16cid:commentId w16cid:paraId="5E008983" w16cid:durableId="23C500F7"/>
  <w16cid:commentId w16cid:paraId="55A85944" w16cid:durableId="23C500F8"/>
  <w16cid:commentId w16cid:paraId="367572CD" w16cid:durableId="23C500F9"/>
  <w16cid:commentId w16cid:paraId="73EB7DE8" w16cid:durableId="23C500FA"/>
  <w16cid:commentId w16cid:paraId="2C4A356D" w16cid:durableId="23C500FB"/>
  <w16cid:commentId w16cid:paraId="35F07216" w16cid:durableId="23C500FC"/>
  <w16cid:commentId w16cid:paraId="09A46675" w16cid:durableId="23C50102"/>
  <w16cid:commentId w16cid:paraId="02FB3CCC" w16cid:durableId="23C50103"/>
  <w16cid:commentId w16cid:paraId="00054E6F" w16cid:durableId="23DED353"/>
  <w16cid:commentId w16cid:paraId="7B580A9D" w16cid:durableId="23C50104"/>
  <w16cid:commentId w16cid:paraId="7B9C2531" w16cid:durableId="23C50105"/>
  <w16cid:commentId w16cid:paraId="63FE190B" w16cid:durableId="23C50107"/>
  <w16cid:commentId w16cid:paraId="029675EE" w16cid:durableId="23DED47C"/>
  <w16cid:commentId w16cid:paraId="7CDEBF68" w16cid:durableId="23C5010A"/>
  <w16cid:commentId w16cid:paraId="0D8B95D9" w16cid:durableId="23DED4C1"/>
  <w16cid:commentId w16cid:paraId="1AF47951" w16cid:durableId="23C5010E"/>
  <w16cid:commentId w16cid:paraId="645DD5B0" w16cid:durableId="23DED55C"/>
  <w16cid:commentId w16cid:paraId="4E21A812" w16cid:durableId="23C50113"/>
  <w16cid:commentId w16cid:paraId="5C550A8B" w16cid:durableId="23DED58F"/>
  <w16cid:commentId w16cid:paraId="21B05132" w16cid:durableId="23C50122"/>
  <w16cid:commentId w16cid:paraId="43A63232" w16cid:durableId="23DED7EE"/>
  <w16cid:commentId w16cid:paraId="2D294D48" w16cid:durableId="23C5012D"/>
  <w16cid:commentId w16cid:paraId="24868133" w16cid:durableId="23C5012E"/>
  <w16cid:commentId w16cid:paraId="47989EA6" w16cid:durableId="23C5012F"/>
  <w16cid:commentId w16cid:paraId="450B137B" w16cid:durableId="23C50130"/>
  <w16cid:commentId w16cid:paraId="54F732F8" w16cid:durableId="23C50131"/>
  <w16cid:commentId w16cid:paraId="2A6B3367" w16cid:durableId="23C50132"/>
  <w16cid:commentId w16cid:paraId="4178E738" w16cid:durableId="23C50133"/>
  <w16cid:commentId w16cid:paraId="76955CC9" w16cid:durableId="23C50134"/>
  <w16cid:commentId w16cid:paraId="5B157963" w16cid:durableId="23C5013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B04E5" w14:textId="77777777" w:rsidR="00004EE6" w:rsidRDefault="00004EE6" w:rsidP="00797275">
      <w:r>
        <w:separator/>
      </w:r>
    </w:p>
    <w:p w14:paraId="7FF7CCE2" w14:textId="77777777" w:rsidR="00004EE6" w:rsidRDefault="00004EE6"/>
  </w:endnote>
  <w:endnote w:type="continuationSeparator" w:id="0">
    <w:p w14:paraId="0EF95731" w14:textId="77777777" w:rsidR="00004EE6" w:rsidRDefault="00004EE6" w:rsidP="00797275">
      <w:r>
        <w:continuationSeparator/>
      </w:r>
    </w:p>
    <w:p w14:paraId="0E929C9D" w14:textId="77777777" w:rsidR="00004EE6" w:rsidRDefault="00004E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kzidenzGroteskTrue">
    <w:altName w:val="Courier New"/>
    <w:charset w:val="00"/>
    <w:family w:val="auto"/>
    <w:pitch w:val="variable"/>
    <w:sig w:usb0="00000003" w:usb1="00000000" w:usb2="00000000" w:usb3="00000000" w:csb0="00000001" w:csb1="00000000"/>
  </w:font>
  <w:font w:name="ÉqÉâÉMÉmäpÉS ProN W3">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0799738"/>
      <w:docPartObj>
        <w:docPartGallery w:val="Page Numbers (Bottom of Page)"/>
        <w:docPartUnique/>
      </w:docPartObj>
    </w:sdtPr>
    <w:sdtEndPr>
      <w:rPr>
        <w:noProof/>
      </w:rPr>
    </w:sdtEndPr>
    <w:sdtContent>
      <w:p w14:paraId="5AEDA29A" w14:textId="340C81E8" w:rsidR="00EA2879" w:rsidRDefault="00EA2879" w:rsidP="00920879">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6983DE30" w14:textId="77777777" w:rsidR="00EA2879" w:rsidRDefault="00EA2879">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135517"/>
      <w:docPartObj>
        <w:docPartGallery w:val="Page Numbers (Bottom of Page)"/>
        <w:docPartUnique/>
      </w:docPartObj>
    </w:sdtPr>
    <w:sdtEndPr>
      <w:rPr>
        <w:noProof/>
      </w:rPr>
    </w:sdtEndPr>
    <w:sdtContent>
      <w:p w14:paraId="0736739F" w14:textId="6547A147" w:rsidR="007B6D00" w:rsidRDefault="007B6D00" w:rsidP="00920879">
        <w:pPr>
          <w:pStyle w:val="Pieddepage"/>
          <w:jc w:val="right"/>
        </w:pPr>
        <w:r>
          <w:fldChar w:fldCharType="begin"/>
        </w:r>
        <w:r>
          <w:instrText xml:space="preserve"> PAGE   \* MERGEFORMAT </w:instrText>
        </w:r>
        <w:r>
          <w:fldChar w:fldCharType="separate"/>
        </w:r>
        <w:r w:rsidR="00EA2879">
          <w:rPr>
            <w:noProof/>
          </w:rPr>
          <w:t>6</w:t>
        </w:r>
        <w:r>
          <w:rPr>
            <w:noProof/>
          </w:rPr>
          <w:fldChar w:fldCharType="end"/>
        </w:r>
      </w:p>
    </w:sdtContent>
  </w:sdt>
  <w:p w14:paraId="4EFE5A86" w14:textId="77777777" w:rsidR="007B6D00" w:rsidRDefault="007B6D0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4090B" w14:textId="77777777" w:rsidR="00004EE6" w:rsidRDefault="00004EE6" w:rsidP="009840B9">
      <w:pPr>
        <w:widowControl w:val="0"/>
        <w:spacing w:after="0"/>
        <w:jc w:val="left"/>
      </w:pPr>
      <w:r>
        <w:separator/>
      </w:r>
    </w:p>
  </w:footnote>
  <w:footnote w:type="continuationSeparator" w:id="0">
    <w:p w14:paraId="556424C0" w14:textId="77777777" w:rsidR="00004EE6" w:rsidRDefault="00004EE6" w:rsidP="00797275">
      <w:r>
        <w:continuationSeparator/>
      </w:r>
    </w:p>
    <w:p w14:paraId="7DE2BC47" w14:textId="77777777" w:rsidR="00004EE6" w:rsidRDefault="00004EE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BFEF9" w14:textId="77777777" w:rsidR="007B6D00" w:rsidRPr="00F21ED1" w:rsidRDefault="007B6D00" w:rsidP="00B832AD">
    <w:pPr>
      <w:pStyle w:val="En-tte"/>
      <w:pBdr>
        <w:bottom w:val="single" w:sz="4" w:space="1" w:color="auto"/>
      </w:pBdr>
      <w:spacing w:after="0"/>
      <w:jc w:val="right"/>
      <w:rPr>
        <w:i/>
        <w:lang w:val="en-US"/>
      </w:rPr>
    </w:pPr>
    <w:r w:rsidRPr="00F21ED1">
      <w:rPr>
        <w:i/>
        <w:lang w:val="en-US"/>
      </w:rPr>
      <w:t>Accessibility Toolki</w:t>
    </w:r>
    <w:r>
      <w:rPr>
        <w:i/>
        <w:lang w:val="en-US"/>
      </w:rPr>
      <w:t>t</w:t>
    </w:r>
    <w:r>
      <w:rPr>
        <w:i/>
        <w:lang w:val="en-US"/>
      </w:rPr>
      <w:tab/>
    </w:r>
    <w:r>
      <w:rPr>
        <w:i/>
        <w:lang w:val="en-US"/>
      </w:rPr>
      <w:tab/>
      <w:t xml:space="preserve"> </w:t>
    </w:r>
    <w:r w:rsidRPr="00621895">
      <w:rPr>
        <w:noProof/>
        <w:lang w:val="en-US"/>
      </w:rPr>
      <w:drawing>
        <wp:inline distT="0" distB="0" distL="0" distR="0" wp14:anchorId="6871516C" wp14:editId="5E4D9A90">
          <wp:extent cx="1050878" cy="254885"/>
          <wp:effectExtent l="0" t="0" r="0" b="0"/>
          <wp:docPr id="1" name="Picture 16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CEF_logo_Cyan.png"/>
                  <pic:cNvPicPr/>
                </pic:nvPicPr>
                <pic:blipFill>
                  <a:blip r:embed="rId1">
                    <a:extLst>
                      <a:ext uri="{28A0092B-C50C-407E-A947-70E740481C1C}">
                        <a14:useLocalDpi xmlns:a14="http://schemas.microsoft.com/office/drawing/2010/main" val="0"/>
                      </a:ext>
                    </a:extLst>
                  </a:blip>
                  <a:stretch>
                    <a:fillRect/>
                  </a:stretch>
                </pic:blipFill>
                <pic:spPr>
                  <a:xfrm>
                    <a:off x="0" y="0"/>
                    <a:ext cx="1062438" cy="257689"/>
                  </a:xfrm>
                  <a:prstGeom prst="rect">
                    <a:avLst/>
                  </a:prstGeom>
                </pic:spPr>
              </pic:pic>
            </a:graphicData>
          </a:graphic>
        </wp:inline>
      </w:drawing>
    </w:r>
  </w:p>
  <w:p w14:paraId="02C11009" w14:textId="77777777" w:rsidR="007B6D00" w:rsidRDefault="007B6D00">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67E97"/>
    <w:multiLevelType w:val="hybridMultilevel"/>
    <w:tmpl w:val="72687912"/>
    <w:lvl w:ilvl="0" w:tplc="04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CD014D"/>
    <w:multiLevelType w:val="hybridMultilevel"/>
    <w:tmpl w:val="09A8DDD0"/>
    <w:lvl w:ilvl="0" w:tplc="3CAE6660">
      <w:start w:val="1"/>
      <w:numFmt w:val="bullet"/>
      <w:lvlText w:val=""/>
      <w:lvlJc w:val="left"/>
      <w:pPr>
        <w:ind w:left="360" w:hanging="360"/>
      </w:pPr>
      <w:rPr>
        <w:rFonts w:ascii="Symbol" w:hAnsi="Symbol" w:hint="default"/>
        <w:b/>
        <w:color w:val="000000" w:themeColor="text1"/>
        <w:sz w:val="22"/>
        <w:szCs w:val="22"/>
      </w:rPr>
    </w:lvl>
    <w:lvl w:ilvl="1" w:tplc="1C58B1D6">
      <w:start w:val="1"/>
      <w:numFmt w:val="upperLetter"/>
      <w:pStyle w:val="STYLEPURPLE"/>
      <w:lvlText w:val="%2."/>
      <w:lvlJc w:val="left"/>
      <w:pPr>
        <w:ind w:left="1080" w:hanging="360"/>
      </w:pPr>
      <w:rPr>
        <w:rFonts w:hint="default"/>
        <w:b/>
        <w:color w:val="403152" w:themeColor="accent4" w:themeShade="80"/>
        <w:sz w:val="32"/>
        <w:lang w:val="en-US"/>
      </w:rPr>
    </w:lvl>
    <w:lvl w:ilvl="2" w:tplc="314EDB56">
      <w:start w:val="1"/>
      <w:numFmt w:val="decimal"/>
      <w:lvlText w:val="%3."/>
      <w:lvlJc w:val="right"/>
      <w:pPr>
        <w:ind w:left="1800" w:hanging="180"/>
      </w:pPr>
      <w:rPr>
        <w:rFonts w:ascii="Arial" w:eastAsia="Times New Roman" w:hAnsi="Arial" w:cs="Times New Roman"/>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112A70"/>
    <w:multiLevelType w:val="hybridMultilevel"/>
    <w:tmpl w:val="90A4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56E07"/>
    <w:multiLevelType w:val="hybridMultilevel"/>
    <w:tmpl w:val="7534BB64"/>
    <w:lvl w:ilvl="0" w:tplc="C2EA127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62B11B4"/>
    <w:multiLevelType w:val="hybridMultilevel"/>
    <w:tmpl w:val="733AFC26"/>
    <w:lvl w:ilvl="0" w:tplc="3496C2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3E1F37"/>
    <w:multiLevelType w:val="hybridMultilevel"/>
    <w:tmpl w:val="8BE2F366"/>
    <w:lvl w:ilvl="0" w:tplc="3CAE6660">
      <w:start w:val="1"/>
      <w:numFmt w:val="bullet"/>
      <w:lvlText w:val=""/>
      <w:lvlJc w:val="left"/>
      <w:pPr>
        <w:ind w:left="720" w:hanging="360"/>
      </w:pPr>
      <w:rPr>
        <w:rFonts w:ascii="Symbol" w:hAnsi="Symbol" w:hint="default"/>
        <w:b/>
        <w:color w:val="000000" w:themeColor="text1"/>
        <w:sz w:val="22"/>
        <w:szCs w:val="22"/>
      </w:rPr>
    </w:lvl>
    <w:lvl w:ilvl="1" w:tplc="1F0C8D06">
      <w:start w:val="1"/>
      <w:numFmt w:val="bullet"/>
      <w:pStyle w:val="Bulletintable"/>
      <w:lvlText w:val=""/>
      <w:lvlJc w:val="left"/>
      <w:pPr>
        <w:ind w:left="1440" w:hanging="360"/>
      </w:pPr>
      <w:rPr>
        <w:rFonts w:ascii="Symbol" w:hAnsi="Symbol" w:hint="default"/>
        <w:b/>
        <w:color w:val="403152" w:themeColor="accent4" w:themeShade="80"/>
        <w:sz w:val="32"/>
        <w:lang w:val="en-US"/>
      </w:rPr>
    </w:lvl>
    <w:lvl w:ilvl="2" w:tplc="0409001B">
      <w:start w:val="1"/>
      <w:numFmt w:val="lowerRoman"/>
      <w:lvlText w:val="%3."/>
      <w:lvlJc w:val="right"/>
      <w:pPr>
        <w:ind w:left="2160" w:hanging="180"/>
      </w:pPr>
    </w:lvl>
    <w:lvl w:ilvl="3" w:tplc="48DA2510">
      <w:start w:val="1"/>
      <w:numFmt w:val="decimal"/>
      <w:lvlText w:val="(%4)"/>
      <w:lvlJc w:val="left"/>
      <w:pPr>
        <w:ind w:left="2880" w:hanging="360"/>
      </w:pPr>
      <w:rPr>
        <w:rFonts w:hint="default"/>
        <w:b w:val="0"/>
      </w:rPr>
    </w:lvl>
    <w:lvl w:ilvl="4" w:tplc="B2226F4E">
      <w:start w:val="7"/>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F3627"/>
    <w:multiLevelType w:val="hybridMultilevel"/>
    <w:tmpl w:val="DA9E9FAC"/>
    <w:lvl w:ilvl="0" w:tplc="1A4E79EC">
      <w:start w:val="1"/>
      <w:numFmt w:val="bullet"/>
      <w:pStyle w:val="Bulletedlistings"/>
      <w:lvlText w:val=""/>
      <w:lvlJc w:val="left"/>
      <w:pPr>
        <w:ind w:left="1080" w:hanging="360"/>
      </w:pPr>
      <w:rPr>
        <w:rFonts w:ascii="Symbol" w:hAnsi="Symbol" w:hint="default"/>
        <w:color w:val="4F81BD" w:themeColor="accent1"/>
        <w:lang w:val="en-US"/>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7" w15:restartNumberingAfterBreak="0">
    <w:nsid w:val="1F694707"/>
    <w:multiLevelType w:val="hybridMultilevel"/>
    <w:tmpl w:val="FCB203EC"/>
    <w:lvl w:ilvl="0" w:tplc="CB18E8B6">
      <w:start w:val="1"/>
      <w:numFmt w:val="bullet"/>
      <w:pStyle w:val="Checklistspecs"/>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CA78CA"/>
    <w:multiLevelType w:val="hybridMultilevel"/>
    <w:tmpl w:val="6A1889A2"/>
    <w:lvl w:ilvl="0" w:tplc="04090001">
      <w:start w:val="1"/>
      <w:numFmt w:val="bullet"/>
      <w:lvlText w:val=""/>
      <w:lvlJc w:val="left"/>
      <w:pPr>
        <w:ind w:left="720" w:hanging="360"/>
      </w:pPr>
      <w:rPr>
        <w:rFonts w:ascii="Symbol" w:hAnsi="Symbol" w:hint="default"/>
        <w:b/>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3B80DF2"/>
    <w:multiLevelType w:val="hybridMultilevel"/>
    <w:tmpl w:val="CDD05A5A"/>
    <w:lvl w:ilvl="0" w:tplc="BC686C3C">
      <w:start w:val="1"/>
      <w:numFmt w:val="decimal"/>
      <w:pStyle w:val="Part6INFO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2059C5"/>
    <w:multiLevelType w:val="multilevel"/>
    <w:tmpl w:val="635C3382"/>
    <w:styleLink w:val="Style1"/>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2D1A6DBF"/>
    <w:multiLevelType w:val="hybridMultilevel"/>
    <w:tmpl w:val="5372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F4E63"/>
    <w:multiLevelType w:val="hybridMultilevel"/>
    <w:tmpl w:val="E9585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0D15C3"/>
    <w:multiLevelType w:val="hybridMultilevel"/>
    <w:tmpl w:val="88D85444"/>
    <w:lvl w:ilvl="0" w:tplc="C3CE5696">
      <w:start w:val="1"/>
      <w:numFmt w:val="bullet"/>
      <w:pStyle w:val="Bulletlist"/>
      <w:lvlText w:val=""/>
      <w:lvlJc w:val="left"/>
      <w:pPr>
        <w:ind w:left="1440" w:hanging="360"/>
      </w:pPr>
      <w:rPr>
        <w:rFonts w:ascii="Symbol" w:hAnsi="Symbol" w:hint="default"/>
        <w:sz w:val="22"/>
        <w:szCs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AC66FA3"/>
    <w:multiLevelType w:val="hybridMultilevel"/>
    <w:tmpl w:val="0844587E"/>
    <w:lvl w:ilvl="0" w:tplc="9A681BB0">
      <w:start w:val="1"/>
      <w:numFmt w:val="bullet"/>
      <w:pStyle w:val="4-TICK"/>
      <w:lvlText w:val=""/>
      <w:lvlJc w:val="left"/>
      <w:pPr>
        <w:ind w:left="720" w:hanging="360"/>
      </w:pPr>
      <w:rPr>
        <w:rFonts w:ascii="Wingdings" w:hAnsi="Wingdings" w:hint="default"/>
        <w:b/>
        <w:color w:val="000000" w:themeColor="text1"/>
        <w:sz w:val="22"/>
        <w:szCs w:val="22"/>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8A3A87"/>
    <w:multiLevelType w:val="hybridMultilevel"/>
    <w:tmpl w:val="FB8C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83B56"/>
    <w:multiLevelType w:val="hybridMultilevel"/>
    <w:tmpl w:val="0196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4275EA"/>
    <w:multiLevelType w:val="hybridMultilevel"/>
    <w:tmpl w:val="BAA0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E3132A"/>
    <w:multiLevelType w:val="hybridMultilevel"/>
    <w:tmpl w:val="1A8CE036"/>
    <w:lvl w:ilvl="0" w:tplc="28AA6B2A">
      <w:start w:val="1"/>
      <w:numFmt w:val="decimal"/>
      <w:lvlText w:val="%1."/>
      <w:lvlJc w:val="left"/>
      <w:pPr>
        <w:ind w:left="360" w:hanging="360"/>
      </w:pPr>
      <w:rPr>
        <w:b/>
      </w:rPr>
    </w:lvl>
    <w:lvl w:ilvl="1" w:tplc="5A224820">
      <w:start w:val="1"/>
      <w:numFmt w:val="lowerLetter"/>
      <w:lvlText w:val="%2."/>
      <w:lvlJc w:val="left"/>
      <w:pPr>
        <w:ind w:left="1080" w:hanging="360"/>
      </w:pPr>
    </w:lvl>
    <w:lvl w:ilvl="2" w:tplc="80781B9A">
      <w:start w:val="1"/>
      <w:numFmt w:val="lowerRoman"/>
      <w:lvlText w:val="%3."/>
      <w:lvlJc w:val="right"/>
      <w:pPr>
        <w:ind w:left="1800" w:hanging="180"/>
      </w:pPr>
    </w:lvl>
    <w:lvl w:ilvl="3" w:tplc="22FA30E2">
      <w:start w:val="1"/>
      <w:numFmt w:val="decimal"/>
      <w:lvlText w:val="%4."/>
      <w:lvlJc w:val="left"/>
      <w:pPr>
        <w:ind w:left="2520" w:hanging="360"/>
      </w:pPr>
    </w:lvl>
    <w:lvl w:ilvl="4" w:tplc="9B826194">
      <w:start w:val="1"/>
      <w:numFmt w:val="lowerLetter"/>
      <w:lvlText w:val="%5."/>
      <w:lvlJc w:val="left"/>
      <w:pPr>
        <w:ind w:left="3240" w:hanging="360"/>
      </w:pPr>
    </w:lvl>
    <w:lvl w:ilvl="5" w:tplc="E6607C16">
      <w:start w:val="1"/>
      <w:numFmt w:val="lowerRoman"/>
      <w:lvlText w:val="%6."/>
      <w:lvlJc w:val="right"/>
      <w:pPr>
        <w:ind w:left="3960" w:hanging="180"/>
      </w:pPr>
    </w:lvl>
    <w:lvl w:ilvl="6" w:tplc="F8F2EF54">
      <w:start w:val="1"/>
      <w:numFmt w:val="decimal"/>
      <w:lvlText w:val="%7."/>
      <w:lvlJc w:val="left"/>
      <w:pPr>
        <w:ind w:left="4680" w:hanging="360"/>
      </w:pPr>
    </w:lvl>
    <w:lvl w:ilvl="7" w:tplc="188054AE">
      <w:start w:val="1"/>
      <w:numFmt w:val="lowerLetter"/>
      <w:lvlText w:val="%8."/>
      <w:lvlJc w:val="left"/>
      <w:pPr>
        <w:ind w:left="5400" w:hanging="360"/>
      </w:pPr>
    </w:lvl>
    <w:lvl w:ilvl="8" w:tplc="1C08A054">
      <w:start w:val="1"/>
      <w:numFmt w:val="lowerRoman"/>
      <w:lvlText w:val="%9."/>
      <w:lvlJc w:val="right"/>
      <w:pPr>
        <w:ind w:left="6120" w:hanging="180"/>
      </w:pPr>
    </w:lvl>
  </w:abstractNum>
  <w:abstractNum w:abstractNumId="19" w15:restartNumberingAfterBreak="0">
    <w:nsid w:val="44A07C31"/>
    <w:multiLevelType w:val="hybridMultilevel"/>
    <w:tmpl w:val="6448A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4A413A2"/>
    <w:multiLevelType w:val="hybridMultilevel"/>
    <w:tmpl w:val="A3EC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331A0"/>
    <w:multiLevelType w:val="hybridMultilevel"/>
    <w:tmpl w:val="27BA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B76D18"/>
    <w:multiLevelType w:val="hybridMultilevel"/>
    <w:tmpl w:val="0E704566"/>
    <w:lvl w:ilvl="0" w:tplc="B61CBF2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BC46F6"/>
    <w:multiLevelType w:val="hybridMultilevel"/>
    <w:tmpl w:val="093A3F12"/>
    <w:lvl w:ilvl="0" w:tplc="02D2A6D2">
      <w:start w:val="1"/>
      <w:numFmt w:val="decimal"/>
      <w:lvlText w:val="%1."/>
      <w:lvlJc w:val="left"/>
      <w:pPr>
        <w:ind w:left="720" w:hanging="360"/>
      </w:pPr>
      <w:rPr>
        <w:rFonts w:hint="default"/>
        <w:b/>
        <w:color w:val="1F497D" w:themeColor="text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2B21C6"/>
    <w:multiLevelType w:val="hybridMultilevel"/>
    <w:tmpl w:val="3564C572"/>
    <w:lvl w:ilvl="0" w:tplc="04090001">
      <w:start w:val="1"/>
      <w:numFmt w:val="bullet"/>
      <w:lvlText w:val=""/>
      <w:lvlJc w:val="left"/>
      <w:pPr>
        <w:ind w:left="720" w:hanging="360"/>
      </w:pPr>
      <w:rPr>
        <w:rFonts w:ascii="Symbol" w:hAnsi="Symbol" w:hint="default"/>
        <w:b/>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C7133BA"/>
    <w:multiLevelType w:val="hybridMultilevel"/>
    <w:tmpl w:val="6822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8F627E"/>
    <w:multiLevelType w:val="hybridMultilevel"/>
    <w:tmpl w:val="FE40679A"/>
    <w:lvl w:ilvl="0" w:tplc="F0B26A0C">
      <w:start w:val="1"/>
      <w:numFmt w:val="bullet"/>
      <w:pStyle w:val="Checkbox"/>
      <w:lvlText w:val=""/>
      <w:lvlJc w:val="left"/>
      <w:pPr>
        <w:ind w:left="360" w:hanging="360"/>
      </w:pPr>
      <w:rPr>
        <w:rFonts w:ascii="Symbol" w:hAnsi="Symbol" w:hint="default"/>
        <w:color w:val="auto"/>
        <w:sz w:val="20"/>
        <w:szCs w:val="20"/>
      </w:rPr>
    </w:lvl>
    <w:lvl w:ilvl="1" w:tplc="04090003">
      <w:start w:val="1"/>
      <w:numFmt w:val="bullet"/>
      <w:lvlText w:val="o"/>
      <w:lvlJc w:val="left"/>
      <w:pPr>
        <w:ind w:left="180" w:hanging="360"/>
      </w:pPr>
      <w:rPr>
        <w:rFonts w:ascii="Courier New" w:hAnsi="Courier New" w:cs="Courier New" w:hint="default"/>
      </w:rPr>
    </w:lvl>
    <w:lvl w:ilvl="2" w:tplc="34A866B8">
      <w:start w:val="1"/>
      <w:numFmt w:val="bullet"/>
      <w:pStyle w:val="EMPASISFORPART6"/>
      <w:lvlText w:val=""/>
      <w:lvlJc w:val="left"/>
      <w:pPr>
        <w:ind w:left="900" w:hanging="360"/>
      </w:pPr>
      <w:rPr>
        <w:rFonts w:ascii="Wingdings" w:hAnsi="Wingdings" w:hint="default"/>
      </w:rPr>
    </w:lvl>
    <w:lvl w:ilvl="3" w:tplc="04090001">
      <w:start w:val="1"/>
      <w:numFmt w:val="bullet"/>
      <w:lvlText w:val=""/>
      <w:lvlJc w:val="left"/>
      <w:pPr>
        <w:ind w:left="1620" w:hanging="360"/>
      </w:pPr>
      <w:rPr>
        <w:rFonts w:ascii="Symbol" w:hAnsi="Symbol" w:hint="default"/>
      </w:rPr>
    </w:lvl>
    <w:lvl w:ilvl="4" w:tplc="04090003">
      <w:start w:val="1"/>
      <w:numFmt w:val="bullet"/>
      <w:lvlText w:val="o"/>
      <w:lvlJc w:val="left"/>
      <w:pPr>
        <w:ind w:left="2340" w:hanging="360"/>
      </w:pPr>
      <w:rPr>
        <w:rFonts w:ascii="Courier New" w:hAnsi="Courier New" w:cs="Courier New" w:hint="default"/>
      </w:rPr>
    </w:lvl>
    <w:lvl w:ilvl="5" w:tplc="04090005">
      <w:start w:val="1"/>
      <w:numFmt w:val="bullet"/>
      <w:lvlText w:val=""/>
      <w:lvlJc w:val="left"/>
      <w:pPr>
        <w:ind w:left="3060" w:hanging="360"/>
      </w:pPr>
      <w:rPr>
        <w:rFonts w:ascii="Wingdings" w:hAnsi="Wingdings" w:hint="default"/>
      </w:rPr>
    </w:lvl>
    <w:lvl w:ilvl="6" w:tplc="0409000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27" w15:restartNumberingAfterBreak="0">
    <w:nsid w:val="61C338BF"/>
    <w:multiLevelType w:val="hybridMultilevel"/>
    <w:tmpl w:val="BB52B962"/>
    <w:lvl w:ilvl="0" w:tplc="885CC02E">
      <w:start w:val="1"/>
      <w:numFmt w:val="decimal"/>
      <w:pStyle w:val="Numberedlisting"/>
      <w:lvlText w:val="%1."/>
      <w:lvlJc w:val="left"/>
      <w:pPr>
        <w:ind w:left="720" w:hanging="360"/>
      </w:pPr>
      <w:rPr>
        <w:rFonts w:hint="default"/>
        <w:b/>
        <w:i w:val="0"/>
        <w:color w:val="002060"/>
        <w:sz w:val="28"/>
      </w:rPr>
    </w:lvl>
    <w:lvl w:ilvl="1" w:tplc="68D89500">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2791723"/>
    <w:multiLevelType w:val="hybridMultilevel"/>
    <w:tmpl w:val="CF4631BC"/>
    <w:lvl w:ilvl="0" w:tplc="50F64DCE">
      <w:start w:val="1"/>
      <w:numFmt w:val="decimal"/>
      <w:lvlText w:val="%1."/>
      <w:lvlJc w:val="left"/>
      <w:pPr>
        <w:ind w:left="360" w:hanging="360"/>
      </w:pPr>
      <w:rPr>
        <w:b/>
        <w:sz w:val="18"/>
      </w:rPr>
    </w:lvl>
    <w:lvl w:ilvl="1" w:tplc="5A224820">
      <w:start w:val="1"/>
      <w:numFmt w:val="lowerLetter"/>
      <w:lvlText w:val="%2."/>
      <w:lvlJc w:val="left"/>
      <w:pPr>
        <w:ind w:left="1080" w:hanging="360"/>
      </w:pPr>
    </w:lvl>
    <w:lvl w:ilvl="2" w:tplc="80781B9A">
      <w:start w:val="1"/>
      <w:numFmt w:val="lowerRoman"/>
      <w:lvlText w:val="%3."/>
      <w:lvlJc w:val="right"/>
      <w:pPr>
        <w:ind w:left="1800" w:hanging="180"/>
      </w:pPr>
    </w:lvl>
    <w:lvl w:ilvl="3" w:tplc="22FA30E2">
      <w:start w:val="1"/>
      <w:numFmt w:val="decimal"/>
      <w:lvlText w:val="%4."/>
      <w:lvlJc w:val="left"/>
      <w:pPr>
        <w:ind w:left="2520" w:hanging="360"/>
      </w:pPr>
    </w:lvl>
    <w:lvl w:ilvl="4" w:tplc="9B826194">
      <w:start w:val="1"/>
      <w:numFmt w:val="lowerLetter"/>
      <w:lvlText w:val="%5."/>
      <w:lvlJc w:val="left"/>
      <w:pPr>
        <w:ind w:left="3240" w:hanging="360"/>
      </w:pPr>
    </w:lvl>
    <w:lvl w:ilvl="5" w:tplc="E6607C16">
      <w:start w:val="1"/>
      <w:numFmt w:val="lowerRoman"/>
      <w:lvlText w:val="%6."/>
      <w:lvlJc w:val="right"/>
      <w:pPr>
        <w:ind w:left="3960" w:hanging="180"/>
      </w:pPr>
    </w:lvl>
    <w:lvl w:ilvl="6" w:tplc="F8F2EF54">
      <w:start w:val="1"/>
      <w:numFmt w:val="decimal"/>
      <w:lvlText w:val="%7."/>
      <w:lvlJc w:val="left"/>
      <w:pPr>
        <w:ind w:left="4680" w:hanging="360"/>
      </w:pPr>
    </w:lvl>
    <w:lvl w:ilvl="7" w:tplc="188054AE">
      <w:start w:val="1"/>
      <w:numFmt w:val="lowerLetter"/>
      <w:lvlText w:val="%8."/>
      <w:lvlJc w:val="left"/>
      <w:pPr>
        <w:ind w:left="5400" w:hanging="360"/>
      </w:pPr>
    </w:lvl>
    <w:lvl w:ilvl="8" w:tplc="1C08A054">
      <w:start w:val="1"/>
      <w:numFmt w:val="lowerRoman"/>
      <w:lvlText w:val="%9."/>
      <w:lvlJc w:val="right"/>
      <w:pPr>
        <w:ind w:left="6120" w:hanging="180"/>
      </w:pPr>
    </w:lvl>
  </w:abstractNum>
  <w:abstractNum w:abstractNumId="29" w15:restartNumberingAfterBreak="0">
    <w:nsid w:val="649628DA"/>
    <w:multiLevelType w:val="hybridMultilevel"/>
    <w:tmpl w:val="DA080FCC"/>
    <w:lvl w:ilvl="0" w:tplc="D2DA82D6">
      <w:start w:val="1"/>
      <w:numFmt w:val="decimal"/>
      <w:pStyle w:val="Commentair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E51D44"/>
    <w:multiLevelType w:val="hybridMultilevel"/>
    <w:tmpl w:val="70026168"/>
    <w:lvl w:ilvl="0" w:tplc="3CACFD6A">
      <w:start w:val="1"/>
      <w:numFmt w:val="upperLetter"/>
      <w:lvlText w:val="%1."/>
      <w:lvlJc w:val="left"/>
      <w:pPr>
        <w:ind w:left="900" w:hanging="360"/>
      </w:pPr>
      <w:rPr>
        <w:rFonts w:hint="default"/>
        <w:b/>
        <w:color w:val="00B050"/>
        <w:sz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674B028B"/>
    <w:multiLevelType w:val="hybridMultilevel"/>
    <w:tmpl w:val="88188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9CF056B"/>
    <w:multiLevelType w:val="hybridMultilevel"/>
    <w:tmpl w:val="021C5384"/>
    <w:lvl w:ilvl="0" w:tplc="04090001">
      <w:start w:val="1"/>
      <w:numFmt w:val="bullet"/>
      <w:lvlText w:val=""/>
      <w:lvlJc w:val="left"/>
      <w:pPr>
        <w:ind w:left="1080" w:hanging="360"/>
      </w:pPr>
      <w:rPr>
        <w:rFonts w:ascii="Symbol" w:hAnsi="Symbol" w:hint="default"/>
        <w:b/>
        <w:sz w:val="22"/>
        <w:szCs w:val="22"/>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6DF05813"/>
    <w:multiLevelType w:val="hybridMultilevel"/>
    <w:tmpl w:val="5114C20C"/>
    <w:lvl w:ilvl="0" w:tplc="04090001">
      <w:start w:val="1"/>
      <w:numFmt w:val="bullet"/>
      <w:lvlText w:val=""/>
      <w:lvlJc w:val="left"/>
      <w:pPr>
        <w:ind w:left="720" w:hanging="360"/>
      </w:pPr>
      <w:rPr>
        <w:rFonts w:ascii="Symbol" w:hAnsi="Symbol" w:hint="default"/>
        <w:b/>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15103E9"/>
    <w:multiLevelType w:val="hybridMultilevel"/>
    <w:tmpl w:val="5CC4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0E61E6"/>
    <w:multiLevelType w:val="hybridMultilevel"/>
    <w:tmpl w:val="03308A40"/>
    <w:lvl w:ilvl="0" w:tplc="32265298">
      <w:start w:val="1"/>
      <w:numFmt w:val="decimal"/>
      <w:lvlText w:val="%1."/>
      <w:lvlJc w:val="left"/>
      <w:pPr>
        <w:ind w:left="360" w:hanging="360"/>
      </w:pPr>
      <w:rPr>
        <w:b/>
        <w:sz w:val="18"/>
      </w:rPr>
    </w:lvl>
    <w:lvl w:ilvl="1" w:tplc="5A224820">
      <w:start w:val="1"/>
      <w:numFmt w:val="lowerLetter"/>
      <w:lvlText w:val="%2."/>
      <w:lvlJc w:val="left"/>
      <w:pPr>
        <w:ind w:left="1080" w:hanging="360"/>
      </w:pPr>
    </w:lvl>
    <w:lvl w:ilvl="2" w:tplc="80781B9A">
      <w:start w:val="1"/>
      <w:numFmt w:val="lowerRoman"/>
      <w:lvlText w:val="%3."/>
      <w:lvlJc w:val="right"/>
      <w:pPr>
        <w:ind w:left="1800" w:hanging="180"/>
      </w:pPr>
    </w:lvl>
    <w:lvl w:ilvl="3" w:tplc="22FA30E2">
      <w:start w:val="1"/>
      <w:numFmt w:val="decimal"/>
      <w:lvlText w:val="%4."/>
      <w:lvlJc w:val="left"/>
      <w:pPr>
        <w:ind w:left="2520" w:hanging="360"/>
      </w:pPr>
    </w:lvl>
    <w:lvl w:ilvl="4" w:tplc="9B826194">
      <w:start w:val="1"/>
      <w:numFmt w:val="lowerLetter"/>
      <w:lvlText w:val="%5."/>
      <w:lvlJc w:val="left"/>
      <w:pPr>
        <w:ind w:left="3240" w:hanging="360"/>
      </w:pPr>
    </w:lvl>
    <w:lvl w:ilvl="5" w:tplc="E6607C16">
      <w:start w:val="1"/>
      <w:numFmt w:val="lowerRoman"/>
      <w:lvlText w:val="%6."/>
      <w:lvlJc w:val="right"/>
      <w:pPr>
        <w:ind w:left="3960" w:hanging="180"/>
      </w:pPr>
    </w:lvl>
    <w:lvl w:ilvl="6" w:tplc="F8F2EF54">
      <w:start w:val="1"/>
      <w:numFmt w:val="decimal"/>
      <w:lvlText w:val="%7."/>
      <w:lvlJc w:val="left"/>
      <w:pPr>
        <w:ind w:left="4680" w:hanging="360"/>
      </w:pPr>
    </w:lvl>
    <w:lvl w:ilvl="7" w:tplc="188054AE">
      <w:start w:val="1"/>
      <w:numFmt w:val="lowerLetter"/>
      <w:lvlText w:val="%8."/>
      <w:lvlJc w:val="left"/>
      <w:pPr>
        <w:ind w:left="5400" w:hanging="360"/>
      </w:pPr>
    </w:lvl>
    <w:lvl w:ilvl="8" w:tplc="1C08A054">
      <w:start w:val="1"/>
      <w:numFmt w:val="lowerRoman"/>
      <w:lvlText w:val="%9."/>
      <w:lvlJc w:val="right"/>
      <w:pPr>
        <w:ind w:left="6120" w:hanging="180"/>
      </w:pPr>
    </w:lvl>
  </w:abstractNum>
  <w:abstractNum w:abstractNumId="36" w15:restartNumberingAfterBreak="0">
    <w:nsid w:val="774866D4"/>
    <w:multiLevelType w:val="hybridMultilevel"/>
    <w:tmpl w:val="407EAB96"/>
    <w:lvl w:ilvl="0" w:tplc="04C43966">
      <w:start w:val="1"/>
      <w:numFmt w:val="bullet"/>
      <w:pStyle w:val="BULLET-BASIC"/>
      <w:lvlText w:val=""/>
      <w:lvlJc w:val="left"/>
      <w:pPr>
        <w:ind w:left="810" w:hanging="360"/>
      </w:pPr>
      <w:rPr>
        <w:rFonts w:ascii="Wingdings" w:hAnsi="Wingdings" w:hint="default"/>
      </w:rPr>
    </w:lvl>
    <w:lvl w:ilvl="1" w:tplc="3736A336">
      <w:numFmt w:val="bullet"/>
      <w:lvlText w:val="•"/>
      <w:lvlJc w:val="left"/>
      <w:pPr>
        <w:ind w:left="1800" w:hanging="360"/>
      </w:pPr>
      <w:rPr>
        <w:rFonts w:ascii="Arial" w:eastAsiaTheme="minorHAnsi" w:hAnsi="Arial" w:cs="Aria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ABE20C0"/>
    <w:multiLevelType w:val="hybridMultilevel"/>
    <w:tmpl w:val="4546E326"/>
    <w:lvl w:ilvl="0" w:tplc="D85C03EA">
      <w:start w:val="1"/>
      <w:numFmt w:val="bullet"/>
      <w:pStyle w:val="3-TICKlist"/>
      <w:lvlText w:val=""/>
      <w:lvlJc w:val="left"/>
      <w:pPr>
        <w:ind w:left="720" w:hanging="360"/>
      </w:pPr>
      <w:rPr>
        <w:rFonts w:ascii="Wingdings" w:hAnsi="Wingdings" w:hint="default"/>
        <w:b/>
        <w:i w:val="0"/>
        <w:color w:val="000000" w:themeColor="text1"/>
        <w:sz w:val="22"/>
        <w:szCs w:val="22"/>
        <w:lang w:val="en-G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C2007C"/>
    <w:multiLevelType w:val="hybridMultilevel"/>
    <w:tmpl w:val="A2C272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D587209"/>
    <w:multiLevelType w:val="hybridMultilevel"/>
    <w:tmpl w:val="237A7A52"/>
    <w:lvl w:ilvl="0" w:tplc="04090001">
      <w:start w:val="1"/>
      <w:numFmt w:val="bullet"/>
      <w:lvlText w:val=""/>
      <w:lvlJc w:val="left"/>
      <w:pPr>
        <w:ind w:left="720" w:hanging="360"/>
      </w:pPr>
      <w:rPr>
        <w:rFonts w:ascii="Symbol" w:hAnsi="Symbol" w:hint="default"/>
        <w:b/>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6"/>
  </w:num>
  <w:num w:numId="4">
    <w:abstractNumId w:val="37"/>
  </w:num>
  <w:num w:numId="5">
    <w:abstractNumId w:val="36"/>
  </w:num>
  <w:num w:numId="6">
    <w:abstractNumId w:val="9"/>
  </w:num>
  <w:num w:numId="7">
    <w:abstractNumId w:val="5"/>
  </w:num>
  <w:num w:numId="8">
    <w:abstractNumId w:val="7"/>
  </w:num>
  <w:num w:numId="9">
    <w:abstractNumId w:val="13"/>
  </w:num>
  <w:num w:numId="10">
    <w:abstractNumId w:val="14"/>
  </w:num>
  <w:num w:numId="11">
    <w:abstractNumId w:val="29"/>
  </w:num>
  <w:num w:numId="12">
    <w:abstractNumId w:val="6"/>
  </w:num>
  <w:num w:numId="13">
    <w:abstractNumId w:val="27"/>
  </w:num>
  <w:num w:numId="14">
    <w:abstractNumId w:val="23"/>
  </w:num>
  <w:num w:numId="15">
    <w:abstractNumId w:val="3"/>
  </w:num>
  <w:num w:numId="16">
    <w:abstractNumId w:val="17"/>
  </w:num>
  <w:num w:numId="17">
    <w:abstractNumId w:val="15"/>
  </w:num>
  <w:num w:numId="18">
    <w:abstractNumId w:val="21"/>
  </w:num>
  <w:num w:numId="19">
    <w:abstractNumId w:val="28"/>
  </w:num>
  <w:num w:numId="20">
    <w:abstractNumId w:val="35"/>
  </w:num>
  <w:num w:numId="21">
    <w:abstractNumId w:val="18"/>
  </w:num>
  <w:num w:numId="22">
    <w:abstractNumId w:val="4"/>
  </w:num>
  <w:num w:numId="23">
    <w:abstractNumId w:val="25"/>
  </w:num>
  <w:num w:numId="24">
    <w:abstractNumId w:val="30"/>
  </w:num>
  <w:num w:numId="25">
    <w:abstractNumId w:val="16"/>
  </w:num>
  <w:num w:numId="26">
    <w:abstractNumId w:val="20"/>
  </w:num>
  <w:num w:numId="27">
    <w:abstractNumId w:val="2"/>
  </w:num>
  <w:num w:numId="28">
    <w:abstractNumId w:val="34"/>
  </w:num>
  <w:num w:numId="29">
    <w:abstractNumId w:val="11"/>
  </w:num>
  <w:num w:numId="30">
    <w:abstractNumId w:val="31"/>
  </w:num>
  <w:num w:numId="31">
    <w:abstractNumId w:val="19"/>
  </w:num>
  <w:num w:numId="32">
    <w:abstractNumId w:val="12"/>
  </w:num>
  <w:num w:numId="33">
    <w:abstractNumId w:val="38"/>
  </w:num>
  <w:num w:numId="34">
    <w:abstractNumId w:val="39"/>
  </w:num>
  <w:num w:numId="35">
    <w:abstractNumId w:val="33"/>
  </w:num>
  <w:num w:numId="36">
    <w:abstractNumId w:val="24"/>
  </w:num>
  <w:num w:numId="37">
    <w:abstractNumId w:val="8"/>
  </w:num>
  <w:num w:numId="38">
    <w:abstractNumId w:val="32"/>
  </w:num>
  <w:num w:numId="39">
    <w:abstractNumId w:val="0"/>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ka TRABUCCO">
    <w15:presenceInfo w15:providerId="AD" w15:userId="S-1-5-21-4182522199-1786631446-4107362916-14276"/>
  </w15:person>
  <w15:person w15:author="Renata Zanetti">
    <w15:presenceInfo w15:providerId="Windows Live" w15:userId="e7859738c8451313"/>
  </w15:person>
  <w15:person w15:author="Megan T Tucker">
    <w15:presenceInfo w15:providerId="AD" w15:userId="S::mttucker@unicef.org::879861be-dc47-4770-8b36-2b852ef99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D3"/>
    <w:rsid w:val="000007D5"/>
    <w:rsid w:val="00001513"/>
    <w:rsid w:val="00001601"/>
    <w:rsid w:val="00001BBD"/>
    <w:rsid w:val="00001CF9"/>
    <w:rsid w:val="00002350"/>
    <w:rsid w:val="000026A9"/>
    <w:rsid w:val="00003579"/>
    <w:rsid w:val="0000364C"/>
    <w:rsid w:val="000038B8"/>
    <w:rsid w:val="0000450C"/>
    <w:rsid w:val="0000455E"/>
    <w:rsid w:val="0000470A"/>
    <w:rsid w:val="0000488D"/>
    <w:rsid w:val="00004D7D"/>
    <w:rsid w:val="00004EE6"/>
    <w:rsid w:val="0000516D"/>
    <w:rsid w:val="0000580F"/>
    <w:rsid w:val="00005889"/>
    <w:rsid w:val="0000595F"/>
    <w:rsid w:val="00005A4E"/>
    <w:rsid w:val="00005BFE"/>
    <w:rsid w:val="00005D45"/>
    <w:rsid w:val="00006169"/>
    <w:rsid w:val="00006177"/>
    <w:rsid w:val="00006BAF"/>
    <w:rsid w:val="0000771B"/>
    <w:rsid w:val="0000791B"/>
    <w:rsid w:val="0001031D"/>
    <w:rsid w:val="000103EE"/>
    <w:rsid w:val="00010528"/>
    <w:rsid w:val="00010BA8"/>
    <w:rsid w:val="0001105A"/>
    <w:rsid w:val="00011585"/>
    <w:rsid w:val="00011AE8"/>
    <w:rsid w:val="00011B14"/>
    <w:rsid w:val="00011D38"/>
    <w:rsid w:val="000120B8"/>
    <w:rsid w:val="000121D6"/>
    <w:rsid w:val="000122FA"/>
    <w:rsid w:val="00012AFE"/>
    <w:rsid w:val="00012B54"/>
    <w:rsid w:val="0001326B"/>
    <w:rsid w:val="0001378F"/>
    <w:rsid w:val="000137EE"/>
    <w:rsid w:val="000138EA"/>
    <w:rsid w:val="00013F0A"/>
    <w:rsid w:val="00014619"/>
    <w:rsid w:val="00015202"/>
    <w:rsid w:val="00015338"/>
    <w:rsid w:val="000153FD"/>
    <w:rsid w:val="0001550B"/>
    <w:rsid w:val="00015D92"/>
    <w:rsid w:val="00015F25"/>
    <w:rsid w:val="0001646E"/>
    <w:rsid w:val="0001685D"/>
    <w:rsid w:val="000168D5"/>
    <w:rsid w:val="00016A21"/>
    <w:rsid w:val="00016A7D"/>
    <w:rsid w:val="00016B24"/>
    <w:rsid w:val="00016DBA"/>
    <w:rsid w:val="00017098"/>
    <w:rsid w:val="00017207"/>
    <w:rsid w:val="000172EA"/>
    <w:rsid w:val="00017337"/>
    <w:rsid w:val="00017764"/>
    <w:rsid w:val="00017B88"/>
    <w:rsid w:val="00017CBC"/>
    <w:rsid w:val="00017EB5"/>
    <w:rsid w:val="00017FC5"/>
    <w:rsid w:val="0002006F"/>
    <w:rsid w:val="000200E8"/>
    <w:rsid w:val="000201F6"/>
    <w:rsid w:val="0002041E"/>
    <w:rsid w:val="000204A9"/>
    <w:rsid w:val="0002093D"/>
    <w:rsid w:val="00020F3D"/>
    <w:rsid w:val="000213C6"/>
    <w:rsid w:val="000213D0"/>
    <w:rsid w:val="000218EC"/>
    <w:rsid w:val="00021E0D"/>
    <w:rsid w:val="00022B44"/>
    <w:rsid w:val="00022C2A"/>
    <w:rsid w:val="00022FB5"/>
    <w:rsid w:val="00023801"/>
    <w:rsid w:val="0002395D"/>
    <w:rsid w:val="000239C5"/>
    <w:rsid w:val="00023B6C"/>
    <w:rsid w:val="00023CEE"/>
    <w:rsid w:val="00023D71"/>
    <w:rsid w:val="00024863"/>
    <w:rsid w:val="0002497F"/>
    <w:rsid w:val="000249B0"/>
    <w:rsid w:val="00024F83"/>
    <w:rsid w:val="00024FEE"/>
    <w:rsid w:val="000254C7"/>
    <w:rsid w:val="00025503"/>
    <w:rsid w:val="000259F7"/>
    <w:rsid w:val="00025D7D"/>
    <w:rsid w:val="0002615C"/>
    <w:rsid w:val="00026467"/>
    <w:rsid w:val="00026524"/>
    <w:rsid w:val="00026CE3"/>
    <w:rsid w:val="00026ECE"/>
    <w:rsid w:val="00026FB8"/>
    <w:rsid w:val="000270A5"/>
    <w:rsid w:val="000271C8"/>
    <w:rsid w:val="000274BE"/>
    <w:rsid w:val="000275F3"/>
    <w:rsid w:val="00027B45"/>
    <w:rsid w:val="00027B80"/>
    <w:rsid w:val="00027BAE"/>
    <w:rsid w:val="0003026A"/>
    <w:rsid w:val="00030908"/>
    <w:rsid w:val="00030CA4"/>
    <w:rsid w:val="00030FFE"/>
    <w:rsid w:val="00031172"/>
    <w:rsid w:val="00031BA9"/>
    <w:rsid w:val="00031FC3"/>
    <w:rsid w:val="00032092"/>
    <w:rsid w:val="0003209C"/>
    <w:rsid w:val="00032442"/>
    <w:rsid w:val="00032744"/>
    <w:rsid w:val="00032885"/>
    <w:rsid w:val="000328AE"/>
    <w:rsid w:val="000328D9"/>
    <w:rsid w:val="00033197"/>
    <w:rsid w:val="000331BB"/>
    <w:rsid w:val="0003338C"/>
    <w:rsid w:val="0003376F"/>
    <w:rsid w:val="00033942"/>
    <w:rsid w:val="00034121"/>
    <w:rsid w:val="0003419B"/>
    <w:rsid w:val="0003435C"/>
    <w:rsid w:val="000343CA"/>
    <w:rsid w:val="000344D2"/>
    <w:rsid w:val="000348FB"/>
    <w:rsid w:val="00034B4E"/>
    <w:rsid w:val="00035005"/>
    <w:rsid w:val="000350E5"/>
    <w:rsid w:val="00035231"/>
    <w:rsid w:val="00035A96"/>
    <w:rsid w:val="00035A99"/>
    <w:rsid w:val="000360CC"/>
    <w:rsid w:val="00036393"/>
    <w:rsid w:val="000365C0"/>
    <w:rsid w:val="0003686A"/>
    <w:rsid w:val="000368BF"/>
    <w:rsid w:val="000371B9"/>
    <w:rsid w:val="00037714"/>
    <w:rsid w:val="00037C57"/>
    <w:rsid w:val="0004042D"/>
    <w:rsid w:val="0004047E"/>
    <w:rsid w:val="000405ED"/>
    <w:rsid w:val="0004073A"/>
    <w:rsid w:val="00040974"/>
    <w:rsid w:val="00040E97"/>
    <w:rsid w:val="0004105C"/>
    <w:rsid w:val="0004113D"/>
    <w:rsid w:val="000411CC"/>
    <w:rsid w:val="00041FCB"/>
    <w:rsid w:val="000420AE"/>
    <w:rsid w:val="000423FB"/>
    <w:rsid w:val="0004247E"/>
    <w:rsid w:val="00042640"/>
    <w:rsid w:val="0004282A"/>
    <w:rsid w:val="00042CCD"/>
    <w:rsid w:val="00042D8A"/>
    <w:rsid w:val="00042F58"/>
    <w:rsid w:val="000437A9"/>
    <w:rsid w:val="00043873"/>
    <w:rsid w:val="00043B41"/>
    <w:rsid w:val="00043C38"/>
    <w:rsid w:val="00044541"/>
    <w:rsid w:val="0004458B"/>
    <w:rsid w:val="000446F4"/>
    <w:rsid w:val="00044AAE"/>
    <w:rsid w:val="00044C3A"/>
    <w:rsid w:val="00045036"/>
    <w:rsid w:val="000451AA"/>
    <w:rsid w:val="00045685"/>
    <w:rsid w:val="000456B0"/>
    <w:rsid w:val="00045A86"/>
    <w:rsid w:val="00045C16"/>
    <w:rsid w:val="00045C99"/>
    <w:rsid w:val="000464D2"/>
    <w:rsid w:val="000464FF"/>
    <w:rsid w:val="000469E7"/>
    <w:rsid w:val="00046BCF"/>
    <w:rsid w:val="00047563"/>
    <w:rsid w:val="00047D0E"/>
    <w:rsid w:val="00050448"/>
    <w:rsid w:val="00050632"/>
    <w:rsid w:val="00050C5D"/>
    <w:rsid w:val="00050FC1"/>
    <w:rsid w:val="00051725"/>
    <w:rsid w:val="00051B70"/>
    <w:rsid w:val="00051C20"/>
    <w:rsid w:val="00051D5D"/>
    <w:rsid w:val="00051E9E"/>
    <w:rsid w:val="00052625"/>
    <w:rsid w:val="000527F7"/>
    <w:rsid w:val="00052D0C"/>
    <w:rsid w:val="000531B2"/>
    <w:rsid w:val="00053851"/>
    <w:rsid w:val="00053D49"/>
    <w:rsid w:val="00053D64"/>
    <w:rsid w:val="00053D83"/>
    <w:rsid w:val="000542E5"/>
    <w:rsid w:val="000546C2"/>
    <w:rsid w:val="000552CB"/>
    <w:rsid w:val="0005570D"/>
    <w:rsid w:val="00055EA5"/>
    <w:rsid w:val="00055F88"/>
    <w:rsid w:val="00056063"/>
    <w:rsid w:val="00056B2E"/>
    <w:rsid w:val="00056BFE"/>
    <w:rsid w:val="00056E1E"/>
    <w:rsid w:val="00056E43"/>
    <w:rsid w:val="000573E2"/>
    <w:rsid w:val="0005770A"/>
    <w:rsid w:val="00057914"/>
    <w:rsid w:val="0005793A"/>
    <w:rsid w:val="00057A74"/>
    <w:rsid w:val="000601D2"/>
    <w:rsid w:val="000606E4"/>
    <w:rsid w:val="00060756"/>
    <w:rsid w:val="00060E34"/>
    <w:rsid w:val="000610D6"/>
    <w:rsid w:val="0006139C"/>
    <w:rsid w:val="000619AF"/>
    <w:rsid w:val="00061A6A"/>
    <w:rsid w:val="00061EA3"/>
    <w:rsid w:val="00061FAC"/>
    <w:rsid w:val="00062355"/>
    <w:rsid w:val="000624B7"/>
    <w:rsid w:val="0006266D"/>
    <w:rsid w:val="000627AE"/>
    <w:rsid w:val="00062957"/>
    <w:rsid w:val="00062C69"/>
    <w:rsid w:val="00062DBB"/>
    <w:rsid w:val="00062FD5"/>
    <w:rsid w:val="00063560"/>
    <w:rsid w:val="00063572"/>
    <w:rsid w:val="000640C4"/>
    <w:rsid w:val="000642D0"/>
    <w:rsid w:val="000642F6"/>
    <w:rsid w:val="00064A42"/>
    <w:rsid w:val="00064C79"/>
    <w:rsid w:val="00064FD9"/>
    <w:rsid w:val="00065211"/>
    <w:rsid w:val="000653CC"/>
    <w:rsid w:val="00065C72"/>
    <w:rsid w:val="000660A3"/>
    <w:rsid w:val="000660E3"/>
    <w:rsid w:val="000662F4"/>
    <w:rsid w:val="00066479"/>
    <w:rsid w:val="000664EA"/>
    <w:rsid w:val="00066B0C"/>
    <w:rsid w:val="00066CC5"/>
    <w:rsid w:val="00066CD8"/>
    <w:rsid w:val="00066FAD"/>
    <w:rsid w:val="0006738C"/>
    <w:rsid w:val="00067828"/>
    <w:rsid w:val="00067A37"/>
    <w:rsid w:val="00067D79"/>
    <w:rsid w:val="00067DC4"/>
    <w:rsid w:val="00070107"/>
    <w:rsid w:val="00070191"/>
    <w:rsid w:val="00070242"/>
    <w:rsid w:val="0007047F"/>
    <w:rsid w:val="00070A0E"/>
    <w:rsid w:val="00070A7D"/>
    <w:rsid w:val="00070B03"/>
    <w:rsid w:val="00070D8A"/>
    <w:rsid w:val="0007157D"/>
    <w:rsid w:val="0007195E"/>
    <w:rsid w:val="00072428"/>
    <w:rsid w:val="000724BF"/>
    <w:rsid w:val="00072593"/>
    <w:rsid w:val="00072733"/>
    <w:rsid w:val="00072ACC"/>
    <w:rsid w:val="00072B74"/>
    <w:rsid w:val="00073052"/>
    <w:rsid w:val="000732B1"/>
    <w:rsid w:val="00073665"/>
    <w:rsid w:val="000739D0"/>
    <w:rsid w:val="00073A8E"/>
    <w:rsid w:val="00073CAF"/>
    <w:rsid w:val="00074CCD"/>
    <w:rsid w:val="00075CCD"/>
    <w:rsid w:val="00075D08"/>
    <w:rsid w:val="00075D21"/>
    <w:rsid w:val="000762FA"/>
    <w:rsid w:val="00076679"/>
    <w:rsid w:val="000766A2"/>
    <w:rsid w:val="00076DA2"/>
    <w:rsid w:val="00076E58"/>
    <w:rsid w:val="000775B7"/>
    <w:rsid w:val="0007765D"/>
    <w:rsid w:val="000776A9"/>
    <w:rsid w:val="000777AA"/>
    <w:rsid w:val="00077DD5"/>
    <w:rsid w:val="00077E78"/>
    <w:rsid w:val="00080024"/>
    <w:rsid w:val="00080D52"/>
    <w:rsid w:val="00080F29"/>
    <w:rsid w:val="000816DB"/>
    <w:rsid w:val="00081753"/>
    <w:rsid w:val="00081A40"/>
    <w:rsid w:val="00082100"/>
    <w:rsid w:val="00082718"/>
    <w:rsid w:val="00082A18"/>
    <w:rsid w:val="00083FAD"/>
    <w:rsid w:val="00084069"/>
    <w:rsid w:val="0008412F"/>
    <w:rsid w:val="000845FA"/>
    <w:rsid w:val="00084852"/>
    <w:rsid w:val="000849C4"/>
    <w:rsid w:val="00084EB3"/>
    <w:rsid w:val="0008503D"/>
    <w:rsid w:val="000859DE"/>
    <w:rsid w:val="00086371"/>
    <w:rsid w:val="000867C7"/>
    <w:rsid w:val="000873B4"/>
    <w:rsid w:val="00087436"/>
    <w:rsid w:val="00087671"/>
    <w:rsid w:val="0008775F"/>
    <w:rsid w:val="000878D2"/>
    <w:rsid w:val="00087B66"/>
    <w:rsid w:val="00087BA1"/>
    <w:rsid w:val="0009055F"/>
    <w:rsid w:val="00090580"/>
    <w:rsid w:val="000905AA"/>
    <w:rsid w:val="0009077A"/>
    <w:rsid w:val="00091008"/>
    <w:rsid w:val="0009102B"/>
    <w:rsid w:val="000911EA"/>
    <w:rsid w:val="00092343"/>
    <w:rsid w:val="00092698"/>
    <w:rsid w:val="00092EF7"/>
    <w:rsid w:val="0009307A"/>
    <w:rsid w:val="00093222"/>
    <w:rsid w:val="00093AE6"/>
    <w:rsid w:val="00093C61"/>
    <w:rsid w:val="00094079"/>
    <w:rsid w:val="00094BAC"/>
    <w:rsid w:val="00094DF9"/>
    <w:rsid w:val="00094E10"/>
    <w:rsid w:val="000954AC"/>
    <w:rsid w:val="0009591B"/>
    <w:rsid w:val="000959A1"/>
    <w:rsid w:val="00095ED6"/>
    <w:rsid w:val="00096078"/>
    <w:rsid w:val="00096163"/>
    <w:rsid w:val="00096425"/>
    <w:rsid w:val="000964CE"/>
    <w:rsid w:val="00096682"/>
    <w:rsid w:val="000968C9"/>
    <w:rsid w:val="000969F5"/>
    <w:rsid w:val="00096A72"/>
    <w:rsid w:val="00097539"/>
    <w:rsid w:val="00097EE6"/>
    <w:rsid w:val="00097F37"/>
    <w:rsid w:val="00097F87"/>
    <w:rsid w:val="000A01B4"/>
    <w:rsid w:val="000A0483"/>
    <w:rsid w:val="000A0485"/>
    <w:rsid w:val="000A06B0"/>
    <w:rsid w:val="000A06F7"/>
    <w:rsid w:val="000A0A73"/>
    <w:rsid w:val="000A0A86"/>
    <w:rsid w:val="000A0CBA"/>
    <w:rsid w:val="000A0F91"/>
    <w:rsid w:val="000A1CC3"/>
    <w:rsid w:val="000A2190"/>
    <w:rsid w:val="000A24D1"/>
    <w:rsid w:val="000A272B"/>
    <w:rsid w:val="000A2776"/>
    <w:rsid w:val="000A279D"/>
    <w:rsid w:val="000A2976"/>
    <w:rsid w:val="000A29F2"/>
    <w:rsid w:val="000A32F0"/>
    <w:rsid w:val="000A3665"/>
    <w:rsid w:val="000A4065"/>
    <w:rsid w:val="000A42DE"/>
    <w:rsid w:val="000A4572"/>
    <w:rsid w:val="000A5137"/>
    <w:rsid w:val="000A525B"/>
    <w:rsid w:val="000A5673"/>
    <w:rsid w:val="000A57A5"/>
    <w:rsid w:val="000A57F8"/>
    <w:rsid w:val="000A5990"/>
    <w:rsid w:val="000A5B3D"/>
    <w:rsid w:val="000A5B95"/>
    <w:rsid w:val="000A6207"/>
    <w:rsid w:val="000A6275"/>
    <w:rsid w:val="000A6A9E"/>
    <w:rsid w:val="000A6FAB"/>
    <w:rsid w:val="000A6FE3"/>
    <w:rsid w:val="000A72A4"/>
    <w:rsid w:val="000A7CA6"/>
    <w:rsid w:val="000B0059"/>
    <w:rsid w:val="000B016B"/>
    <w:rsid w:val="000B01A4"/>
    <w:rsid w:val="000B01BF"/>
    <w:rsid w:val="000B0393"/>
    <w:rsid w:val="000B091B"/>
    <w:rsid w:val="000B0E87"/>
    <w:rsid w:val="000B15CC"/>
    <w:rsid w:val="000B17BC"/>
    <w:rsid w:val="000B19D1"/>
    <w:rsid w:val="000B1E3D"/>
    <w:rsid w:val="000B206E"/>
    <w:rsid w:val="000B2087"/>
    <w:rsid w:val="000B20DF"/>
    <w:rsid w:val="000B23B1"/>
    <w:rsid w:val="000B24E9"/>
    <w:rsid w:val="000B273E"/>
    <w:rsid w:val="000B2AC3"/>
    <w:rsid w:val="000B2E15"/>
    <w:rsid w:val="000B2FAB"/>
    <w:rsid w:val="000B338A"/>
    <w:rsid w:val="000B3709"/>
    <w:rsid w:val="000B398A"/>
    <w:rsid w:val="000B3BFF"/>
    <w:rsid w:val="000B3C07"/>
    <w:rsid w:val="000B417F"/>
    <w:rsid w:val="000B4AD1"/>
    <w:rsid w:val="000B4DCB"/>
    <w:rsid w:val="000B4EFE"/>
    <w:rsid w:val="000B54BB"/>
    <w:rsid w:val="000B54BF"/>
    <w:rsid w:val="000B559F"/>
    <w:rsid w:val="000B576A"/>
    <w:rsid w:val="000B5AB1"/>
    <w:rsid w:val="000B5C1A"/>
    <w:rsid w:val="000B65FF"/>
    <w:rsid w:val="000B6B5E"/>
    <w:rsid w:val="000B6CD2"/>
    <w:rsid w:val="000B714A"/>
    <w:rsid w:val="000B72F2"/>
    <w:rsid w:val="000B7610"/>
    <w:rsid w:val="000B7828"/>
    <w:rsid w:val="000B7AFD"/>
    <w:rsid w:val="000B7CF0"/>
    <w:rsid w:val="000B7D85"/>
    <w:rsid w:val="000C12F7"/>
    <w:rsid w:val="000C15F5"/>
    <w:rsid w:val="000C1B35"/>
    <w:rsid w:val="000C1B36"/>
    <w:rsid w:val="000C228A"/>
    <w:rsid w:val="000C24A8"/>
    <w:rsid w:val="000C2B3C"/>
    <w:rsid w:val="000C3268"/>
    <w:rsid w:val="000C3373"/>
    <w:rsid w:val="000C34EB"/>
    <w:rsid w:val="000C39D9"/>
    <w:rsid w:val="000C3C64"/>
    <w:rsid w:val="000C3C8C"/>
    <w:rsid w:val="000C4219"/>
    <w:rsid w:val="000C4561"/>
    <w:rsid w:val="000C47B7"/>
    <w:rsid w:val="000C48A7"/>
    <w:rsid w:val="000C48FA"/>
    <w:rsid w:val="000C503C"/>
    <w:rsid w:val="000C534D"/>
    <w:rsid w:val="000C53AF"/>
    <w:rsid w:val="000C551C"/>
    <w:rsid w:val="000C561A"/>
    <w:rsid w:val="000C5CE8"/>
    <w:rsid w:val="000C6266"/>
    <w:rsid w:val="000C6541"/>
    <w:rsid w:val="000C66FE"/>
    <w:rsid w:val="000C6A46"/>
    <w:rsid w:val="000C6C9E"/>
    <w:rsid w:val="000C79B5"/>
    <w:rsid w:val="000C7D46"/>
    <w:rsid w:val="000C7DD1"/>
    <w:rsid w:val="000D00FA"/>
    <w:rsid w:val="000D02F3"/>
    <w:rsid w:val="000D059A"/>
    <w:rsid w:val="000D062F"/>
    <w:rsid w:val="000D0BB3"/>
    <w:rsid w:val="000D0D0C"/>
    <w:rsid w:val="000D1083"/>
    <w:rsid w:val="000D1350"/>
    <w:rsid w:val="000D142B"/>
    <w:rsid w:val="000D1576"/>
    <w:rsid w:val="000D17AB"/>
    <w:rsid w:val="000D1889"/>
    <w:rsid w:val="000D1983"/>
    <w:rsid w:val="000D198F"/>
    <w:rsid w:val="000D1A3D"/>
    <w:rsid w:val="000D1BBD"/>
    <w:rsid w:val="000D2217"/>
    <w:rsid w:val="000D273A"/>
    <w:rsid w:val="000D27FF"/>
    <w:rsid w:val="000D290D"/>
    <w:rsid w:val="000D2DF7"/>
    <w:rsid w:val="000D2ED4"/>
    <w:rsid w:val="000D3110"/>
    <w:rsid w:val="000D3609"/>
    <w:rsid w:val="000D39FA"/>
    <w:rsid w:val="000D3BC4"/>
    <w:rsid w:val="000D417E"/>
    <w:rsid w:val="000D4BFA"/>
    <w:rsid w:val="000D4EAC"/>
    <w:rsid w:val="000D522E"/>
    <w:rsid w:val="000D5730"/>
    <w:rsid w:val="000D61B0"/>
    <w:rsid w:val="000D64C2"/>
    <w:rsid w:val="000D64DB"/>
    <w:rsid w:val="000D656E"/>
    <w:rsid w:val="000D6702"/>
    <w:rsid w:val="000D6D4D"/>
    <w:rsid w:val="000D6F8C"/>
    <w:rsid w:val="000D70C8"/>
    <w:rsid w:val="000D76A3"/>
    <w:rsid w:val="000D7793"/>
    <w:rsid w:val="000D77C9"/>
    <w:rsid w:val="000D7ABD"/>
    <w:rsid w:val="000E03B0"/>
    <w:rsid w:val="000E03C9"/>
    <w:rsid w:val="000E0A1A"/>
    <w:rsid w:val="000E0ED0"/>
    <w:rsid w:val="000E12B0"/>
    <w:rsid w:val="000E12FA"/>
    <w:rsid w:val="000E15DB"/>
    <w:rsid w:val="000E202D"/>
    <w:rsid w:val="000E23E9"/>
    <w:rsid w:val="000E2883"/>
    <w:rsid w:val="000E291E"/>
    <w:rsid w:val="000E2D67"/>
    <w:rsid w:val="000E2FD8"/>
    <w:rsid w:val="000E3056"/>
    <w:rsid w:val="000E31D7"/>
    <w:rsid w:val="000E377C"/>
    <w:rsid w:val="000E391D"/>
    <w:rsid w:val="000E3A98"/>
    <w:rsid w:val="000E3B58"/>
    <w:rsid w:val="000E3F54"/>
    <w:rsid w:val="000E40F3"/>
    <w:rsid w:val="000E4309"/>
    <w:rsid w:val="000E485C"/>
    <w:rsid w:val="000E4C03"/>
    <w:rsid w:val="000E50B9"/>
    <w:rsid w:val="000E5201"/>
    <w:rsid w:val="000E5433"/>
    <w:rsid w:val="000E55B3"/>
    <w:rsid w:val="000E585B"/>
    <w:rsid w:val="000E58B3"/>
    <w:rsid w:val="000E58CA"/>
    <w:rsid w:val="000E5938"/>
    <w:rsid w:val="000E5B1D"/>
    <w:rsid w:val="000E5DC9"/>
    <w:rsid w:val="000E63EA"/>
    <w:rsid w:val="000E66BC"/>
    <w:rsid w:val="000E69DC"/>
    <w:rsid w:val="000E6E40"/>
    <w:rsid w:val="000E6EF9"/>
    <w:rsid w:val="000E7269"/>
    <w:rsid w:val="000E7697"/>
    <w:rsid w:val="000E77D9"/>
    <w:rsid w:val="000E77FF"/>
    <w:rsid w:val="000E7A3C"/>
    <w:rsid w:val="000E7CF6"/>
    <w:rsid w:val="000E7D02"/>
    <w:rsid w:val="000E7F42"/>
    <w:rsid w:val="000F0609"/>
    <w:rsid w:val="000F0619"/>
    <w:rsid w:val="000F063D"/>
    <w:rsid w:val="000F0880"/>
    <w:rsid w:val="000F0C56"/>
    <w:rsid w:val="000F12B8"/>
    <w:rsid w:val="000F1443"/>
    <w:rsid w:val="000F154D"/>
    <w:rsid w:val="000F1598"/>
    <w:rsid w:val="000F1CCB"/>
    <w:rsid w:val="000F1E38"/>
    <w:rsid w:val="000F1F14"/>
    <w:rsid w:val="000F211D"/>
    <w:rsid w:val="000F21C9"/>
    <w:rsid w:val="000F2BD6"/>
    <w:rsid w:val="000F33D2"/>
    <w:rsid w:val="000F39B7"/>
    <w:rsid w:val="000F3A5F"/>
    <w:rsid w:val="000F3B49"/>
    <w:rsid w:val="000F4317"/>
    <w:rsid w:val="000F4C02"/>
    <w:rsid w:val="000F4F22"/>
    <w:rsid w:val="000F529F"/>
    <w:rsid w:val="000F530E"/>
    <w:rsid w:val="000F57E9"/>
    <w:rsid w:val="000F59A9"/>
    <w:rsid w:val="000F5E23"/>
    <w:rsid w:val="000F61D1"/>
    <w:rsid w:val="000F6567"/>
    <w:rsid w:val="000F65CA"/>
    <w:rsid w:val="000F6B4D"/>
    <w:rsid w:val="000F6B6C"/>
    <w:rsid w:val="000F6BB5"/>
    <w:rsid w:val="000F6C15"/>
    <w:rsid w:val="000F6C61"/>
    <w:rsid w:val="000F6E6C"/>
    <w:rsid w:val="000F6EEE"/>
    <w:rsid w:val="000F708C"/>
    <w:rsid w:val="000F738E"/>
    <w:rsid w:val="000F78D0"/>
    <w:rsid w:val="000F7B2F"/>
    <w:rsid w:val="000F7CC5"/>
    <w:rsid w:val="000F7D21"/>
    <w:rsid w:val="000F7DF8"/>
    <w:rsid w:val="000F7E74"/>
    <w:rsid w:val="000F7F4A"/>
    <w:rsid w:val="0010006F"/>
    <w:rsid w:val="001002F8"/>
    <w:rsid w:val="00100832"/>
    <w:rsid w:val="00100A73"/>
    <w:rsid w:val="00101121"/>
    <w:rsid w:val="00102686"/>
    <w:rsid w:val="001029EA"/>
    <w:rsid w:val="00102AB7"/>
    <w:rsid w:val="00103032"/>
    <w:rsid w:val="00103750"/>
    <w:rsid w:val="00103DBF"/>
    <w:rsid w:val="00103F91"/>
    <w:rsid w:val="001040DE"/>
    <w:rsid w:val="0010445E"/>
    <w:rsid w:val="00104468"/>
    <w:rsid w:val="00104DA9"/>
    <w:rsid w:val="001050BB"/>
    <w:rsid w:val="0010594C"/>
    <w:rsid w:val="001059BA"/>
    <w:rsid w:val="0010601E"/>
    <w:rsid w:val="00106079"/>
    <w:rsid w:val="001061D2"/>
    <w:rsid w:val="001061EA"/>
    <w:rsid w:val="001062A2"/>
    <w:rsid w:val="00106420"/>
    <w:rsid w:val="001066A2"/>
    <w:rsid w:val="00106B6A"/>
    <w:rsid w:val="0010735E"/>
    <w:rsid w:val="00107676"/>
    <w:rsid w:val="00107A5F"/>
    <w:rsid w:val="00107BBE"/>
    <w:rsid w:val="00107EF5"/>
    <w:rsid w:val="00107F2A"/>
    <w:rsid w:val="00110164"/>
    <w:rsid w:val="0011029A"/>
    <w:rsid w:val="001104AC"/>
    <w:rsid w:val="00110A46"/>
    <w:rsid w:val="00110B88"/>
    <w:rsid w:val="00110BFE"/>
    <w:rsid w:val="00110CDE"/>
    <w:rsid w:val="00110E8A"/>
    <w:rsid w:val="0011234E"/>
    <w:rsid w:val="001126D9"/>
    <w:rsid w:val="00112EFB"/>
    <w:rsid w:val="00112F3A"/>
    <w:rsid w:val="001130B8"/>
    <w:rsid w:val="001138DF"/>
    <w:rsid w:val="00113DF9"/>
    <w:rsid w:val="00113E0A"/>
    <w:rsid w:val="00113ECC"/>
    <w:rsid w:val="001140B6"/>
    <w:rsid w:val="001141E5"/>
    <w:rsid w:val="001147A2"/>
    <w:rsid w:val="0011491C"/>
    <w:rsid w:val="00114C07"/>
    <w:rsid w:val="001156B9"/>
    <w:rsid w:val="001157B4"/>
    <w:rsid w:val="00115BC9"/>
    <w:rsid w:val="00115E4A"/>
    <w:rsid w:val="00115FB4"/>
    <w:rsid w:val="0011616A"/>
    <w:rsid w:val="001161DE"/>
    <w:rsid w:val="0011636C"/>
    <w:rsid w:val="0011636D"/>
    <w:rsid w:val="001163C6"/>
    <w:rsid w:val="0011705A"/>
    <w:rsid w:val="001172FF"/>
    <w:rsid w:val="0011730D"/>
    <w:rsid w:val="001175C6"/>
    <w:rsid w:val="001175F9"/>
    <w:rsid w:val="00117BE2"/>
    <w:rsid w:val="00120294"/>
    <w:rsid w:val="001202AD"/>
    <w:rsid w:val="001205ED"/>
    <w:rsid w:val="00120B63"/>
    <w:rsid w:val="00120E51"/>
    <w:rsid w:val="00120ED1"/>
    <w:rsid w:val="0012109A"/>
    <w:rsid w:val="0012169C"/>
    <w:rsid w:val="0012200C"/>
    <w:rsid w:val="0012214C"/>
    <w:rsid w:val="00122480"/>
    <w:rsid w:val="0012261D"/>
    <w:rsid w:val="0012274B"/>
    <w:rsid w:val="00122DBD"/>
    <w:rsid w:val="0012351E"/>
    <w:rsid w:val="001236C6"/>
    <w:rsid w:val="00123B6B"/>
    <w:rsid w:val="00123B82"/>
    <w:rsid w:val="00123DE1"/>
    <w:rsid w:val="0012483C"/>
    <w:rsid w:val="00124A16"/>
    <w:rsid w:val="00124D33"/>
    <w:rsid w:val="00124D82"/>
    <w:rsid w:val="00125010"/>
    <w:rsid w:val="00125613"/>
    <w:rsid w:val="00125E64"/>
    <w:rsid w:val="001263F0"/>
    <w:rsid w:val="00126924"/>
    <w:rsid w:val="00126D57"/>
    <w:rsid w:val="0012701E"/>
    <w:rsid w:val="001270E7"/>
    <w:rsid w:val="00127246"/>
    <w:rsid w:val="00127282"/>
    <w:rsid w:val="001272A9"/>
    <w:rsid w:val="00127DA4"/>
    <w:rsid w:val="00130064"/>
    <w:rsid w:val="001304E8"/>
    <w:rsid w:val="001305F8"/>
    <w:rsid w:val="00130789"/>
    <w:rsid w:val="00130DBF"/>
    <w:rsid w:val="00130ECB"/>
    <w:rsid w:val="00131086"/>
    <w:rsid w:val="0013148F"/>
    <w:rsid w:val="001314FA"/>
    <w:rsid w:val="0013179B"/>
    <w:rsid w:val="00131958"/>
    <w:rsid w:val="00131B23"/>
    <w:rsid w:val="00131C13"/>
    <w:rsid w:val="00131F40"/>
    <w:rsid w:val="0013212C"/>
    <w:rsid w:val="0013270F"/>
    <w:rsid w:val="001329CD"/>
    <w:rsid w:val="00132E87"/>
    <w:rsid w:val="00133132"/>
    <w:rsid w:val="00133466"/>
    <w:rsid w:val="00133757"/>
    <w:rsid w:val="00133832"/>
    <w:rsid w:val="0013399E"/>
    <w:rsid w:val="00133F07"/>
    <w:rsid w:val="001340A6"/>
    <w:rsid w:val="00134171"/>
    <w:rsid w:val="0013419B"/>
    <w:rsid w:val="00134468"/>
    <w:rsid w:val="00134561"/>
    <w:rsid w:val="00134A1A"/>
    <w:rsid w:val="00135253"/>
    <w:rsid w:val="0013530E"/>
    <w:rsid w:val="001358B7"/>
    <w:rsid w:val="00135C71"/>
    <w:rsid w:val="00135FEC"/>
    <w:rsid w:val="00136499"/>
    <w:rsid w:val="00136677"/>
    <w:rsid w:val="00136A3F"/>
    <w:rsid w:val="00136C9D"/>
    <w:rsid w:val="00136CED"/>
    <w:rsid w:val="00136E3F"/>
    <w:rsid w:val="00136EE4"/>
    <w:rsid w:val="00137109"/>
    <w:rsid w:val="001371DD"/>
    <w:rsid w:val="00137233"/>
    <w:rsid w:val="00137492"/>
    <w:rsid w:val="0013773D"/>
    <w:rsid w:val="001378B7"/>
    <w:rsid w:val="00137993"/>
    <w:rsid w:val="00137DBF"/>
    <w:rsid w:val="001401B8"/>
    <w:rsid w:val="001405C8"/>
    <w:rsid w:val="00141054"/>
    <w:rsid w:val="0014145E"/>
    <w:rsid w:val="00141607"/>
    <w:rsid w:val="00141944"/>
    <w:rsid w:val="00141A32"/>
    <w:rsid w:val="00141BF6"/>
    <w:rsid w:val="001420F7"/>
    <w:rsid w:val="001423E6"/>
    <w:rsid w:val="00142809"/>
    <w:rsid w:val="001428D3"/>
    <w:rsid w:val="00142A39"/>
    <w:rsid w:val="00142CC4"/>
    <w:rsid w:val="0014348D"/>
    <w:rsid w:val="00143533"/>
    <w:rsid w:val="00143605"/>
    <w:rsid w:val="00143C36"/>
    <w:rsid w:val="00143E7A"/>
    <w:rsid w:val="00143FC9"/>
    <w:rsid w:val="001440A1"/>
    <w:rsid w:val="00144173"/>
    <w:rsid w:val="001441B8"/>
    <w:rsid w:val="001443E8"/>
    <w:rsid w:val="00144609"/>
    <w:rsid w:val="00144C38"/>
    <w:rsid w:val="00144CAA"/>
    <w:rsid w:val="00144D96"/>
    <w:rsid w:val="001450B1"/>
    <w:rsid w:val="00145265"/>
    <w:rsid w:val="00145639"/>
    <w:rsid w:val="0014567F"/>
    <w:rsid w:val="0014572B"/>
    <w:rsid w:val="0014580E"/>
    <w:rsid w:val="00145917"/>
    <w:rsid w:val="00145F1C"/>
    <w:rsid w:val="0014609A"/>
    <w:rsid w:val="0014649E"/>
    <w:rsid w:val="00146904"/>
    <w:rsid w:val="00146A12"/>
    <w:rsid w:val="00146C8C"/>
    <w:rsid w:val="00146FE2"/>
    <w:rsid w:val="0014710A"/>
    <w:rsid w:val="00147122"/>
    <w:rsid w:val="001472A5"/>
    <w:rsid w:val="00147569"/>
    <w:rsid w:val="001479F4"/>
    <w:rsid w:val="00147F82"/>
    <w:rsid w:val="00150212"/>
    <w:rsid w:val="001505D2"/>
    <w:rsid w:val="001508A5"/>
    <w:rsid w:val="00150C40"/>
    <w:rsid w:val="00150DFC"/>
    <w:rsid w:val="00151090"/>
    <w:rsid w:val="00151359"/>
    <w:rsid w:val="00151549"/>
    <w:rsid w:val="00151682"/>
    <w:rsid w:val="001518A7"/>
    <w:rsid w:val="001523EC"/>
    <w:rsid w:val="001524F9"/>
    <w:rsid w:val="00152652"/>
    <w:rsid w:val="00152ABB"/>
    <w:rsid w:val="001531F6"/>
    <w:rsid w:val="0015388A"/>
    <w:rsid w:val="00153B66"/>
    <w:rsid w:val="0015439C"/>
    <w:rsid w:val="0015463D"/>
    <w:rsid w:val="00154BDC"/>
    <w:rsid w:val="0015517D"/>
    <w:rsid w:val="0015525E"/>
    <w:rsid w:val="00155EB9"/>
    <w:rsid w:val="00156062"/>
    <w:rsid w:val="00156089"/>
    <w:rsid w:val="00156273"/>
    <w:rsid w:val="00156301"/>
    <w:rsid w:val="00156671"/>
    <w:rsid w:val="00156736"/>
    <w:rsid w:val="001569DF"/>
    <w:rsid w:val="00156F50"/>
    <w:rsid w:val="001571FB"/>
    <w:rsid w:val="0016008A"/>
    <w:rsid w:val="001602E1"/>
    <w:rsid w:val="00160537"/>
    <w:rsid w:val="00160C7A"/>
    <w:rsid w:val="00161227"/>
    <w:rsid w:val="0016136D"/>
    <w:rsid w:val="00161975"/>
    <w:rsid w:val="00162272"/>
    <w:rsid w:val="00162A17"/>
    <w:rsid w:val="00162B9D"/>
    <w:rsid w:val="00162E06"/>
    <w:rsid w:val="00162ED8"/>
    <w:rsid w:val="00162F22"/>
    <w:rsid w:val="00162F40"/>
    <w:rsid w:val="00162FD9"/>
    <w:rsid w:val="001630B0"/>
    <w:rsid w:val="001630DE"/>
    <w:rsid w:val="0016310F"/>
    <w:rsid w:val="00163247"/>
    <w:rsid w:val="00163314"/>
    <w:rsid w:val="00163A72"/>
    <w:rsid w:val="00163AEB"/>
    <w:rsid w:val="00163B91"/>
    <w:rsid w:val="00163E59"/>
    <w:rsid w:val="00164500"/>
    <w:rsid w:val="0016463E"/>
    <w:rsid w:val="0016474F"/>
    <w:rsid w:val="001650CA"/>
    <w:rsid w:val="001650E9"/>
    <w:rsid w:val="001657E5"/>
    <w:rsid w:val="0016591A"/>
    <w:rsid w:val="001662D3"/>
    <w:rsid w:val="001663F0"/>
    <w:rsid w:val="00166A14"/>
    <w:rsid w:val="00166E1D"/>
    <w:rsid w:val="00166EC1"/>
    <w:rsid w:val="0016708C"/>
    <w:rsid w:val="0016751B"/>
    <w:rsid w:val="00167639"/>
    <w:rsid w:val="00167DCD"/>
    <w:rsid w:val="0017031E"/>
    <w:rsid w:val="001706D9"/>
    <w:rsid w:val="00170C3C"/>
    <w:rsid w:val="00170E82"/>
    <w:rsid w:val="00171A40"/>
    <w:rsid w:val="00171BE5"/>
    <w:rsid w:val="001722CA"/>
    <w:rsid w:val="00172496"/>
    <w:rsid w:val="001728AF"/>
    <w:rsid w:val="00172969"/>
    <w:rsid w:val="00172AE1"/>
    <w:rsid w:val="00172B3E"/>
    <w:rsid w:val="001730B0"/>
    <w:rsid w:val="0017354C"/>
    <w:rsid w:val="00173599"/>
    <w:rsid w:val="00173BBD"/>
    <w:rsid w:val="00173D80"/>
    <w:rsid w:val="00174D8E"/>
    <w:rsid w:val="00174DB1"/>
    <w:rsid w:val="001750D0"/>
    <w:rsid w:val="001750E2"/>
    <w:rsid w:val="00175178"/>
    <w:rsid w:val="00175899"/>
    <w:rsid w:val="00175A73"/>
    <w:rsid w:val="00175C63"/>
    <w:rsid w:val="00175C79"/>
    <w:rsid w:val="00175D44"/>
    <w:rsid w:val="00175D79"/>
    <w:rsid w:val="00176335"/>
    <w:rsid w:val="0017634C"/>
    <w:rsid w:val="00176678"/>
    <w:rsid w:val="00176E9B"/>
    <w:rsid w:val="00176F7B"/>
    <w:rsid w:val="00176FF7"/>
    <w:rsid w:val="001772D2"/>
    <w:rsid w:val="00177316"/>
    <w:rsid w:val="00177BC4"/>
    <w:rsid w:val="00180B82"/>
    <w:rsid w:val="001811F0"/>
    <w:rsid w:val="00181576"/>
    <w:rsid w:val="00182343"/>
    <w:rsid w:val="00182412"/>
    <w:rsid w:val="0018242C"/>
    <w:rsid w:val="001824C5"/>
    <w:rsid w:val="0018278E"/>
    <w:rsid w:val="00182A16"/>
    <w:rsid w:val="00182B17"/>
    <w:rsid w:val="00183327"/>
    <w:rsid w:val="00183E57"/>
    <w:rsid w:val="00184656"/>
    <w:rsid w:val="00184841"/>
    <w:rsid w:val="001855A4"/>
    <w:rsid w:val="001857A8"/>
    <w:rsid w:val="0018594A"/>
    <w:rsid w:val="00186270"/>
    <w:rsid w:val="001869CF"/>
    <w:rsid w:val="00186BE6"/>
    <w:rsid w:val="00186C73"/>
    <w:rsid w:val="00186E2B"/>
    <w:rsid w:val="00186EE6"/>
    <w:rsid w:val="001872BE"/>
    <w:rsid w:val="0018732F"/>
    <w:rsid w:val="00187535"/>
    <w:rsid w:val="001875EE"/>
    <w:rsid w:val="00187A2F"/>
    <w:rsid w:val="00190DAF"/>
    <w:rsid w:val="00191269"/>
    <w:rsid w:val="00191530"/>
    <w:rsid w:val="001916AE"/>
    <w:rsid w:val="00191CA5"/>
    <w:rsid w:val="00191E15"/>
    <w:rsid w:val="00191E8F"/>
    <w:rsid w:val="00191F17"/>
    <w:rsid w:val="00192339"/>
    <w:rsid w:val="00192613"/>
    <w:rsid w:val="001926CB"/>
    <w:rsid w:val="0019295B"/>
    <w:rsid w:val="00192A73"/>
    <w:rsid w:val="00192C11"/>
    <w:rsid w:val="00192D61"/>
    <w:rsid w:val="00192D91"/>
    <w:rsid w:val="00192DF3"/>
    <w:rsid w:val="00192FD2"/>
    <w:rsid w:val="001930BC"/>
    <w:rsid w:val="0019392F"/>
    <w:rsid w:val="00193BF9"/>
    <w:rsid w:val="00193C29"/>
    <w:rsid w:val="001941A7"/>
    <w:rsid w:val="001944EF"/>
    <w:rsid w:val="00194AB3"/>
    <w:rsid w:val="00194C40"/>
    <w:rsid w:val="00194D82"/>
    <w:rsid w:val="00194F89"/>
    <w:rsid w:val="00195083"/>
    <w:rsid w:val="00195854"/>
    <w:rsid w:val="00195874"/>
    <w:rsid w:val="00195C06"/>
    <w:rsid w:val="0019645E"/>
    <w:rsid w:val="0019646E"/>
    <w:rsid w:val="001964B2"/>
    <w:rsid w:val="00196C91"/>
    <w:rsid w:val="0019704C"/>
    <w:rsid w:val="001976DB"/>
    <w:rsid w:val="00197758"/>
    <w:rsid w:val="001979B5"/>
    <w:rsid w:val="00197ABB"/>
    <w:rsid w:val="00197D3E"/>
    <w:rsid w:val="001A0010"/>
    <w:rsid w:val="001A0216"/>
    <w:rsid w:val="001A0255"/>
    <w:rsid w:val="001A02F2"/>
    <w:rsid w:val="001A0536"/>
    <w:rsid w:val="001A059F"/>
    <w:rsid w:val="001A0AD8"/>
    <w:rsid w:val="001A1517"/>
    <w:rsid w:val="001A154D"/>
    <w:rsid w:val="001A1736"/>
    <w:rsid w:val="001A1B27"/>
    <w:rsid w:val="001A1E3C"/>
    <w:rsid w:val="001A245F"/>
    <w:rsid w:val="001A254B"/>
    <w:rsid w:val="001A2561"/>
    <w:rsid w:val="001A27DA"/>
    <w:rsid w:val="001A286C"/>
    <w:rsid w:val="001A28FC"/>
    <w:rsid w:val="001A31A4"/>
    <w:rsid w:val="001A34D6"/>
    <w:rsid w:val="001A350A"/>
    <w:rsid w:val="001A36D4"/>
    <w:rsid w:val="001A37BB"/>
    <w:rsid w:val="001A3A3C"/>
    <w:rsid w:val="001A3D4D"/>
    <w:rsid w:val="001A4047"/>
    <w:rsid w:val="001A4136"/>
    <w:rsid w:val="001A56B0"/>
    <w:rsid w:val="001A58B1"/>
    <w:rsid w:val="001A5B73"/>
    <w:rsid w:val="001A618F"/>
    <w:rsid w:val="001A61AC"/>
    <w:rsid w:val="001A62AE"/>
    <w:rsid w:val="001A680C"/>
    <w:rsid w:val="001A6826"/>
    <w:rsid w:val="001A684B"/>
    <w:rsid w:val="001A6A82"/>
    <w:rsid w:val="001A6D5E"/>
    <w:rsid w:val="001A6FA2"/>
    <w:rsid w:val="001A7317"/>
    <w:rsid w:val="001A74A6"/>
    <w:rsid w:val="001A7557"/>
    <w:rsid w:val="001A7831"/>
    <w:rsid w:val="001A7C9E"/>
    <w:rsid w:val="001A7DAA"/>
    <w:rsid w:val="001B021B"/>
    <w:rsid w:val="001B05D6"/>
    <w:rsid w:val="001B080F"/>
    <w:rsid w:val="001B0884"/>
    <w:rsid w:val="001B0932"/>
    <w:rsid w:val="001B094C"/>
    <w:rsid w:val="001B10E2"/>
    <w:rsid w:val="001B1247"/>
    <w:rsid w:val="001B1248"/>
    <w:rsid w:val="001B137C"/>
    <w:rsid w:val="001B161D"/>
    <w:rsid w:val="001B18DD"/>
    <w:rsid w:val="001B1D0B"/>
    <w:rsid w:val="001B1DBD"/>
    <w:rsid w:val="001B2121"/>
    <w:rsid w:val="001B234B"/>
    <w:rsid w:val="001B2A91"/>
    <w:rsid w:val="001B2B35"/>
    <w:rsid w:val="001B2C5B"/>
    <w:rsid w:val="001B2FE1"/>
    <w:rsid w:val="001B351E"/>
    <w:rsid w:val="001B3EA8"/>
    <w:rsid w:val="001B40B1"/>
    <w:rsid w:val="001B4233"/>
    <w:rsid w:val="001B499B"/>
    <w:rsid w:val="001B4DA1"/>
    <w:rsid w:val="001B5774"/>
    <w:rsid w:val="001B630D"/>
    <w:rsid w:val="001B686D"/>
    <w:rsid w:val="001B694A"/>
    <w:rsid w:val="001B6C39"/>
    <w:rsid w:val="001B6EF3"/>
    <w:rsid w:val="001B74F5"/>
    <w:rsid w:val="001B7590"/>
    <w:rsid w:val="001B7685"/>
    <w:rsid w:val="001B7911"/>
    <w:rsid w:val="001B7BBE"/>
    <w:rsid w:val="001C0175"/>
    <w:rsid w:val="001C0247"/>
    <w:rsid w:val="001C04BE"/>
    <w:rsid w:val="001C0674"/>
    <w:rsid w:val="001C096D"/>
    <w:rsid w:val="001C0A4B"/>
    <w:rsid w:val="001C0CB9"/>
    <w:rsid w:val="001C0CD7"/>
    <w:rsid w:val="001C10C6"/>
    <w:rsid w:val="001C1396"/>
    <w:rsid w:val="001C157F"/>
    <w:rsid w:val="001C1900"/>
    <w:rsid w:val="001C1EC2"/>
    <w:rsid w:val="001C23CD"/>
    <w:rsid w:val="001C2461"/>
    <w:rsid w:val="001C29CF"/>
    <w:rsid w:val="001C2DCB"/>
    <w:rsid w:val="001C30CC"/>
    <w:rsid w:val="001C32F2"/>
    <w:rsid w:val="001C386B"/>
    <w:rsid w:val="001C3F29"/>
    <w:rsid w:val="001C41FC"/>
    <w:rsid w:val="001C45D8"/>
    <w:rsid w:val="001C45E0"/>
    <w:rsid w:val="001C4854"/>
    <w:rsid w:val="001C4907"/>
    <w:rsid w:val="001C4C1D"/>
    <w:rsid w:val="001C4EEF"/>
    <w:rsid w:val="001C5188"/>
    <w:rsid w:val="001C52CE"/>
    <w:rsid w:val="001C610E"/>
    <w:rsid w:val="001C62F6"/>
    <w:rsid w:val="001C68C3"/>
    <w:rsid w:val="001C6966"/>
    <w:rsid w:val="001C6C1D"/>
    <w:rsid w:val="001C750A"/>
    <w:rsid w:val="001C76BA"/>
    <w:rsid w:val="001C7EAF"/>
    <w:rsid w:val="001D0F0B"/>
    <w:rsid w:val="001D19CE"/>
    <w:rsid w:val="001D1CD3"/>
    <w:rsid w:val="001D1DEA"/>
    <w:rsid w:val="001D2101"/>
    <w:rsid w:val="001D22F9"/>
    <w:rsid w:val="001D23CC"/>
    <w:rsid w:val="001D2AC8"/>
    <w:rsid w:val="001D2BCF"/>
    <w:rsid w:val="001D3371"/>
    <w:rsid w:val="001D36A0"/>
    <w:rsid w:val="001D3715"/>
    <w:rsid w:val="001D3805"/>
    <w:rsid w:val="001D3E8A"/>
    <w:rsid w:val="001D3F5A"/>
    <w:rsid w:val="001D42CB"/>
    <w:rsid w:val="001D496F"/>
    <w:rsid w:val="001D4E52"/>
    <w:rsid w:val="001D528D"/>
    <w:rsid w:val="001D5793"/>
    <w:rsid w:val="001D5D4F"/>
    <w:rsid w:val="001D62F4"/>
    <w:rsid w:val="001D6323"/>
    <w:rsid w:val="001D63BF"/>
    <w:rsid w:val="001D6638"/>
    <w:rsid w:val="001D66F1"/>
    <w:rsid w:val="001D6D06"/>
    <w:rsid w:val="001D700B"/>
    <w:rsid w:val="001D7C1C"/>
    <w:rsid w:val="001D7C90"/>
    <w:rsid w:val="001D7F02"/>
    <w:rsid w:val="001E03F7"/>
    <w:rsid w:val="001E0712"/>
    <w:rsid w:val="001E0BCC"/>
    <w:rsid w:val="001E0D1D"/>
    <w:rsid w:val="001E0D79"/>
    <w:rsid w:val="001E1548"/>
    <w:rsid w:val="001E1871"/>
    <w:rsid w:val="001E18C8"/>
    <w:rsid w:val="001E192A"/>
    <w:rsid w:val="001E1A2A"/>
    <w:rsid w:val="001E1AC5"/>
    <w:rsid w:val="001E1F61"/>
    <w:rsid w:val="001E261E"/>
    <w:rsid w:val="001E2644"/>
    <w:rsid w:val="001E2F5B"/>
    <w:rsid w:val="001E2F7C"/>
    <w:rsid w:val="001E2F8D"/>
    <w:rsid w:val="001E2F9D"/>
    <w:rsid w:val="001E354C"/>
    <w:rsid w:val="001E459E"/>
    <w:rsid w:val="001E47A7"/>
    <w:rsid w:val="001E4CDC"/>
    <w:rsid w:val="001E4E5E"/>
    <w:rsid w:val="001E53E6"/>
    <w:rsid w:val="001E5669"/>
    <w:rsid w:val="001E5E1C"/>
    <w:rsid w:val="001E60F9"/>
    <w:rsid w:val="001E634E"/>
    <w:rsid w:val="001E6C18"/>
    <w:rsid w:val="001E6F4F"/>
    <w:rsid w:val="001E7206"/>
    <w:rsid w:val="001E74AB"/>
    <w:rsid w:val="001E753D"/>
    <w:rsid w:val="001E77F5"/>
    <w:rsid w:val="001E7C94"/>
    <w:rsid w:val="001F02C7"/>
    <w:rsid w:val="001F04C6"/>
    <w:rsid w:val="001F0B31"/>
    <w:rsid w:val="001F159B"/>
    <w:rsid w:val="001F1B63"/>
    <w:rsid w:val="001F1E6B"/>
    <w:rsid w:val="001F22F9"/>
    <w:rsid w:val="001F2515"/>
    <w:rsid w:val="001F26EF"/>
    <w:rsid w:val="001F292E"/>
    <w:rsid w:val="001F2A23"/>
    <w:rsid w:val="001F313D"/>
    <w:rsid w:val="001F3268"/>
    <w:rsid w:val="001F369F"/>
    <w:rsid w:val="001F3711"/>
    <w:rsid w:val="001F375A"/>
    <w:rsid w:val="001F37D7"/>
    <w:rsid w:val="001F3A26"/>
    <w:rsid w:val="001F3B7A"/>
    <w:rsid w:val="001F3EE8"/>
    <w:rsid w:val="001F41C8"/>
    <w:rsid w:val="001F499A"/>
    <w:rsid w:val="001F4A5D"/>
    <w:rsid w:val="001F4D81"/>
    <w:rsid w:val="001F4D98"/>
    <w:rsid w:val="001F4F2B"/>
    <w:rsid w:val="001F52EB"/>
    <w:rsid w:val="001F54CF"/>
    <w:rsid w:val="001F57BF"/>
    <w:rsid w:val="001F5BFB"/>
    <w:rsid w:val="001F60B7"/>
    <w:rsid w:val="001F67E0"/>
    <w:rsid w:val="001F6834"/>
    <w:rsid w:val="001F6922"/>
    <w:rsid w:val="001F6D2F"/>
    <w:rsid w:val="001F7167"/>
    <w:rsid w:val="001F7756"/>
    <w:rsid w:val="001F7AF4"/>
    <w:rsid w:val="001F7B81"/>
    <w:rsid w:val="001F7B87"/>
    <w:rsid w:val="00200D02"/>
    <w:rsid w:val="00200D69"/>
    <w:rsid w:val="002014E4"/>
    <w:rsid w:val="00201B94"/>
    <w:rsid w:val="00201CC9"/>
    <w:rsid w:val="00201DB4"/>
    <w:rsid w:val="00201E96"/>
    <w:rsid w:val="00202790"/>
    <w:rsid w:val="00203A06"/>
    <w:rsid w:val="00203BB4"/>
    <w:rsid w:val="00203BBD"/>
    <w:rsid w:val="00203BCE"/>
    <w:rsid w:val="00203E74"/>
    <w:rsid w:val="00203EA4"/>
    <w:rsid w:val="00204216"/>
    <w:rsid w:val="0020425D"/>
    <w:rsid w:val="0020436B"/>
    <w:rsid w:val="00204453"/>
    <w:rsid w:val="002045FE"/>
    <w:rsid w:val="00204765"/>
    <w:rsid w:val="002047D8"/>
    <w:rsid w:val="0020485F"/>
    <w:rsid w:val="00204C25"/>
    <w:rsid w:val="00204C88"/>
    <w:rsid w:val="00204D1F"/>
    <w:rsid w:val="002050AB"/>
    <w:rsid w:val="002052A8"/>
    <w:rsid w:val="002057EF"/>
    <w:rsid w:val="00205E45"/>
    <w:rsid w:val="0020622A"/>
    <w:rsid w:val="00206B02"/>
    <w:rsid w:val="00207282"/>
    <w:rsid w:val="00207616"/>
    <w:rsid w:val="002076D6"/>
    <w:rsid w:val="002077D0"/>
    <w:rsid w:val="00207895"/>
    <w:rsid w:val="00207D48"/>
    <w:rsid w:val="00207EA7"/>
    <w:rsid w:val="00207EFC"/>
    <w:rsid w:val="00210979"/>
    <w:rsid w:val="002111D9"/>
    <w:rsid w:val="002114FC"/>
    <w:rsid w:val="00211B03"/>
    <w:rsid w:val="00211B62"/>
    <w:rsid w:val="002121BD"/>
    <w:rsid w:val="00212283"/>
    <w:rsid w:val="002123AF"/>
    <w:rsid w:val="0021284F"/>
    <w:rsid w:val="00212BE2"/>
    <w:rsid w:val="002134AE"/>
    <w:rsid w:val="002134C0"/>
    <w:rsid w:val="002136E8"/>
    <w:rsid w:val="002139D2"/>
    <w:rsid w:val="00213A31"/>
    <w:rsid w:val="00213C2A"/>
    <w:rsid w:val="00213E8B"/>
    <w:rsid w:val="00213F3E"/>
    <w:rsid w:val="00214022"/>
    <w:rsid w:val="002148F3"/>
    <w:rsid w:val="002150A7"/>
    <w:rsid w:val="002156AA"/>
    <w:rsid w:val="002158CF"/>
    <w:rsid w:val="00215D72"/>
    <w:rsid w:val="00215D8B"/>
    <w:rsid w:val="00215F58"/>
    <w:rsid w:val="00216206"/>
    <w:rsid w:val="00216B85"/>
    <w:rsid w:val="00216BF2"/>
    <w:rsid w:val="0021771B"/>
    <w:rsid w:val="00217A33"/>
    <w:rsid w:val="00217BDC"/>
    <w:rsid w:val="002200D8"/>
    <w:rsid w:val="00220D1B"/>
    <w:rsid w:val="002212A5"/>
    <w:rsid w:val="002212E6"/>
    <w:rsid w:val="00221800"/>
    <w:rsid w:val="002218D7"/>
    <w:rsid w:val="00221A36"/>
    <w:rsid w:val="00221A70"/>
    <w:rsid w:val="00222190"/>
    <w:rsid w:val="002221AC"/>
    <w:rsid w:val="00222841"/>
    <w:rsid w:val="00222CE7"/>
    <w:rsid w:val="00222F6A"/>
    <w:rsid w:val="0022317C"/>
    <w:rsid w:val="002232E5"/>
    <w:rsid w:val="002232E9"/>
    <w:rsid w:val="00223362"/>
    <w:rsid w:val="002237DA"/>
    <w:rsid w:val="00223891"/>
    <w:rsid w:val="00223B8F"/>
    <w:rsid w:val="00223E1F"/>
    <w:rsid w:val="00224A9A"/>
    <w:rsid w:val="00224ACA"/>
    <w:rsid w:val="00224C8C"/>
    <w:rsid w:val="00224CD7"/>
    <w:rsid w:val="00224E17"/>
    <w:rsid w:val="002250C2"/>
    <w:rsid w:val="00225529"/>
    <w:rsid w:val="00225BAD"/>
    <w:rsid w:val="00225DCA"/>
    <w:rsid w:val="00226117"/>
    <w:rsid w:val="00226179"/>
    <w:rsid w:val="002262D7"/>
    <w:rsid w:val="002264A7"/>
    <w:rsid w:val="002266EF"/>
    <w:rsid w:val="002268B2"/>
    <w:rsid w:val="0022695E"/>
    <w:rsid w:val="00226ACC"/>
    <w:rsid w:val="00226E9A"/>
    <w:rsid w:val="002272C8"/>
    <w:rsid w:val="0023001C"/>
    <w:rsid w:val="00230741"/>
    <w:rsid w:val="00230ECF"/>
    <w:rsid w:val="00231130"/>
    <w:rsid w:val="00231396"/>
    <w:rsid w:val="0023190D"/>
    <w:rsid w:val="00231973"/>
    <w:rsid w:val="00231DF8"/>
    <w:rsid w:val="00231FBD"/>
    <w:rsid w:val="002324AA"/>
    <w:rsid w:val="00232610"/>
    <w:rsid w:val="00232AB2"/>
    <w:rsid w:val="00232B6E"/>
    <w:rsid w:val="0023305B"/>
    <w:rsid w:val="00234612"/>
    <w:rsid w:val="0023483A"/>
    <w:rsid w:val="00234E59"/>
    <w:rsid w:val="00234E7E"/>
    <w:rsid w:val="0023535F"/>
    <w:rsid w:val="00235473"/>
    <w:rsid w:val="002354F5"/>
    <w:rsid w:val="0023565D"/>
    <w:rsid w:val="002359B3"/>
    <w:rsid w:val="00235AE7"/>
    <w:rsid w:val="00235AF7"/>
    <w:rsid w:val="00235C45"/>
    <w:rsid w:val="00235CF8"/>
    <w:rsid w:val="00235E29"/>
    <w:rsid w:val="00235F47"/>
    <w:rsid w:val="00236081"/>
    <w:rsid w:val="002365A3"/>
    <w:rsid w:val="00236F4B"/>
    <w:rsid w:val="00236F92"/>
    <w:rsid w:val="002372CB"/>
    <w:rsid w:val="00237396"/>
    <w:rsid w:val="00237456"/>
    <w:rsid w:val="0023784D"/>
    <w:rsid w:val="002379B0"/>
    <w:rsid w:val="00237E2F"/>
    <w:rsid w:val="00240CAF"/>
    <w:rsid w:val="0024114F"/>
    <w:rsid w:val="00241BDE"/>
    <w:rsid w:val="00242EB3"/>
    <w:rsid w:val="00242FD8"/>
    <w:rsid w:val="0024305A"/>
    <w:rsid w:val="0024361E"/>
    <w:rsid w:val="00243654"/>
    <w:rsid w:val="00243C0D"/>
    <w:rsid w:val="00244424"/>
    <w:rsid w:val="002447BC"/>
    <w:rsid w:val="00244E2A"/>
    <w:rsid w:val="00244EF1"/>
    <w:rsid w:val="0024513D"/>
    <w:rsid w:val="002451E9"/>
    <w:rsid w:val="002452CD"/>
    <w:rsid w:val="00245589"/>
    <w:rsid w:val="0024568C"/>
    <w:rsid w:val="002458C7"/>
    <w:rsid w:val="00245FEC"/>
    <w:rsid w:val="0024616C"/>
    <w:rsid w:val="002464B1"/>
    <w:rsid w:val="0024683D"/>
    <w:rsid w:val="00246881"/>
    <w:rsid w:val="00246E0B"/>
    <w:rsid w:val="00246EB8"/>
    <w:rsid w:val="0024718B"/>
    <w:rsid w:val="00247494"/>
    <w:rsid w:val="0024750A"/>
    <w:rsid w:val="0024796F"/>
    <w:rsid w:val="00247B70"/>
    <w:rsid w:val="00247E4C"/>
    <w:rsid w:val="00247EE7"/>
    <w:rsid w:val="00250556"/>
    <w:rsid w:val="0025099A"/>
    <w:rsid w:val="00250B5D"/>
    <w:rsid w:val="00251186"/>
    <w:rsid w:val="00251509"/>
    <w:rsid w:val="0025172A"/>
    <w:rsid w:val="00251AD6"/>
    <w:rsid w:val="00252893"/>
    <w:rsid w:val="00252ABA"/>
    <w:rsid w:val="002532C0"/>
    <w:rsid w:val="002532E6"/>
    <w:rsid w:val="00253821"/>
    <w:rsid w:val="00253862"/>
    <w:rsid w:val="002539FB"/>
    <w:rsid w:val="00253F5B"/>
    <w:rsid w:val="0025498C"/>
    <w:rsid w:val="00254C81"/>
    <w:rsid w:val="00254DEE"/>
    <w:rsid w:val="00254EA0"/>
    <w:rsid w:val="00255550"/>
    <w:rsid w:val="002557A9"/>
    <w:rsid w:val="002557E7"/>
    <w:rsid w:val="00255B91"/>
    <w:rsid w:val="00255C9F"/>
    <w:rsid w:val="00255EE8"/>
    <w:rsid w:val="00255F70"/>
    <w:rsid w:val="0025600E"/>
    <w:rsid w:val="0025613A"/>
    <w:rsid w:val="0025679F"/>
    <w:rsid w:val="00256AC1"/>
    <w:rsid w:val="00256BF6"/>
    <w:rsid w:val="00256C3B"/>
    <w:rsid w:val="00257049"/>
    <w:rsid w:val="00257246"/>
    <w:rsid w:val="002577F0"/>
    <w:rsid w:val="0025792D"/>
    <w:rsid w:val="00257CB0"/>
    <w:rsid w:val="00257DA8"/>
    <w:rsid w:val="00257F09"/>
    <w:rsid w:val="00260061"/>
    <w:rsid w:val="00260751"/>
    <w:rsid w:val="002607D3"/>
    <w:rsid w:val="002609D2"/>
    <w:rsid w:val="00260F69"/>
    <w:rsid w:val="002610DE"/>
    <w:rsid w:val="00261399"/>
    <w:rsid w:val="0026158E"/>
    <w:rsid w:val="00261982"/>
    <w:rsid w:val="00261AAE"/>
    <w:rsid w:val="00261F78"/>
    <w:rsid w:val="00262165"/>
    <w:rsid w:val="0026267A"/>
    <w:rsid w:val="00262C99"/>
    <w:rsid w:val="00263083"/>
    <w:rsid w:val="002632BB"/>
    <w:rsid w:val="00263745"/>
    <w:rsid w:val="0026390B"/>
    <w:rsid w:val="00263A86"/>
    <w:rsid w:val="002643FA"/>
    <w:rsid w:val="0026471E"/>
    <w:rsid w:val="00264755"/>
    <w:rsid w:val="00264779"/>
    <w:rsid w:val="0026487E"/>
    <w:rsid w:val="00264F71"/>
    <w:rsid w:val="00265401"/>
    <w:rsid w:val="0026547C"/>
    <w:rsid w:val="0026566C"/>
    <w:rsid w:val="0026566F"/>
    <w:rsid w:val="00265680"/>
    <w:rsid w:val="00266299"/>
    <w:rsid w:val="0026646A"/>
    <w:rsid w:val="0026655E"/>
    <w:rsid w:val="00266ECB"/>
    <w:rsid w:val="00267063"/>
    <w:rsid w:val="00267F4A"/>
    <w:rsid w:val="00267F7F"/>
    <w:rsid w:val="00270032"/>
    <w:rsid w:val="00270335"/>
    <w:rsid w:val="00270410"/>
    <w:rsid w:val="0027074D"/>
    <w:rsid w:val="002707FF"/>
    <w:rsid w:val="002708FD"/>
    <w:rsid w:val="00270E8C"/>
    <w:rsid w:val="00270F32"/>
    <w:rsid w:val="00271470"/>
    <w:rsid w:val="00271B89"/>
    <w:rsid w:val="002723D6"/>
    <w:rsid w:val="00272618"/>
    <w:rsid w:val="0027286F"/>
    <w:rsid w:val="00272E39"/>
    <w:rsid w:val="00273617"/>
    <w:rsid w:val="002736BE"/>
    <w:rsid w:val="002737BA"/>
    <w:rsid w:val="00273F35"/>
    <w:rsid w:val="002744DC"/>
    <w:rsid w:val="002746AD"/>
    <w:rsid w:val="00274D94"/>
    <w:rsid w:val="00274E9C"/>
    <w:rsid w:val="00275280"/>
    <w:rsid w:val="00275596"/>
    <w:rsid w:val="0027560C"/>
    <w:rsid w:val="00275707"/>
    <w:rsid w:val="00275890"/>
    <w:rsid w:val="0027669F"/>
    <w:rsid w:val="002767BD"/>
    <w:rsid w:val="0027772B"/>
    <w:rsid w:val="00277DD3"/>
    <w:rsid w:val="00280227"/>
    <w:rsid w:val="00280306"/>
    <w:rsid w:val="002817F4"/>
    <w:rsid w:val="00281BCE"/>
    <w:rsid w:val="00281C27"/>
    <w:rsid w:val="00282497"/>
    <w:rsid w:val="002824D1"/>
    <w:rsid w:val="002829BB"/>
    <w:rsid w:val="00283D6D"/>
    <w:rsid w:val="002840E8"/>
    <w:rsid w:val="002842AA"/>
    <w:rsid w:val="002842B7"/>
    <w:rsid w:val="00284B2E"/>
    <w:rsid w:val="00284B8F"/>
    <w:rsid w:val="00284E77"/>
    <w:rsid w:val="002852BB"/>
    <w:rsid w:val="00285449"/>
    <w:rsid w:val="002855F9"/>
    <w:rsid w:val="002857F9"/>
    <w:rsid w:val="00285E5A"/>
    <w:rsid w:val="00285EAC"/>
    <w:rsid w:val="00285F8A"/>
    <w:rsid w:val="0028614F"/>
    <w:rsid w:val="002865DD"/>
    <w:rsid w:val="002865EF"/>
    <w:rsid w:val="002865F7"/>
    <w:rsid w:val="002869C6"/>
    <w:rsid w:val="00286B96"/>
    <w:rsid w:val="00286DC6"/>
    <w:rsid w:val="00286DD5"/>
    <w:rsid w:val="00286DDA"/>
    <w:rsid w:val="00286EF8"/>
    <w:rsid w:val="00286F96"/>
    <w:rsid w:val="00287348"/>
    <w:rsid w:val="002875D7"/>
    <w:rsid w:val="00287956"/>
    <w:rsid w:val="00287A1B"/>
    <w:rsid w:val="00287CEA"/>
    <w:rsid w:val="00287DE4"/>
    <w:rsid w:val="00290377"/>
    <w:rsid w:val="002904B9"/>
    <w:rsid w:val="002904E1"/>
    <w:rsid w:val="002905B4"/>
    <w:rsid w:val="0029079B"/>
    <w:rsid w:val="00290813"/>
    <w:rsid w:val="002909C9"/>
    <w:rsid w:val="00290A7E"/>
    <w:rsid w:val="00290D9B"/>
    <w:rsid w:val="002912BB"/>
    <w:rsid w:val="002913C5"/>
    <w:rsid w:val="002914F5"/>
    <w:rsid w:val="00291B4E"/>
    <w:rsid w:val="0029230D"/>
    <w:rsid w:val="00292611"/>
    <w:rsid w:val="002927BF"/>
    <w:rsid w:val="00292845"/>
    <w:rsid w:val="00292878"/>
    <w:rsid w:val="00293007"/>
    <w:rsid w:val="0029327C"/>
    <w:rsid w:val="002934E6"/>
    <w:rsid w:val="002937C6"/>
    <w:rsid w:val="002938E3"/>
    <w:rsid w:val="00293A06"/>
    <w:rsid w:val="00293D0F"/>
    <w:rsid w:val="002940D0"/>
    <w:rsid w:val="0029448B"/>
    <w:rsid w:val="002945D4"/>
    <w:rsid w:val="00294A83"/>
    <w:rsid w:val="00294CCD"/>
    <w:rsid w:val="00294D3A"/>
    <w:rsid w:val="00294F0F"/>
    <w:rsid w:val="00295004"/>
    <w:rsid w:val="00295096"/>
    <w:rsid w:val="002959E3"/>
    <w:rsid w:val="00295D69"/>
    <w:rsid w:val="00295FDC"/>
    <w:rsid w:val="0029671F"/>
    <w:rsid w:val="00296D33"/>
    <w:rsid w:val="002975D6"/>
    <w:rsid w:val="002976B3"/>
    <w:rsid w:val="00297A0A"/>
    <w:rsid w:val="00297DC6"/>
    <w:rsid w:val="002A003F"/>
    <w:rsid w:val="002A0852"/>
    <w:rsid w:val="002A097E"/>
    <w:rsid w:val="002A0A8E"/>
    <w:rsid w:val="002A1372"/>
    <w:rsid w:val="002A176E"/>
    <w:rsid w:val="002A21A6"/>
    <w:rsid w:val="002A29AE"/>
    <w:rsid w:val="002A2E1F"/>
    <w:rsid w:val="002A2F20"/>
    <w:rsid w:val="002A3422"/>
    <w:rsid w:val="002A39DC"/>
    <w:rsid w:val="002A3C39"/>
    <w:rsid w:val="002A3DF0"/>
    <w:rsid w:val="002A47BE"/>
    <w:rsid w:val="002A5029"/>
    <w:rsid w:val="002A5563"/>
    <w:rsid w:val="002A578F"/>
    <w:rsid w:val="002A60EE"/>
    <w:rsid w:val="002A62A6"/>
    <w:rsid w:val="002A64A2"/>
    <w:rsid w:val="002A7230"/>
    <w:rsid w:val="002A72D2"/>
    <w:rsid w:val="002A75D5"/>
    <w:rsid w:val="002A7C03"/>
    <w:rsid w:val="002A7C31"/>
    <w:rsid w:val="002A7C34"/>
    <w:rsid w:val="002B044B"/>
    <w:rsid w:val="002B0B9A"/>
    <w:rsid w:val="002B11DA"/>
    <w:rsid w:val="002B14A6"/>
    <w:rsid w:val="002B1597"/>
    <w:rsid w:val="002B15BA"/>
    <w:rsid w:val="002B1752"/>
    <w:rsid w:val="002B1DC2"/>
    <w:rsid w:val="002B21D3"/>
    <w:rsid w:val="002B23F4"/>
    <w:rsid w:val="002B2A10"/>
    <w:rsid w:val="002B2C85"/>
    <w:rsid w:val="002B315E"/>
    <w:rsid w:val="002B3397"/>
    <w:rsid w:val="002B3511"/>
    <w:rsid w:val="002B378C"/>
    <w:rsid w:val="002B3D9E"/>
    <w:rsid w:val="002B406C"/>
    <w:rsid w:val="002B4335"/>
    <w:rsid w:val="002B4C3E"/>
    <w:rsid w:val="002B4C8F"/>
    <w:rsid w:val="002B5252"/>
    <w:rsid w:val="002B581A"/>
    <w:rsid w:val="002B58D6"/>
    <w:rsid w:val="002B5932"/>
    <w:rsid w:val="002B60A1"/>
    <w:rsid w:val="002B668A"/>
    <w:rsid w:val="002B67FF"/>
    <w:rsid w:val="002B6853"/>
    <w:rsid w:val="002B718D"/>
    <w:rsid w:val="002B7493"/>
    <w:rsid w:val="002B7626"/>
    <w:rsid w:val="002B7E1F"/>
    <w:rsid w:val="002C0004"/>
    <w:rsid w:val="002C00A7"/>
    <w:rsid w:val="002C020B"/>
    <w:rsid w:val="002C0277"/>
    <w:rsid w:val="002C06D7"/>
    <w:rsid w:val="002C1577"/>
    <w:rsid w:val="002C1D39"/>
    <w:rsid w:val="002C2047"/>
    <w:rsid w:val="002C2482"/>
    <w:rsid w:val="002C2598"/>
    <w:rsid w:val="002C30CB"/>
    <w:rsid w:val="002C31E5"/>
    <w:rsid w:val="002C359D"/>
    <w:rsid w:val="002C3823"/>
    <w:rsid w:val="002C4625"/>
    <w:rsid w:val="002C46C3"/>
    <w:rsid w:val="002C4714"/>
    <w:rsid w:val="002C493F"/>
    <w:rsid w:val="002C4ADB"/>
    <w:rsid w:val="002C4C97"/>
    <w:rsid w:val="002C4D10"/>
    <w:rsid w:val="002C4E0F"/>
    <w:rsid w:val="002C5055"/>
    <w:rsid w:val="002C5473"/>
    <w:rsid w:val="002C563E"/>
    <w:rsid w:val="002C597F"/>
    <w:rsid w:val="002C60B9"/>
    <w:rsid w:val="002C62B1"/>
    <w:rsid w:val="002C63D0"/>
    <w:rsid w:val="002C6417"/>
    <w:rsid w:val="002C65F3"/>
    <w:rsid w:val="002C67C6"/>
    <w:rsid w:val="002C6F99"/>
    <w:rsid w:val="002C7028"/>
    <w:rsid w:val="002C7A1C"/>
    <w:rsid w:val="002C7A3E"/>
    <w:rsid w:val="002C7B05"/>
    <w:rsid w:val="002D030D"/>
    <w:rsid w:val="002D0564"/>
    <w:rsid w:val="002D0B36"/>
    <w:rsid w:val="002D0EC7"/>
    <w:rsid w:val="002D10E7"/>
    <w:rsid w:val="002D132E"/>
    <w:rsid w:val="002D1364"/>
    <w:rsid w:val="002D1BD1"/>
    <w:rsid w:val="002D1D45"/>
    <w:rsid w:val="002D1D8E"/>
    <w:rsid w:val="002D22E6"/>
    <w:rsid w:val="002D279F"/>
    <w:rsid w:val="002D3055"/>
    <w:rsid w:val="002D32F9"/>
    <w:rsid w:val="002D37BE"/>
    <w:rsid w:val="002D3ED3"/>
    <w:rsid w:val="002D42D7"/>
    <w:rsid w:val="002D44DF"/>
    <w:rsid w:val="002D479E"/>
    <w:rsid w:val="002D4BE3"/>
    <w:rsid w:val="002D4E48"/>
    <w:rsid w:val="002D5111"/>
    <w:rsid w:val="002D559E"/>
    <w:rsid w:val="002D55FF"/>
    <w:rsid w:val="002D5BFF"/>
    <w:rsid w:val="002D5CC2"/>
    <w:rsid w:val="002D64D3"/>
    <w:rsid w:val="002D6548"/>
    <w:rsid w:val="002D6951"/>
    <w:rsid w:val="002D7A30"/>
    <w:rsid w:val="002D7B89"/>
    <w:rsid w:val="002D7FD7"/>
    <w:rsid w:val="002E01F4"/>
    <w:rsid w:val="002E0258"/>
    <w:rsid w:val="002E0293"/>
    <w:rsid w:val="002E0309"/>
    <w:rsid w:val="002E061C"/>
    <w:rsid w:val="002E062E"/>
    <w:rsid w:val="002E063B"/>
    <w:rsid w:val="002E1130"/>
    <w:rsid w:val="002E1936"/>
    <w:rsid w:val="002E1AF3"/>
    <w:rsid w:val="002E218C"/>
    <w:rsid w:val="002E21BE"/>
    <w:rsid w:val="002E268E"/>
    <w:rsid w:val="002E2A89"/>
    <w:rsid w:val="002E2CA2"/>
    <w:rsid w:val="002E2D32"/>
    <w:rsid w:val="002E2DA4"/>
    <w:rsid w:val="002E2ECF"/>
    <w:rsid w:val="002E3474"/>
    <w:rsid w:val="002E3B29"/>
    <w:rsid w:val="002E3E22"/>
    <w:rsid w:val="002E5194"/>
    <w:rsid w:val="002E54D0"/>
    <w:rsid w:val="002E58C2"/>
    <w:rsid w:val="002E59C3"/>
    <w:rsid w:val="002E5AA2"/>
    <w:rsid w:val="002E6073"/>
    <w:rsid w:val="002E6622"/>
    <w:rsid w:val="002E66DD"/>
    <w:rsid w:val="002E66F5"/>
    <w:rsid w:val="002E69C8"/>
    <w:rsid w:val="002E6C08"/>
    <w:rsid w:val="002E6C4E"/>
    <w:rsid w:val="002E6F90"/>
    <w:rsid w:val="002E6FDB"/>
    <w:rsid w:val="002E7C74"/>
    <w:rsid w:val="002E7D08"/>
    <w:rsid w:val="002F0079"/>
    <w:rsid w:val="002F0FDF"/>
    <w:rsid w:val="002F1701"/>
    <w:rsid w:val="002F17CE"/>
    <w:rsid w:val="002F1884"/>
    <w:rsid w:val="002F1999"/>
    <w:rsid w:val="002F1D28"/>
    <w:rsid w:val="002F2130"/>
    <w:rsid w:val="002F21DE"/>
    <w:rsid w:val="002F31BE"/>
    <w:rsid w:val="002F32F9"/>
    <w:rsid w:val="002F32FC"/>
    <w:rsid w:val="002F35A2"/>
    <w:rsid w:val="002F36AF"/>
    <w:rsid w:val="002F3BFF"/>
    <w:rsid w:val="002F3C6B"/>
    <w:rsid w:val="002F3DB3"/>
    <w:rsid w:val="002F3F5B"/>
    <w:rsid w:val="002F40E0"/>
    <w:rsid w:val="002F428B"/>
    <w:rsid w:val="002F428C"/>
    <w:rsid w:val="002F4650"/>
    <w:rsid w:val="002F4707"/>
    <w:rsid w:val="002F5126"/>
    <w:rsid w:val="002F5532"/>
    <w:rsid w:val="002F569D"/>
    <w:rsid w:val="002F5C23"/>
    <w:rsid w:val="002F5C91"/>
    <w:rsid w:val="002F64ED"/>
    <w:rsid w:val="002F656E"/>
    <w:rsid w:val="002F66C2"/>
    <w:rsid w:val="002F671D"/>
    <w:rsid w:val="002F682C"/>
    <w:rsid w:val="002F6A79"/>
    <w:rsid w:val="002F6AEA"/>
    <w:rsid w:val="002F6E21"/>
    <w:rsid w:val="002F6EC3"/>
    <w:rsid w:val="002F721F"/>
    <w:rsid w:val="002F724F"/>
    <w:rsid w:val="002F7331"/>
    <w:rsid w:val="002F7818"/>
    <w:rsid w:val="002F79FF"/>
    <w:rsid w:val="0030027C"/>
    <w:rsid w:val="0030054C"/>
    <w:rsid w:val="003006CB"/>
    <w:rsid w:val="00300AFB"/>
    <w:rsid w:val="00300C14"/>
    <w:rsid w:val="00300C7E"/>
    <w:rsid w:val="00300E7F"/>
    <w:rsid w:val="00300EE3"/>
    <w:rsid w:val="003010A0"/>
    <w:rsid w:val="00301247"/>
    <w:rsid w:val="003014E0"/>
    <w:rsid w:val="00301687"/>
    <w:rsid w:val="00301846"/>
    <w:rsid w:val="00301847"/>
    <w:rsid w:val="00301DDD"/>
    <w:rsid w:val="00301F4F"/>
    <w:rsid w:val="0030212C"/>
    <w:rsid w:val="00302249"/>
    <w:rsid w:val="00302267"/>
    <w:rsid w:val="00302516"/>
    <w:rsid w:val="0030260F"/>
    <w:rsid w:val="0030271B"/>
    <w:rsid w:val="00302750"/>
    <w:rsid w:val="00302874"/>
    <w:rsid w:val="00302DD9"/>
    <w:rsid w:val="00302DE1"/>
    <w:rsid w:val="00303038"/>
    <w:rsid w:val="003030CE"/>
    <w:rsid w:val="00303EAD"/>
    <w:rsid w:val="003046AD"/>
    <w:rsid w:val="00304D65"/>
    <w:rsid w:val="0030508E"/>
    <w:rsid w:val="003057C0"/>
    <w:rsid w:val="003057E9"/>
    <w:rsid w:val="00305938"/>
    <w:rsid w:val="00305C3A"/>
    <w:rsid w:val="00305F1B"/>
    <w:rsid w:val="00305F80"/>
    <w:rsid w:val="003067E3"/>
    <w:rsid w:val="00306AEA"/>
    <w:rsid w:val="00306F52"/>
    <w:rsid w:val="003073C8"/>
    <w:rsid w:val="0030773F"/>
    <w:rsid w:val="003107B1"/>
    <w:rsid w:val="00311031"/>
    <w:rsid w:val="00311261"/>
    <w:rsid w:val="00311291"/>
    <w:rsid w:val="003114DD"/>
    <w:rsid w:val="003116F2"/>
    <w:rsid w:val="003117BC"/>
    <w:rsid w:val="00311893"/>
    <w:rsid w:val="003118C7"/>
    <w:rsid w:val="00311B8C"/>
    <w:rsid w:val="0031213A"/>
    <w:rsid w:val="0031215F"/>
    <w:rsid w:val="003122D0"/>
    <w:rsid w:val="00312692"/>
    <w:rsid w:val="00312A8A"/>
    <w:rsid w:val="00312C0F"/>
    <w:rsid w:val="00312F9E"/>
    <w:rsid w:val="00313258"/>
    <w:rsid w:val="003132F8"/>
    <w:rsid w:val="0031350F"/>
    <w:rsid w:val="0031390C"/>
    <w:rsid w:val="00313CB0"/>
    <w:rsid w:val="00313F2C"/>
    <w:rsid w:val="00314144"/>
    <w:rsid w:val="0031421D"/>
    <w:rsid w:val="003147C2"/>
    <w:rsid w:val="00314949"/>
    <w:rsid w:val="003149EB"/>
    <w:rsid w:val="00314C51"/>
    <w:rsid w:val="003152E8"/>
    <w:rsid w:val="0031553E"/>
    <w:rsid w:val="0031564D"/>
    <w:rsid w:val="00315976"/>
    <w:rsid w:val="0031598C"/>
    <w:rsid w:val="00315D35"/>
    <w:rsid w:val="00315DF9"/>
    <w:rsid w:val="00316663"/>
    <w:rsid w:val="00316B38"/>
    <w:rsid w:val="00316F37"/>
    <w:rsid w:val="00316F67"/>
    <w:rsid w:val="00316F95"/>
    <w:rsid w:val="003172D2"/>
    <w:rsid w:val="00317332"/>
    <w:rsid w:val="00317A9D"/>
    <w:rsid w:val="00317BCC"/>
    <w:rsid w:val="00317E4E"/>
    <w:rsid w:val="00317FA1"/>
    <w:rsid w:val="00320150"/>
    <w:rsid w:val="003205CF"/>
    <w:rsid w:val="003208F2"/>
    <w:rsid w:val="00320B4A"/>
    <w:rsid w:val="00320D0E"/>
    <w:rsid w:val="00320E56"/>
    <w:rsid w:val="00321489"/>
    <w:rsid w:val="003214F3"/>
    <w:rsid w:val="00321EAD"/>
    <w:rsid w:val="003220C0"/>
    <w:rsid w:val="00322164"/>
    <w:rsid w:val="00322941"/>
    <w:rsid w:val="0032299B"/>
    <w:rsid w:val="00322B02"/>
    <w:rsid w:val="00322B4E"/>
    <w:rsid w:val="00322BB2"/>
    <w:rsid w:val="00323AC5"/>
    <w:rsid w:val="00323B99"/>
    <w:rsid w:val="00323CFF"/>
    <w:rsid w:val="003243B6"/>
    <w:rsid w:val="0032440D"/>
    <w:rsid w:val="003247A9"/>
    <w:rsid w:val="00324A70"/>
    <w:rsid w:val="0032503C"/>
    <w:rsid w:val="003254B2"/>
    <w:rsid w:val="00325A41"/>
    <w:rsid w:val="00325C56"/>
    <w:rsid w:val="00326501"/>
    <w:rsid w:val="00326617"/>
    <w:rsid w:val="00326996"/>
    <w:rsid w:val="00326BBE"/>
    <w:rsid w:val="00326DA6"/>
    <w:rsid w:val="0032722B"/>
    <w:rsid w:val="0032781E"/>
    <w:rsid w:val="00327A68"/>
    <w:rsid w:val="00327D0A"/>
    <w:rsid w:val="003301AF"/>
    <w:rsid w:val="00330344"/>
    <w:rsid w:val="0033072C"/>
    <w:rsid w:val="00330CD6"/>
    <w:rsid w:val="00330E72"/>
    <w:rsid w:val="00331020"/>
    <w:rsid w:val="00331113"/>
    <w:rsid w:val="0033142D"/>
    <w:rsid w:val="003318FD"/>
    <w:rsid w:val="00331E91"/>
    <w:rsid w:val="00332140"/>
    <w:rsid w:val="003328CD"/>
    <w:rsid w:val="00332AFC"/>
    <w:rsid w:val="00332F3B"/>
    <w:rsid w:val="0033335E"/>
    <w:rsid w:val="0033386E"/>
    <w:rsid w:val="00334521"/>
    <w:rsid w:val="0033473E"/>
    <w:rsid w:val="003347E0"/>
    <w:rsid w:val="00334B2C"/>
    <w:rsid w:val="00334D98"/>
    <w:rsid w:val="00334FB4"/>
    <w:rsid w:val="003351C5"/>
    <w:rsid w:val="003359E7"/>
    <w:rsid w:val="00335A96"/>
    <w:rsid w:val="00335F01"/>
    <w:rsid w:val="003360D6"/>
    <w:rsid w:val="00337028"/>
    <w:rsid w:val="003371B2"/>
    <w:rsid w:val="003375E4"/>
    <w:rsid w:val="00337703"/>
    <w:rsid w:val="00337BF1"/>
    <w:rsid w:val="00337CD5"/>
    <w:rsid w:val="00337F51"/>
    <w:rsid w:val="00337FDC"/>
    <w:rsid w:val="0034012F"/>
    <w:rsid w:val="00340B59"/>
    <w:rsid w:val="0034126A"/>
    <w:rsid w:val="003412EC"/>
    <w:rsid w:val="00341445"/>
    <w:rsid w:val="00341745"/>
    <w:rsid w:val="00341804"/>
    <w:rsid w:val="00341841"/>
    <w:rsid w:val="003419D8"/>
    <w:rsid w:val="00341F1E"/>
    <w:rsid w:val="003421A7"/>
    <w:rsid w:val="0034241D"/>
    <w:rsid w:val="00342422"/>
    <w:rsid w:val="00342779"/>
    <w:rsid w:val="00342A4D"/>
    <w:rsid w:val="00342A55"/>
    <w:rsid w:val="00343177"/>
    <w:rsid w:val="003435B6"/>
    <w:rsid w:val="00343C87"/>
    <w:rsid w:val="00343FB2"/>
    <w:rsid w:val="0034463F"/>
    <w:rsid w:val="003447CA"/>
    <w:rsid w:val="00344B3D"/>
    <w:rsid w:val="00344C21"/>
    <w:rsid w:val="00344DA9"/>
    <w:rsid w:val="00345323"/>
    <w:rsid w:val="0034548C"/>
    <w:rsid w:val="00345890"/>
    <w:rsid w:val="00345C76"/>
    <w:rsid w:val="00345CB1"/>
    <w:rsid w:val="00346AD0"/>
    <w:rsid w:val="00346B02"/>
    <w:rsid w:val="00346B11"/>
    <w:rsid w:val="00346E60"/>
    <w:rsid w:val="00346EA3"/>
    <w:rsid w:val="00347176"/>
    <w:rsid w:val="00347222"/>
    <w:rsid w:val="003474F8"/>
    <w:rsid w:val="0034781C"/>
    <w:rsid w:val="00347C8C"/>
    <w:rsid w:val="00350250"/>
    <w:rsid w:val="003503E8"/>
    <w:rsid w:val="0035044E"/>
    <w:rsid w:val="00350DF3"/>
    <w:rsid w:val="00350FF8"/>
    <w:rsid w:val="0035127E"/>
    <w:rsid w:val="00352261"/>
    <w:rsid w:val="003523BC"/>
    <w:rsid w:val="00352754"/>
    <w:rsid w:val="003530B6"/>
    <w:rsid w:val="00353800"/>
    <w:rsid w:val="00353BE4"/>
    <w:rsid w:val="00353E6A"/>
    <w:rsid w:val="00353F7C"/>
    <w:rsid w:val="00354029"/>
    <w:rsid w:val="0035445E"/>
    <w:rsid w:val="00354571"/>
    <w:rsid w:val="0035486E"/>
    <w:rsid w:val="00354D98"/>
    <w:rsid w:val="00354E07"/>
    <w:rsid w:val="00354E4C"/>
    <w:rsid w:val="00354E5C"/>
    <w:rsid w:val="00355068"/>
    <w:rsid w:val="00355355"/>
    <w:rsid w:val="003553E8"/>
    <w:rsid w:val="0035557F"/>
    <w:rsid w:val="00355700"/>
    <w:rsid w:val="00355D6C"/>
    <w:rsid w:val="00355E53"/>
    <w:rsid w:val="003561AB"/>
    <w:rsid w:val="003562E2"/>
    <w:rsid w:val="003562F4"/>
    <w:rsid w:val="003566FF"/>
    <w:rsid w:val="00356814"/>
    <w:rsid w:val="003569EC"/>
    <w:rsid w:val="00356CB4"/>
    <w:rsid w:val="00356DAF"/>
    <w:rsid w:val="00357338"/>
    <w:rsid w:val="00357802"/>
    <w:rsid w:val="003600BE"/>
    <w:rsid w:val="003601DA"/>
    <w:rsid w:val="003607FF"/>
    <w:rsid w:val="00360CDE"/>
    <w:rsid w:val="00360F7B"/>
    <w:rsid w:val="003611AE"/>
    <w:rsid w:val="0036146E"/>
    <w:rsid w:val="003616CB"/>
    <w:rsid w:val="0036178B"/>
    <w:rsid w:val="003617F3"/>
    <w:rsid w:val="00361E38"/>
    <w:rsid w:val="00362061"/>
    <w:rsid w:val="0036217A"/>
    <w:rsid w:val="003624A7"/>
    <w:rsid w:val="0036254E"/>
    <w:rsid w:val="003625F9"/>
    <w:rsid w:val="003628CC"/>
    <w:rsid w:val="00362A6D"/>
    <w:rsid w:val="00362D67"/>
    <w:rsid w:val="00362EAC"/>
    <w:rsid w:val="0036321F"/>
    <w:rsid w:val="003632EC"/>
    <w:rsid w:val="0036337E"/>
    <w:rsid w:val="003635C6"/>
    <w:rsid w:val="00363A37"/>
    <w:rsid w:val="00363B22"/>
    <w:rsid w:val="00363C87"/>
    <w:rsid w:val="00363D4E"/>
    <w:rsid w:val="00363F97"/>
    <w:rsid w:val="00364019"/>
    <w:rsid w:val="00364585"/>
    <w:rsid w:val="0036481D"/>
    <w:rsid w:val="003648AB"/>
    <w:rsid w:val="0036491F"/>
    <w:rsid w:val="00364999"/>
    <w:rsid w:val="003649AA"/>
    <w:rsid w:val="00364B4D"/>
    <w:rsid w:val="0036549C"/>
    <w:rsid w:val="003663C9"/>
    <w:rsid w:val="003673E0"/>
    <w:rsid w:val="00367E53"/>
    <w:rsid w:val="00370115"/>
    <w:rsid w:val="003702EA"/>
    <w:rsid w:val="003706A0"/>
    <w:rsid w:val="00370795"/>
    <w:rsid w:val="00370977"/>
    <w:rsid w:val="003717EA"/>
    <w:rsid w:val="00371B15"/>
    <w:rsid w:val="00371C1E"/>
    <w:rsid w:val="00371E40"/>
    <w:rsid w:val="003720B3"/>
    <w:rsid w:val="00372327"/>
    <w:rsid w:val="003723AD"/>
    <w:rsid w:val="00372647"/>
    <w:rsid w:val="00372947"/>
    <w:rsid w:val="003736D3"/>
    <w:rsid w:val="00373BF5"/>
    <w:rsid w:val="00373D8D"/>
    <w:rsid w:val="00374534"/>
    <w:rsid w:val="00374611"/>
    <w:rsid w:val="00374887"/>
    <w:rsid w:val="00374981"/>
    <w:rsid w:val="00374A33"/>
    <w:rsid w:val="00374AD3"/>
    <w:rsid w:val="003756D0"/>
    <w:rsid w:val="00375730"/>
    <w:rsid w:val="0037578C"/>
    <w:rsid w:val="0037591E"/>
    <w:rsid w:val="00375D3E"/>
    <w:rsid w:val="00375F97"/>
    <w:rsid w:val="00376216"/>
    <w:rsid w:val="00376910"/>
    <w:rsid w:val="00376A52"/>
    <w:rsid w:val="00376BA1"/>
    <w:rsid w:val="00376D21"/>
    <w:rsid w:val="00376E1D"/>
    <w:rsid w:val="0037758A"/>
    <w:rsid w:val="0037789D"/>
    <w:rsid w:val="00377D6D"/>
    <w:rsid w:val="00377EE0"/>
    <w:rsid w:val="003802A1"/>
    <w:rsid w:val="003806E7"/>
    <w:rsid w:val="003807A4"/>
    <w:rsid w:val="00380855"/>
    <w:rsid w:val="00380A66"/>
    <w:rsid w:val="0038110D"/>
    <w:rsid w:val="00381799"/>
    <w:rsid w:val="00381CBF"/>
    <w:rsid w:val="00382349"/>
    <w:rsid w:val="003828F6"/>
    <w:rsid w:val="00382B3B"/>
    <w:rsid w:val="003831C2"/>
    <w:rsid w:val="00383486"/>
    <w:rsid w:val="003835A3"/>
    <w:rsid w:val="00383D4C"/>
    <w:rsid w:val="0038485F"/>
    <w:rsid w:val="00384D3C"/>
    <w:rsid w:val="00384DB4"/>
    <w:rsid w:val="00384F10"/>
    <w:rsid w:val="00385455"/>
    <w:rsid w:val="00385488"/>
    <w:rsid w:val="0038567B"/>
    <w:rsid w:val="00385A4D"/>
    <w:rsid w:val="00386521"/>
    <w:rsid w:val="00386960"/>
    <w:rsid w:val="00386AC6"/>
    <w:rsid w:val="00387528"/>
    <w:rsid w:val="003877E6"/>
    <w:rsid w:val="00387A4F"/>
    <w:rsid w:val="003902C0"/>
    <w:rsid w:val="0039030C"/>
    <w:rsid w:val="003903B5"/>
    <w:rsid w:val="003905FE"/>
    <w:rsid w:val="0039060F"/>
    <w:rsid w:val="00390B69"/>
    <w:rsid w:val="00391D5B"/>
    <w:rsid w:val="003923E2"/>
    <w:rsid w:val="00392668"/>
    <w:rsid w:val="00392862"/>
    <w:rsid w:val="00392DF7"/>
    <w:rsid w:val="00392ED5"/>
    <w:rsid w:val="00392F56"/>
    <w:rsid w:val="00393433"/>
    <w:rsid w:val="00393AD5"/>
    <w:rsid w:val="00393B4F"/>
    <w:rsid w:val="00393E5D"/>
    <w:rsid w:val="00394722"/>
    <w:rsid w:val="003947C8"/>
    <w:rsid w:val="00394E0D"/>
    <w:rsid w:val="003950B3"/>
    <w:rsid w:val="00395648"/>
    <w:rsid w:val="003956ED"/>
    <w:rsid w:val="00395CB1"/>
    <w:rsid w:val="00395D2C"/>
    <w:rsid w:val="0039661C"/>
    <w:rsid w:val="00396A7C"/>
    <w:rsid w:val="00396CC6"/>
    <w:rsid w:val="00396F00"/>
    <w:rsid w:val="00396FDD"/>
    <w:rsid w:val="00397203"/>
    <w:rsid w:val="00397315"/>
    <w:rsid w:val="003974FE"/>
    <w:rsid w:val="0039765C"/>
    <w:rsid w:val="00397A7A"/>
    <w:rsid w:val="00397BC5"/>
    <w:rsid w:val="003A0060"/>
    <w:rsid w:val="003A0155"/>
    <w:rsid w:val="003A015A"/>
    <w:rsid w:val="003A061F"/>
    <w:rsid w:val="003A0B6D"/>
    <w:rsid w:val="003A11AF"/>
    <w:rsid w:val="003A23D2"/>
    <w:rsid w:val="003A2703"/>
    <w:rsid w:val="003A2E14"/>
    <w:rsid w:val="003A2FED"/>
    <w:rsid w:val="003A3491"/>
    <w:rsid w:val="003A36C4"/>
    <w:rsid w:val="003A3849"/>
    <w:rsid w:val="003A40EA"/>
    <w:rsid w:val="003A4281"/>
    <w:rsid w:val="003A4DC2"/>
    <w:rsid w:val="003A4F51"/>
    <w:rsid w:val="003A5175"/>
    <w:rsid w:val="003A66F5"/>
    <w:rsid w:val="003A67B2"/>
    <w:rsid w:val="003A697D"/>
    <w:rsid w:val="003A6F4C"/>
    <w:rsid w:val="003A7434"/>
    <w:rsid w:val="003A767A"/>
    <w:rsid w:val="003A79CA"/>
    <w:rsid w:val="003A7DBD"/>
    <w:rsid w:val="003B05CB"/>
    <w:rsid w:val="003B0881"/>
    <w:rsid w:val="003B17C0"/>
    <w:rsid w:val="003B1B9F"/>
    <w:rsid w:val="003B2625"/>
    <w:rsid w:val="003B2D5F"/>
    <w:rsid w:val="003B2E2F"/>
    <w:rsid w:val="003B31A3"/>
    <w:rsid w:val="003B356E"/>
    <w:rsid w:val="003B39DD"/>
    <w:rsid w:val="003B3EDC"/>
    <w:rsid w:val="003B40CB"/>
    <w:rsid w:val="003B45B4"/>
    <w:rsid w:val="003B4638"/>
    <w:rsid w:val="003B4832"/>
    <w:rsid w:val="003B4901"/>
    <w:rsid w:val="003B4A5D"/>
    <w:rsid w:val="003B4EBE"/>
    <w:rsid w:val="003B4F42"/>
    <w:rsid w:val="003B5181"/>
    <w:rsid w:val="003B59C5"/>
    <w:rsid w:val="003B5C70"/>
    <w:rsid w:val="003B5D3C"/>
    <w:rsid w:val="003B626A"/>
    <w:rsid w:val="003B66F2"/>
    <w:rsid w:val="003B707E"/>
    <w:rsid w:val="003B70B0"/>
    <w:rsid w:val="003B70B5"/>
    <w:rsid w:val="003B732E"/>
    <w:rsid w:val="003B78FD"/>
    <w:rsid w:val="003B7B52"/>
    <w:rsid w:val="003B7FB3"/>
    <w:rsid w:val="003C0197"/>
    <w:rsid w:val="003C0256"/>
    <w:rsid w:val="003C043E"/>
    <w:rsid w:val="003C0763"/>
    <w:rsid w:val="003C0838"/>
    <w:rsid w:val="003C0AAD"/>
    <w:rsid w:val="003C0FBC"/>
    <w:rsid w:val="003C10DE"/>
    <w:rsid w:val="003C14A0"/>
    <w:rsid w:val="003C157F"/>
    <w:rsid w:val="003C1D48"/>
    <w:rsid w:val="003C1FB3"/>
    <w:rsid w:val="003C212A"/>
    <w:rsid w:val="003C21BF"/>
    <w:rsid w:val="003C2263"/>
    <w:rsid w:val="003C2F6A"/>
    <w:rsid w:val="003C3B17"/>
    <w:rsid w:val="003C3D9B"/>
    <w:rsid w:val="003C3DDC"/>
    <w:rsid w:val="003C4F6A"/>
    <w:rsid w:val="003C4FF5"/>
    <w:rsid w:val="003C55B4"/>
    <w:rsid w:val="003C5760"/>
    <w:rsid w:val="003C59CA"/>
    <w:rsid w:val="003C5B63"/>
    <w:rsid w:val="003C5BE5"/>
    <w:rsid w:val="003C5F47"/>
    <w:rsid w:val="003C60AC"/>
    <w:rsid w:val="003C68BE"/>
    <w:rsid w:val="003C6B80"/>
    <w:rsid w:val="003C6D26"/>
    <w:rsid w:val="003C6DB4"/>
    <w:rsid w:val="003C6E9C"/>
    <w:rsid w:val="003C700E"/>
    <w:rsid w:val="003D0257"/>
    <w:rsid w:val="003D04AF"/>
    <w:rsid w:val="003D051D"/>
    <w:rsid w:val="003D0AF0"/>
    <w:rsid w:val="003D0B6D"/>
    <w:rsid w:val="003D1558"/>
    <w:rsid w:val="003D1B65"/>
    <w:rsid w:val="003D1D14"/>
    <w:rsid w:val="003D1D6D"/>
    <w:rsid w:val="003D23C7"/>
    <w:rsid w:val="003D27D2"/>
    <w:rsid w:val="003D283E"/>
    <w:rsid w:val="003D2F08"/>
    <w:rsid w:val="003D3093"/>
    <w:rsid w:val="003D3B7F"/>
    <w:rsid w:val="003D3D7D"/>
    <w:rsid w:val="003D3F94"/>
    <w:rsid w:val="003D4222"/>
    <w:rsid w:val="003D49DA"/>
    <w:rsid w:val="003D4A05"/>
    <w:rsid w:val="003D4B0F"/>
    <w:rsid w:val="003D4E50"/>
    <w:rsid w:val="003D4FC8"/>
    <w:rsid w:val="003D5101"/>
    <w:rsid w:val="003D56C0"/>
    <w:rsid w:val="003D5B22"/>
    <w:rsid w:val="003D5F4C"/>
    <w:rsid w:val="003D6040"/>
    <w:rsid w:val="003D6302"/>
    <w:rsid w:val="003D68E0"/>
    <w:rsid w:val="003D6D0C"/>
    <w:rsid w:val="003D7422"/>
    <w:rsid w:val="003D7531"/>
    <w:rsid w:val="003D753C"/>
    <w:rsid w:val="003D7597"/>
    <w:rsid w:val="003D7754"/>
    <w:rsid w:val="003D7F3D"/>
    <w:rsid w:val="003E01E5"/>
    <w:rsid w:val="003E0332"/>
    <w:rsid w:val="003E0A38"/>
    <w:rsid w:val="003E13F2"/>
    <w:rsid w:val="003E1C52"/>
    <w:rsid w:val="003E1EBE"/>
    <w:rsid w:val="003E1F3F"/>
    <w:rsid w:val="003E23F2"/>
    <w:rsid w:val="003E2536"/>
    <w:rsid w:val="003E2983"/>
    <w:rsid w:val="003E2DD2"/>
    <w:rsid w:val="003E35EA"/>
    <w:rsid w:val="003E3AC0"/>
    <w:rsid w:val="003E40EF"/>
    <w:rsid w:val="003E448F"/>
    <w:rsid w:val="003E4905"/>
    <w:rsid w:val="003E49DF"/>
    <w:rsid w:val="003E4FCD"/>
    <w:rsid w:val="003E52C6"/>
    <w:rsid w:val="003E54E2"/>
    <w:rsid w:val="003E6781"/>
    <w:rsid w:val="003E6A61"/>
    <w:rsid w:val="003E7229"/>
    <w:rsid w:val="003E754D"/>
    <w:rsid w:val="003E7BCD"/>
    <w:rsid w:val="003E7EF9"/>
    <w:rsid w:val="003F01D5"/>
    <w:rsid w:val="003F0691"/>
    <w:rsid w:val="003F0D2A"/>
    <w:rsid w:val="003F0DB0"/>
    <w:rsid w:val="003F0E0C"/>
    <w:rsid w:val="003F1A7F"/>
    <w:rsid w:val="003F1AD0"/>
    <w:rsid w:val="003F1E1F"/>
    <w:rsid w:val="003F1E43"/>
    <w:rsid w:val="003F227F"/>
    <w:rsid w:val="003F28BD"/>
    <w:rsid w:val="003F2AF2"/>
    <w:rsid w:val="003F3214"/>
    <w:rsid w:val="003F331C"/>
    <w:rsid w:val="003F3C8D"/>
    <w:rsid w:val="003F4279"/>
    <w:rsid w:val="003F4FEE"/>
    <w:rsid w:val="003F50AC"/>
    <w:rsid w:val="003F52EF"/>
    <w:rsid w:val="003F56A9"/>
    <w:rsid w:val="003F58FA"/>
    <w:rsid w:val="003F5B35"/>
    <w:rsid w:val="003F5F85"/>
    <w:rsid w:val="003F6292"/>
    <w:rsid w:val="003F65A1"/>
    <w:rsid w:val="003F69E9"/>
    <w:rsid w:val="003F6A2D"/>
    <w:rsid w:val="003F6C4B"/>
    <w:rsid w:val="003F6EB2"/>
    <w:rsid w:val="003F7262"/>
    <w:rsid w:val="003F753A"/>
    <w:rsid w:val="003F7BBC"/>
    <w:rsid w:val="003F7ED8"/>
    <w:rsid w:val="00400502"/>
    <w:rsid w:val="0040057F"/>
    <w:rsid w:val="00400B1A"/>
    <w:rsid w:val="00400D0F"/>
    <w:rsid w:val="00401212"/>
    <w:rsid w:val="004012C1"/>
    <w:rsid w:val="00401557"/>
    <w:rsid w:val="0040174E"/>
    <w:rsid w:val="0040197B"/>
    <w:rsid w:val="004019FB"/>
    <w:rsid w:val="00401B93"/>
    <w:rsid w:val="00401DC9"/>
    <w:rsid w:val="004021D1"/>
    <w:rsid w:val="0040224B"/>
    <w:rsid w:val="004022A8"/>
    <w:rsid w:val="00402509"/>
    <w:rsid w:val="00402686"/>
    <w:rsid w:val="0040351D"/>
    <w:rsid w:val="00403830"/>
    <w:rsid w:val="004038D4"/>
    <w:rsid w:val="00403D77"/>
    <w:rsid w:val="004044B0"/>
    <w:rsid w:val="0040490E"/>
    <w:rsid w:val="00404B4E"/>
    <w:rsid w:val="00404E80"/>
    <w:rsid w:val="0040501D"/>
    <w:rsid w:val="0040534B"/>
    <w:rsid w:val="004053C6"/>
    <w:rsid w:val="004054F4"/>
    <w:rsid w:val="0040665F"/>
    <w:rsid w:val="00406EBF"/>
    <w:rsid w:val="0040732C"/>
    <w:rsid w:val="00407332"/>
    <w:rsid w:val="00407476"/>
    <w:rsid w:val="00407666"/>
    <w:rsid w:val="00407A52"/>
    <w:rsid w:val="00407B48"/>
    <w:rsid w:val="00407DAA"/>
    <w:rsid w:val="00410429"/>
    <w:rsid w:val="004108DB"/>
    <w:rsid w:val="0041091C"/>
    <w:rsid w:val="00410D72"/>
    <w:rsid w:val="00410D89"/>
    <w:rsid w:val="00410E50"/>
    <w:rsid w:val="004112B8"/>
    <w:rsid w:val="004117C9"/>
    <w:rsid w:val="00411BC0"/>
    <w:rsid w:val="00411F3A"/>
    <w:rsid w:val="00412049"/>
    <w:rsid w:val="00412144"/>
    <w:rsid w:val="00412245"/>
    <w:rsid w:val="00412822"/>
    <w:rsid w:val="00412A1D"/>
    <w:rsid w:val="00412B1E"/>
    <w:rsid w:val="00412DF0"/>
    <w:rsid w:val="00413124"/>
    <w:rsid w:val="00413182"/>
    <w:rsid w:val="004132E5"/>
    <w:rsid w:val="004132FC"/>
    <w:rsid w:val="004133A8"/>
    <w:rsid w:val="00413784"/>
    <w:rsid w:val="004140F6"/>
    <w:rsid w:val="004142E1"/>
    <w:rsid w:val="004142E2"/>
    <w:rsid w:val="00414800"/>
    <w:rsid w:val="0041542B"/>
    <w:rsid w:val="00415516"/>
    <w:rsid w:val="00415826"/>
    <w:rsid w:val="00415A22"/>
    <w:rsid w:val="00415C67"/>
    <w:rsid w:val="00415CA7"/>
    <w:rsid w:val="00415CCE"/>
    <w:rsid w:val="00415CF4"/>
    <w:rsid w:val="00415D58"/>
    <w:rsid w:val="004162DE"/>
    <w:rsid w:val="004163B6"/>
    <w:rsid w:val="0041663B"/>
    <w:rsid w:val="00416A03"/>
    <w:rsid w:val="00416A06"/>
    <w:rsid w:val="00416FB3"/>
    <w:rsid w:val="00416FE2"/>
    <w:rsid w:val="004171FD"/>
    <w:rsid w:val="00417642"/>
    <w:rsid w:val="00417849"/>
    <w:rsid w:val="004178E8"/>
    <w:rsid w:val="00417A64"/>
    <w:rsid w:val="00417CF5"/>
    <w:rsid w:val="00417F4B"/>
    <w:rsid w:val="0042040C"/>
    <w:rsid w:val="004205FF"/>
    <w:rsid w:val="004206DF"/>
    <w:rsid w:val="00420806"/>
    <w:rsid w:val="0042112B"/>
    <w:rsid w:val="00421324"/>
    <w:rsid w:val="00421785"/>
    <w:rsid w:val="00421932"/>
    <w:rsid w:val="00421B08"/>
    <w:rsid w:val="00421C7E"/>
    <w:rsid w:val="004227CE"/>
    <w:rsid w:val="00422DAA"/>
    <w:rsid w:val="004235A3"/>
    <w:rsid w:val="004237D6"/>
    <w:rsid w:val="00423C1F"/>
    <w:rsid w:val="00423D3E"/>
    <w:rsid w:val="00424635"/>
    <w:rsid w:val="00424935"/>
    <w:rsid w:val="00424D7F"/>
    <w:rsid w:val="00424EA9"/>
    <w:rsid w:val="00425179"/>
    <w:rsid w:val="004252F5"/>
    <w:rsid w:val="00425530"/>
    <w:rsid w:val="00425554"/>
    <w:rsid w:val="0042588C"/>
    <w:rsid w:val="004259A1"/>
    <w:rsid w:val="00425E6F"/>
    <w:rsid w:val="00426279"/>
    <w:rsid w:val="0042638B"/>
    <w:rsid w:val="00426432"/>
    <w:rsid w:val="0042647C"/>
    <w:rsid w:val="00426BF2"/>
    <w:rsid w:val="00426C84"/>
    <w:rsid w:val="00426D7A"/>
    <w:rsid w:val="00426DC1"/>
    <w:rsid w:val="00426DE4"/>
    <w:rsid w:val="00426E82"/>
    <w:rsid w:val="0042723D"/>
    <w:rsid w:val="004272D1"/>
    <w:rsid w:val="00427345"/>
    <w:rsid w:val="0042745C"/>
    <w:rsid w:val="004276B2"/>
    <w:rsid w:val="004277D4"/>
    <w:rsid w:val="00427E52"/>
    <w:rsid w:val="00427EF4"/>
    <w:rsid w:val="004303F8"/>
    <w:rsid w:val="004308F8"/>
    <w:rsid w:val="00430C90"/>
    <w:rsid w:val="00430DE2"/>
    <w:rsid w:val="0043181D"/>
    <w:rsid w:val="00431C55"/>
    <w:rsid w:val="00431C82"/>
    <w:rsid w:val="00431D02"/>
    <w:rsid w:val="00431E12"/>
    <w:rsid w:val="00432022"/>
    <w:rsid w:val="00432149"/>
    <w:rsid w:val="00432286"/>
    <w:rsid w:val="0043238A"/>
    <w:rsid w:val="0043238E"/>
    <w:rsid w:val="004325CD"/>
    <w:rsid w:val="0043266A"/>
    <w:rsid w:val="00432B99"/>
    <w:rsid w:val="00432C2A"/>
    <w:rsid w:val="00432DE3"/>
    <w:rsid w:val="00432FB2"/>
    <w:rsid w:val="00433913"/>
    <w:rsid w:val="00433DD8"/>
    <w:rsid w:val="0043414A"/>
    <w:rsid w:val="0043471D"/>
    <w:rsid w:val="00434785"/>
    <w:rsid w:val="00434CB0"/>
    <w:rsid w:val="00434D1D"/>
    <w:rsid w:val="00434F03"/>
    <w:rsid w:val="00435768"/>
    <w:rsid w:val="00435ED2"/>
    <w:rsid w:val="00436848"/>
    <w:rsid w:val="004368D6"/>
    <w:rsid w:val="00436A0D"/>
    <w:rsid w:val="00436B0D"/>
    <w:rsid w:val="0043707F"/>
    <w:rsid w:val="004370D1"/>
    <w:rsid w:val="0043758A"/>
    <w:rsid w:val="004379E2"/>
    <w:rsid w:val="00437BDC"/>
    <w:rsid w:val="00437D82"/>
    <w:rsid w:val="00437D98"/>
    <w:rsid w:val="00440501"/>
    <w:rsid w:val="00440BCF"/>
    <w:rsid w:val="00440C58"/>
    <w:rsid w:val="00440CF0"/>
    <w:rsid w:val="00440E02"/>
    <w:rsid w:val="00440F51"/>
    <w:rsid w:val="004415F0"/>
    <w:rsid w:val="00441733"/>
    <w:rsid w:val="00441C66"/>
    <w:rsid w:val="00441D0A"/>
    <w:rsid w:val="00442092"/>
    <w:rsid w:val="0044229B"/>
    <w:rsid w:val="0044231C"/>
    <w:rsid w:val="004433C7"/>
    <w:rsid w:val="004434E7"/>
    <w:rsid w:val="0044394A"/>
    <w:rsid w:val="00444364"/>
    <w:rsid w:val="00444A4D"/>
    <w:rsid w:val="00444BBF"/>
    <w:rsid w:val="00444CB3"/>
    <w:rsid w:val="004453FF"/>
    <w:rsid w:val="00445426"/>
    <w:rsid w:val="00445614"/>
    <w:rsid w:val="004457C2"/>
    <w:rsid w:val="00445C1E"/>
    <w:rsid w:val="004463D2"/>
    <w:rsid w:val="0044688A"/>
    <w:rsid w:val="00446898"/>
    <w:rsid w:val="00446E5E"/>
    <w:rsid w:val="004472D5"/>
    <w:rsid w:val="00447907"/>
    <w:rsid w:val="00447E57"/>
    <w:rsid w:val="00447F1D"/>
    <w:rsid w:val="00450431"/>
    <w:rsid w:val="0045048C"/>
    <w:rsid w:val="004506B2"/>
    <w:rsid w:val="00450807"/>
    <w:rsid w:val="00450914"/>
    <w:rsid w:val="00450E77"/>
    <w:rsid w:val="004515A9"/>
    <w:rsid w:val="00451A89"/>
    <w:rsid w:val="004522AB"/>
    <w:rsid w:val="004523BB"/>
    <w:rsid w:val="004523D7"/>
    <w:rsid w:val="0045252C"/>
    <w:rsid w:val="004533A7"/>
    <w:rsid w:val="004533B9"/>
    <w:rsid w:val="004535F6"/>
    <w:rsid w:val="00453B44"/>
    <w:rsid w:val="00453E02"/>
    <w:rsid w:val="00453E08"/>
    <w:rsid w:val="004541C9"/>
    <w:rsid w:val="004541CA"/>
    <w:rsid w:val="004548D7"/>
    <w:rsid w:val="00454BC7"/>
    <w:rsid w:val="00454E68"/>
    <w:rsid w:val="00454F29"/>
    <w:rsid w:val="0045573F"/>
    <w:rsid w:val="00455E81"/>
    <w:rsid w:val="00455E9D"/>
    <w:rsid w:val="00455ECF"/>
    <w:rsid w:val="0045602B"/>
    <w:rsid w:val="00456953"/>
    <w:rsid w:val="00456AA6"/>
    <w:rsid w:val="004573E0"/>
    <w:rsid w:val="004574A9"/>
    <w:rsid w:val="00457650"/>
    <w:rsid w:val="0045770D"/>
    <w:rsid w:val="00457B66"/>
    <w:rsid w:val="00457BCB"/>
    <w:rsid w:val="00457E7F"/>
    <w:rsid w:val="00457FF7"/>
    <w:rsid w:val="00457FF9"/>
    <w:rsid w:val="00460110"/>
    <w:rsid w:val="004602F0"/>
    <w:rsid w:val="004604EC"/>
    <w:rsid w:val="004607EA"/>
    <w:rsid w:val="00460BCC"/>
    <w:rsid w:val="00460C81"/>
    <w:rsid w:val="00460F63"/>
    <w:rsid w:val="0046100B"/>
    <w:rsid w:val="004610DD"/>
    <w:rsid w:val="00461315"/>
    <w:rsid w:val="004614A1"/>
    <w:rsid w:val="004615FC"/>
    <w:rsid w:val="00461996"/>
    <w:rsid w:val="00461AA2"/>
    <w:rsid w:val="00462F60"/>
    <w:rsid w:val="004632D1"/>
    <w:rsid w:val="004634CC"/>
    <w:rsid w:val="00463B93"/>
    <w:rsid w:val="00463C5B"/>
    <w:rsid w:val="00463CD4"/>
    <w:rsid w:val="00464059"/>
    <w:rsid w:val="00464243"/>
    <w:rsid w:val="004643A8"/>
    <w:rsid w:val="004643C4"/>
    <w:rsid w:val="00464585"/>
    <w:rsid w:val="00464727"/>
    <w:rsid w:val="00464735"/>
    <w:rsid w:val="004648AF"/>
    <w:rsid w:val="00464AC7"/>
    <w:rsid w:val="00464B4C"/>
    <w:rsid w:val="00464CF4"/>
    <w:rsid w:val="00464E75"/>
    <w:rsid w:val="004650B2"/>
    <w:rsid w:val="00465586"/>
    <w:rsid w:val="004656C0"/>
    <w:rsid w:val="004658B1"/>
    <w:rsid w:val="00465C16"/>
    <w:rsid w:val="00466273"/>
    <w:rsid w:val="004667C5"/>
    <w:rsid w:val="0046698B"/>
    <w:rsid w:val="00466C19"/>
    <w:rsid w:val="00466C68"/>
    <w:rsid w:val="00466CBE"/>
    <w:rsid w:val="00466D69"/>
    <w:rsid w:val="00466EF5"/>
    <w:rsid w:val="00466FA3"/>
    <w:rsid w:val="00467449"/>
    <w:rsid w:val="004679FB"/>
    <w:rsid w:val="00467B3F"/>
    <w:rsid w:val="00467C09"/>
    <w:rsid w:val="00467CC5"/>
    <w:rsid w:val="00467D0C"/>
    <w:rsid w:val="00467FC7"/>
    <w:rsid w:val="004703B1"/>
    <w:rsid w:val="004705BF"/>
    <w:rsid w:val="0047083D"/>
    <w:rsid w:val="0047140A"/>
    <w:rsid w:val="0047142E"/>
    <w:rsid w:val="00471AD3"/>
    <w:rsid w:val="00471D20"/>
    <w:rsid w:val="0047218A"/>
    <w:rsid w:val="0047252B"/>
    <w:rsid w:val="0047257B"/>
    <w:rsid w:val="00472692"/>
    <w:rsid w:val="004729B1"/>
    <w:rsid w:val="00472EA2"/>
    <w:rsid w:val="004734D2"/>
    <w:rsid w:val="00473BB7"/>
    <w:rsid w:val="00473C1B"/>
    <w:rsid w:val="00473D1D"/>
    <w:rsid w:val="0047496F"/>
    <w:rsid w:val="00474C8E"/>
    <w:rsid w:val="00474D58"/>
    <w:rsid w:val="00474DF2"/>
    <w:rsid w:val="00475074"/>
    <w:rsid w:val="004750AB"/>
    <w:rsid w:val="00475242"/>
    <w:rsid w:val="00475380"/>
    <w:rsid w:val="00475D3A"/>
    <w:rsid w:val="0047665F"/>
    <w:rsid w:val="004767AE"/>
    <w:rsid w:val="00476DCD"/>
    <w:rsid w:val="00477581"/>
    <w:rsid w:val="004775E0"/>
    <w:rsid w:val="00477CF2"/>
    <w:rsid w:val="00480294"/>
    <w:rsid w:val="0048034C"/>
    <w:rsid w:val="00480354"/>
    <w:rsid w:val="00480559"/>
    <w:rsid w:val="0048063B"/>
    <w:rsid w:val="004808BB"/>
    <w:rsid w:val="00481192"/>
    <w:rsid w:val="00481367"/>
    <w:rsid w:val="00482792"/>
    <w:rsid w:val="00482964"/>
    <w:rsid w:val="00482C01"/>
    <w:rsid w:val="00482CDF"/>
    <w:rsid w:val="00483989"/>
    <w:rsid w:val="00483AE1"/>
    <w:rsid w:val="00483AF1"/>
    <w:rsid w:val="00483C55"/>
    <w:rsid w:val="0048403F"/>
    <w:rsid w:val="00484158"/>
    <w:rsid w:val="00484B52"/>
    <w:rsid w:val="00484B61"/>
    <w:rsid w:val="00484D0B"/>
    <w:rsid w:val="00484D6D"/>
    <w:rsid w:val="00484E31"/>
    <w:rsid w:val="00484E8F"/>
    <w:rsid w:val="00484F2C"/>
    <w:rsid w:val="0048556E"/>
    <w:rsid w:val="00485886"/>
    <w:rsid w:val="004859DD"/>
    <w:rsid w:val="00485A33"/>
    <w:rsid w:val="00485A95"/>
    <w:rsid w:val="00485C92"/>
    <w:rsid w:val="00485FB0"/>
    <w:rsid w:val="00486483"/>
    <w:rsid w:val="00486A68"/>
    <w:rsid w:val="00486AA1"/>
    <w:rsid w:val="00486C07"/>
    <w:rsid w:val="0048723F"/>
    <w:rsid w:val="00487439"/>
    <w:rsid w:val="00487584"/>
    <w:rsid w:val="004875AA"/>
    <w:rsid w:val="00487B94"/>
    <w:rsid w:val="004901E1"/>
    <w:rsid w:val="00490900"/>
    <w:rsid w:val="00490BBD"/>
    <w:rsid w:val="00490D42"/>
    <w:rsid w:val="00490DA8"/>
    <w:rsid w:val="00491072"/>
    <w:rsid w:val="00491217"/>
    <w:rsid w:val="004913CE"/>
    <w:rsid w:val="004915F3"/>
    <w:rsid w:val="00491E25"/>
    <w:rsid w:val="00492593"/>
    <w:rsid w:val="00492632"/>
    <w:rsid w:val="00492674"/>
    <w:rsid w:val="0049276B"/>
    <w:rsid w:val="004927E4"/>
    <w:rsid w:val="004929C8"/>
    <w:rsid w:val="00493025"/>
    <w:rsid w:val="004930A6"/>
    <w:rsid w:val="0049315C"/>
    <w:rsid w:val="004931D9"/>
    <w:rsid w:val="00494240"/>
    <w:rsid w:val="004947FB"/>
    <w:rsid w:val="00494817"/>
    <w:rsid w:val="00494EC8"/>
    <w:rsid w:val="00495446"/>
    <w:rsid w:val="0049689F"/>
    <w:rsid w:val="00496D32"/>
    <w:rsid w:val="00496D99"/>
    <w:rsid w:val="00496FF7"/>
    <w:rsid w:val="00497498"/>
    <w:rsid w:val="004976DE"/>
    <w:rsid w:val="004A00C6"/>
    <w:rsid w:val="004A0AF0"/>
    <w:rsid w:val="004A146F"/>
    <w:rsid w:val="004A19D6"/>
    <w:rsid w:val="004A1CE1"/>
    <w:rsid w:val="004A23B6"/>
    <w:rsid w:val="004A24E6"/>
    <w:rsid w:val="004A2766"/>
    <w:rsid w:val="004A2991"/>
    <w:rsid w:val="004A2AA0"/>
    <w:rsid w:val="004A2FF1"/>
    <w:rsid w:val="004A41BC"/>
    <w:rsid w:val="004A42A1"/>
    <w:rsid w:val="004A4405"/>
    <w:rsid w:val="004A4A0F"/>
    <w:rsid w:val="004A4B32"/>
    <w:rsid w:val="004A528C"/>
    <w:rsid w:val="004A5845"/>
    <w:rsid w:val="004A5AF8"/>
    <w:rsid w:val="004A609B"/>
    <w:rsid w:val="004A60AB"/>
    <w:rsid w:val="004A6A2C"/>
    <w:rsid w:val="004A732D"/>
    <w:rsid w:val="004A7651"/>
    <w:rsid w:val="004A76FE"/>
    <w:rsid w:val="004A772C"/>
    <w:rsid w:val="004B040E"/>
    <w:rsid w:val="004B0445"/>
    <w:rsid w:val="004B07D8"/>
    <w:rsid w:val="004B0828"/>
    <w:rsid w:val="004B0A9C"/>
    <w:rsid w:val="004B0C86"/>
    <w:rsid w:val="004B10AF"/>
    <w:rsid w:val="004B1248"/>
    <w:rsid w:val="004B13E2"/>
    <w:rsid w:val="004B1C28"/>
    <w:rsid w:val="004B2101"/>
    <w:rsid w:val="004B216B"/>
    <w:rsid w:val="004B21FD"/>
    <w:rsid w:val="004B31DF"/>
    <w:rsid w:val="004B3412"/>
    <w:rsid w:val="004B353A"/>
    <w:rsid w:val="004B3599"/>
    <w:rsid w:val="004B3834"/>
    <w:rsid w:val="004B3B53"/>
    <w:rsid w:val="004B3B9E"/>
    <w:rsid w:val="004B3BF0"/>
    <w:rsid w:val="004B3C11"/>
    <w:rsid w:val="004B41B2"/>
    <w:rsid w:val="004B4254"/>
    <w:rsid w:val="004B4CC1"/>
    <w:rsid w:val="004B5DEC"/>
    <w:rsid w:val="004B661D"/>
    <w:rsid w:val="004B6757"/>
    <w:rsid w:val="004B677B"/>
    <w:rsid w:val="004B6ABD"/>
    <w:rsid w:val="004B6BB3"/>
    <w:rsid w:val="004B6D68"/>
    <w:rsid w:val="004B6FAD"/>
    <w:rsid w:val="004B735F"/>
    <w:rsid w:val="004B7484"/>
    <w:rsid w:val="004B7494"/>
    <w:rsid w:val="004B74C2"/>
    <w:rsid w:val="004B751B"/>
    <w:rsid w:val="004B763F"/>
    <w:rsid w:val="004B7650"/>
    <w:rsid w:val="004B7F41"/>
    <w:rsid w:val="004B7FD6"/>
    <w:rsid w:val="004C03FC"/>
    <w:rsid w:val="004C057E"/>
    <w:rsid w:val="004C0691"/>
    <w:rsid w:val="004C07F5"/>
    <w:rsid w:val="004C0A21"/>
    <w:rsid w:val="004C0A58"/>
    <w:rsid w:val="004C10DC"/>
    <w:rsid w:val="004C1146"/>
    <w:rsid w:val="004C1661"/>
    <w:rsid w:val="004C1888"/>
    <w:rsid w:val="004C1B39"/>
    <w:rsid w:val="004C1CBD"/>
    <w:rsid w:val="004C21DB"/>
    <w:rsid w:val="004C2DE6"/>
    <w:rsid w:val="004C2E5A"/>
    <w:rsid w:val="004C2EB1"/>
    <w:rsid w:val="004C30BE"/>
    <w:rsid w:val="004C31E5"/>
    <w:rsid w:val="004C3276"/>
    <w:rsid w:val="004C3BC2"/>
    <w:rsid w:val="004C3CFC"/>
    <w:rsid w:val="004C3E20"/>
    <w:rsid w:val="004C3E4B"/>
    <w:rsid w:val="004C4189"/>
    <w:rsid w:val="004C42BD"/>
    <w:rsid w:val="004C4C2B"/>
    <w:rsid w:val="004C4EB9"/>
    <w:rsid w:val="004C4FAD"/>
    <w:rsid w:val="004C5017"/>
    <w:rsid w:val="004C5674"/>
    <w:rsid w:val="004C5A37"/>
    <w:rsid w:val="004C5D3B"/>
    <w:rsid w:val="004C5D56"/>
    <w:rsid w:val="004C5FF8"/>
    <w:rsid w:val="004C60CC"/>
    <w:rsid w:val="004C6228"/>
    <w:rsid w:val="004C6B97"/>
    <w:rsid w:val="004C70B4"/>
    <w:rsid w:val="004C7106"/>
    <w:rsid w:val="004C7C91"/>
    <w:rsid w:val="004C7F98"/>
    <w:rsid w:val="004C7FEC"/>
    <w:rsid w:val="004D0162"/>
    <w:rsid w:val="004D0504"/>
    <w:rsid w:val="004D0625"/>
    <w:rsid w:val="004D175A"/>
    <w:rsid w:val="004D18D8"/>
    <w:rsid w:val="004D1B6B"/>
    <w:rsid w:val="004D1BB5"/>
    <w:rsid w:val="004D22AD"/>
    <w:rsid w:val="004D2647"/>
    <w:rsid w:val="004D32F3"/>
    <w:rsid w:val="004D3573"/>
    <w:rsid w:val="004D40A1"/>
    <w:rsid w:val="004D43C7"/>
    <w:rsid w:val="004D4AA8"/>
    <w:rsid w:val="004D5807"/>
    <w:rsid w:val="004D5A79"/>
    <w:rsid w:val="004D5EBB"/>
    <w:rsid w:val="004D612C"/>
    <w:rsid w:val="004D6435"/>
    <w:rsid w:val="004D64A9"/>
    <w:rsid w:val="004D6849"/>
    <w:rsid w:val="004D6DAD"/>
    <w:rsid w:val="004D6DDE"/>
    <w:rsid w:val="004D71D9"/>
    <w:rsid w:val="004D73EB"/>
    <w:rsid w:val="004D755F"/>
    <w:rsid w:val="004D7743"/>
    <w:rsid w:val="004D7A7E"/>
    <w:rsid w:val="004D7C62"/>
    <w:rsid w:val="004D7CBB"/>
    <w:rsid w:val="004E0841"/>
    <w:rsid w:val="004E08B8"/>
    <w:rsid w:val="004E0EBD"/>
    <w:rsid w:val="004E144C"/>
    <w:rsid w:val="004E16AC"/>
    <w:rsid w:val="004E19D2"/>
    <w:rsid w:val="004E20AA"/>
    <w:rsid w:val="004E22BF"/>
    <w:rsid w:val="004E22FE"/>
    <w:rsid w:val="004E230A"/>
    <w:rsid w:val="004E2636"/>
    <w:rsid w:val="004E26AB"/>
    <w:rsid w:val="004E2843"/>
    <w:rsid w:val="004E2D3F"/>
    <w:rsid w:val="004E30F5"/>
    <w:rsid w:val="004E334C"/>
    <w:rsid w:val="004E33E2"/>
    <w:rsid w:val="004E3438"/>
    <w:rsid w:val="004E37B5"/>
    <w:rsid w:val="004E37E9"/>
    <w:rsid w:val="004E3B76"/>
    <w:rsid w:val="004E3E8E"/>
    <w:rsid w:val="004E3F8F"/>
    <w:rsid w:val="004E40F8"/>
    <w:rsid w:val="004E425F"/>
    <w:rsid w:val="004E499A"/>
    <w:rsid w:val="004E49FB"/>
    <w:rsid w:val="004E4A2C"/>
    <w:rsid w:val="004E4B16"/>
    <w:rsid w:val="004E5282"/>
    <w:rsid w:val="004E5679"/>
    <w:rsid w:val="004E5C0A"/>
    <w:rsid w:val="004E5E52"/>
    <w:rsid w:val="004E60FD"/>
    <w:rsid w:val="004E612A"/>
    <w:rsid w:val="004E65E4"/>
    <w:rsid w:val="004E67D0"/>
    <w:rsid w:val="004E6D0C"/>
    <w:rsid w:val="004E6D22"/>
    <w:rsid w:val="004E6DB6"/>
    <w:rsid w:val="004E6E1C"/>
    <w:rsid w:val="004E73AC"/>
    <w:rsid w:val="004E7462"/>
    <w:rsid w:val="004E75B6"/>
    <w:rsid w:val="004E78D7"/>
    <w:rsid w:val="004F04CA"/>
    <w:rsid w:val="004F0594"/>
    <w:rsid w:val="004F064B"/>
    <w:rsid w:val="004F08DC"/>
    <w:rsid w:val="004F0A0D"/>
    <w:rsid w:val="004F0B8A"/>
    <w:rsid w:val="004F0CD0"/>
    <w:rsid w:val="004F11E8"/>
    <w:rsid w:val="004F1346"/>
    <w:rsid w:val="004F1755"/>
    <w:rsid w:val="004F226A"/>
    <w:rsid w:val="004F22A6"/>
    <w:rsid w:val="004F2497"/>
    <w:rsid w:val="004F2609"/>
    <w:rsid w:val="004F2681"/>
    <w:rsid w:val="004F2829"/>
    <w:rsid w:val="004F28D7"/>
    <w:rsid w:val="004F2A9D"/>
    <w:rsid w:val="004F2E28"/>
    <w:rsid w:val="004F2E4C"/>
    <w:rsid w:val="004F2F6C"/>
    <w:rsid w:val="004F30CB"/>
    <w:rsid w:val="004F32E4"/>
    <w:rsid w:val="004F3502"/>
    <w:rsid w:val="004F37D9"/>
    <w:rsid w:val="004F3989"/>
    <w:rsid w:val="004F3DDC"/>
    <w:rsid w:val="004F3E9E"/>
    <w:rsid w:val="004F462C"/>
    <w:rsid w:val="004F4644"/>
    <w:rsid w:val="004F49BA"/>
    <w:rsid w:val="004F4B2A"/>
    <w:rsid w:val="004F4E8F"/>
    <w:rsid w:val="004F4FF7"/>
    <w:rsid w:val="004F52C4"/>
    <w:rsid w:val="004F60DA"/>
    <w:rsid w:val="004F611F"/>
    <w:rsid w:val="004F630E"/>
    <w:rsid w:val="004F6546"/>
    <w:rsid w:val="004F66F7"/>
    <w:rsid w:val="004F6C35"/>
    <w:rsid w:val="004F6D16"/>
    <w:rsid w:val="004F7337"/>
    <w:rsid w:val="004F7399"/>
    <w:rsid w:val="004F75E1"/>
    <w:rsid w:val="004F765A"/>
    <w:rsid w:val="004F7922"/>
    <w:rsid w:val="004F7F0A"/>
    <w:rsid w:val="00500162"/>
    <w:rsid w:val="005001AE"/>
    <w:rsid w:val="005006CD"/>
    <w:rsid w:val="005008BD"/>
    <w:rsid w:val="00500B73"/>
    <w:rsid w:val="00500D8B"/>
    <w:rsid w:val="00500DA5"/>
    <w:rsid w:val="00500F93"/>
    <w:rsid w:val="00501D65"/>
    <w:rsid w:val="00501D80"/>
    <w:rsid w:val="00501E00"/>
    <w:rsid w:val="005023EA"/>
    <w:rsid w:val="00502473"/>
    <w:rsid w:val="005025B2"/>
    <w:rsid w:val="00502B36"/>
    <w:rsid w:val="00502BEA"/>
    <w:rsid w:val="00502E04"/>
    <w:rsid w:val="00503292"/>
    <w:rsid w:val="00503482"/>
    <w:rsid w:val="00503734"/>
    <w:rsid w:val="00503A44"/>
    <w:rsid w:val="00503C76"/>
    <w:rsid w:val="00504B3E"/>
    <w:rsid w:val="00504BD0"/>
    <w:rsid w:val="0050642D"/>
    <w:rsid w:val="0050651E"/>
    <w:rsid w:val="0050688A"/>
    <w:rsid w:val="00506D28"/>
    <w:rsid w:val="00506D61"/>
    <w:rsid w:val="00506F64"/>
    <w:rsid w:val="00506F93"/>
    <w:rsid w:val="00507F27"/>
    <w:rsid w:val="00510273"/>
    <w:rsid w:val="0051050C"/>
    <w:rsid w:val="005105D8"/>
    <w:rsid w:val="00510912"/>
    <w:rsid w:val="00510FBB"/>
    <w:rsid w:val="0051102C"/>
    <w:rsid w:val="00511058"/>
    <w:rsid w:val="005113AA"/>
    <w:rsid w:val="0051143B"/>
    <w:rsid w:val="00511744"/>
    <w:rsid w:val="005118F5"/>
    <w:rsid w:val="005119FC"/>
    <w:rsid w:val="00511C3A"/>
    <w:rsid w:val="00511D10"/>
    <w:rsid w:val="00511D92"/>
    <w:rsid w:val="00511FB0"/>
    <w:rsid w:val="005122B4"/>
    <w:rsid w:val="005125AB"/>
    <w:rsid w:val="005127DC"/>
    <w:rsid w:val="00513241"/>
    <w:rsid w:val="005135E5"/>
    <w:rsid w:val="005136BF"/>
    <w:rsid w:val="005139BE"/>
    <w:rsid w:val="005142D4"/>
    <w:rsid w:val="005144A5"/>
    <w:rsid w:val="0051458E"/>
    <w:rsid w:val="005145F5"/>
    <w:rsid w:val="005146FB"/>
    <w:rsid w:val="00514901"/>
    <w:rsid w:val="00514B62"/>
    <w:rsid w:val="00514ECE"/>
    <w:rsid w:val="0051524B"/>
    <w:rsid w:val="0051528B"/>
    <w:rsid w:val="00515494"/>
    <w:rsid w:val="0051564D"/>
    <w:rsid w:val="00515A69"/>
    <w:rsid w:val="00515BA9"/>
    <w:rsid w:val="00515DCB"/>
    <w:rsid w:val="00516032"/>
    <w:rsid w:val="00516199"/>
    <w:rsid w:val="00516500"/>
    <w:rsid w:val="00516756"/>
    <w:rsid w:val="005167CD"/>
    <w:rsid w:val="00516BAD"/>
    <w:rsid w:val="00516DAD"/>
    <w:rsid w:val="00516DD3"/>
    <w:rsid w:val="00517007"/>
    <w:rsid w:val="00517271"/>
    <w:rsid w:val="0051774E"/>
    <w:rsid w:val="00517775"/>
    <w:rsid w:val="0051777D"/>
    <w:rsid w:val="00517BA1"/>
    <w:rsid w:val="00520136"/>
    <w:rsid w:val="005202CB"/>
    <w:rsid w:val="005203D2"/>
    <w:rsid w:val="00520955"/>
    <w:rsid w:val="00520957"/>
    <w:rsid w:val="0052099D"/>
    <w:rsid w:val="00520C8A"/>
    <w:rsid w:val="00521141"/>
    <w:rsid w:val="00521759"/>
    <w:rsid w:val="005219C6"/>
    <w:rsid w:val="00521C8D"/>
    <w:rsid w:val="00521D85"/>
    <w:rsid w:val="00521F87"/>
    <w:rsid w:val="00522073"/>
    <w:rsid w:val="00522154"/>
    <w:rsid w:val="00522253"/>
    <w:rsid w:val="0052325A"/>
    <w:rsid w:val="00523652"/>
    <w:rsid w:val="0052371E"/>
    <w:rsid w:val="0052376A"/>
    <w:rsid w:val="00523AE3"/>
    <w:rsid w:val="00523B04"/>
    <w:rsid w:val="00523D0D"/>
    <w:rsid w:val="00524F50"/>
    <w:rsid w:val="0052500E"/>
    <w:rsid w:val="00525337"/>
    <w:rsid w:val="0052546B"/>
    <w:rsid w:val="005255F3"/>
    <w:rsid w:val="0052578F"/>
    <w:rsid w:val="00525E7D"/>
    <w:rsid w:val="0052617B"/>
    <w:rsid w:val="00526219"/>
    <w:rsid w:val="0052673C"/>
    <w:rsid w:val="00526846"/>
    <w:rsid w:val="00526C04"/>
    <w:rsid w:val="00526D7F"/>
    <w:rsid w:val="00526F77"/>
    <w:rsid w:val="005270A0"/>
    <w:rsid w:val="00527469"/>
    <w:rsid w:val="00527A60"/>
    <w:rsid w:val="00530368"/>
    <w:rsid w:val="0053041F"/>
    <w:rsid w:val="005305DB"/>
    <w:rsid w:val="00530725"/>
    <w:rsid w:val="00530AB5"/>
    <w:rsid w:val="00530AF1"/>
    <w:rsid w:val="00530CD1"/>
    <w:rsid w:val="0053114C"/>
    <w:rsid w:val="0053152C"/>
    <w:rsid w:val="00531B03"/>
    <w:rsid w:val="00531E67"/>
    <w:rsid w:val="00532351"/>
    <w:rsid w:val="00533063"/>
    <w:rsid w:val="005334AA"/>
    <w:rsid w:val="00533A8B"/>
    <w:rsid w:val="005342FF"/>
    <w:rsid w:val="00534A63"/>
    <w:rsid w:val="005352F5"/>
    <w:rsid w:val="005353C7"/>
    <w:rsid w:val="005353F9"/>
    <w:rsid w:val="005354A8"/>
    <w:rsid w:val="00536292"/>
    <w:rsid w:val="00536B32"/>
    <w:rsid w:val="00536CD6"/>
    <w:rsid w:val="00537529"/>
    <w:rsid w:val="00537823"/>
    <w:rsid w:val="00537875"/>
    <w:rsid w:val="00537C59"/>
    <w:rsid w:val="0054005B"/>
    <w:rsid w:val="00540A0B"/>
    <w:rsid w:val="005417A6"/>
    <w:rsid w:val="00541AC6"/>
    <w:rsid w:val="00541B50"/>
    <w:rsid w:val="00541CF2"/>
    <w:rsid w:val="00541DB2"/>
    <w:rsid w:val="005427C3"/>
    <w:rsid w:val="00542A05"/>
    <w:rsid w:val="00543128"/>
    <w:rsid w:val="00543654"/>
    <w:rsid w:val="00543721"/>
    <w:rsid w:val="0054394E"/>
    <w:rsid w:val="00543B1B"/>
    <w:rsid w:val="00543F79"/>
    <w:rsid w:val="00543FBF"/>
    <w:rsid w:val="00543FE3"/>
    <w:rsid w:val="00544131"/>
    <w:rsid w:val="00544174"/>
    <w:rsid w:val="005441A3"/>
    <w:rsid w:val="0054457F"/>
    <w:rsid w:val="00544795"/>
    <w:rsid w:val="00544818"/>
    <w:rsid w:val="005449B5"/>
    <w:rsid w:val="005449CE"/>
    <w:rsid w:val="0054517A"/>
    <w:rsid w:val="00545A4F"/>
    <w:rsid w:val="00545F2F"/>
    <w:rsid w:val="00546034"/>
    <w:rsid w:val="005463C5"/>
    <w:rsid w:val="005467A5"/>
    <w:rsid w:val="00546A5E"/>
    <w:rsid w:val="00546A93"/>
    <w:rsid w:val="00546B09"/>
    <w:rsid w:val="00546ED7"/>
    <w:rsid w:val="005472E8"/>
    <w:rsid w:val="0054732C"/>
    <w:rsid w:val="005476F7"/>
    <w:rsid w:val="005479CA"/>
    <w:rsid w:val="00547BC1"/>
    <w:rsid w:val="00547D53"/>
    <w:rsid w:val="00547EAF"/>
    <w:rsid w:val="005505C6"/>
    <w:rsid w:val="00550A20"/>
    <w:rsid w:val="00550C17"/>
    <w:rsid w:val="00551266"/>
    <w:rsid w:val="0055134B"/>
    <w:rsid w:val="00551DB3"/>
    <w:rsid w:val="00551EA7"/>
    <w:rsid w:val="00551FFB"/>
    <w:rsid w:val="00552000"/>
    <w:rsid w:val="00552101"/>
    <w:rsid w:val="00552115"/>
    <w:rsid w:val="00552171"/>
    <w:rsid w:val="00552816"/>
    <w:rsid w:val="00552B05"/>
    <w:rsid w:val="00552C23"/>
    <w:rsid w:val="00552CFE"/>
    <w:rsid w:val="00552F32"/>
    <w:rsid w:val="00553042"/>
    <w:rsid w:val="005534B1"/>
    <w:rsid w:val="00553565"/>
    <w:rsid w:val="005535F2"/>
    <w:rsid w:val="00553614"/>
    <w:rsid w:val="00553952"/>
    <w:rsid w:val="0055395B"/>
    <w:rsid w:val="00553A62"/>
    <w:rsid w:val="00553DA3"/>
    <w:rsid w:val="00553EC4"/>
    <w:rsid w:val="00553F01"/>
    <w:rsid w:val="005543F3"/>
    <w:rsid w:val="00554523"/>
    <w:rsid w:val="00554564"/>
    <w:rsid w:val="00554923"/>
    <w:rsid w:val="00554ADC"/>
    <w:rsid w:val="00554CF1"/>
    <w:rsid w:val="0055522A"/>
    <w:rsid w:val="005552E5"/>
    <w:rsid w:val="005555CD"/>
    <w:rsid w:val="0055564B"/>
    <w:rsid w:val="0055581F"/>
    <w:rsid w:val="00555865"/>
    <w:rsid w:val="00555B27"/>
    <w:rsid w:val="005567CB"/>
    <w:rsid w:val="00556943"/>
    <w:rsid w:val="00557016"/>
    <w:rsid w:val="005575E8"/>
    <w:rsid w:val="00557B85"/>
    <w:rsid w:val="00557CCF"/>
    <w:rsid w:val="005602E1"/>
    <w:rsid w:val="005604E5"/>
    <w:rsid w:val="005606BF"/>
    <w:rsid w:val="0056151C"/>
    <w:rsid w:val="00561ED6"/>
    <w:rsid w:val="0056227F"/>
    <w:rsid w:val="00562793"/>
    <w:rsid w:val="005627F7"/>
    <w:rsid w:val="00562A0D"/>
    <w:rsid w:val="00562CEE"/>
    <w:rsid w:val="00562E45"/>
    <w:rsid w:val="00562F89"/>
    <w:rsid w:val="005631AF"/>
    <w:rsid w:val="005633EA"/>
    <w:rsid w:val="0056388C"/>
    <w:rsid w:val="00564B0F"/>
    <w:rsid w:val="00564BFC"/>
    <w:rsid w:val="00564C29"/>
    <w:rsid w:val="00564EB3"/>
    <w:rsid w:val="0056599E"/>
    <w:rsid w:val="00565AC9"/>
    <w:rsid w:val="00565AD7"/>
    <w:rsid w:val="00565F9D"/>
    <w:rsid w:val="00566387"/>
    <w:rsid w:val="00566629"/>
    <w:rsid w:val="0056692F"/>
    <w:rsid w:val="005669BE"/>
    <w:rsid w:val="00566D83"/>
    <w:rsid w:val="00566F94"/>
    <w:rsid w:val="005672A3"/>
    <w:rsid w:val="005676ED"/>
    <w:rsid w:val="0056781A"/>
    <w:rsid w:val="00567828"/>
    <w:rsid w:val="005679EC"/>
    <w:rsid w:val="00567EA8"/>
    <w:rsid w:val="00570275"/>
    <w:rsid w:val="005705E3"/>
    <w:rsid w:val="00570B9C"/>
    <w:rsid w:val="00571106"/>
    <w:rsid w:val="00571161"/>
    <w:rsid w:val="00571497"/>
    <w:rsid w:val="005719D4"/>
    <w:rsid w:val="00571DCF"/>
    <w:rsid w:val="00571E6E"/>
    <w:rsid w:val="00571F76"/>
    <w:rsid w:val="00572243"/>
    <w:rsid w:val="00572556"/>
    <w:rsid w:val="00572586"/>
    <w:rsid w:val="0057284D"/>
    <w:rsid w:val="005735CF"/>
    <w:rsid w:val="00573647"/>
    <w:rsid w:val="0057369B"/>
    <w:rsid w:val="005736F7"/>
    <w:rsid w:val="0057388B"/>
    <w:rsid w:val="00573979"/>
    <w:rsid w:val="005739D5"/>
    <w:rsid w:val="00573C0C"/>
    <w:rsid w:val="00573C41"/>
    <w:rsid w:val="00573E74"/>
    <w:rsid w:val="00574100"/>
    <w:rsid w:val="0057433A"/>
    <w:rsid w:val="00574C55"/>
    <w:rsid w:val="00574D22"/>
    <w:rsid w:val="00574F85"/>
    <w:rsid w:val="005750B1"/>
    <w:rsid w:val="0057540A"/>
    <w:rsid w:val="00575D9C"/>
    <w:rsid w:val="00575F9C"/>
    <w:rsid w:val="005760F8"/>
    <w:rsid w:val="00576841"/>
    <w:rsid w:val="00576924"/>
    <w:rsid w:val="00576B58"/>
    <w:rsid w:val="00576B68"/>
    <w:rsid w:val="00576D39"/>
    <w:rsid w:val="00576E48"/>
    <w:rsid w:val="00576E8C"/>
    <w:rsid w:val="0057796C"/>
    <w:rsid w:val="00577BCF"/>
    <w:rsid w:val="00577E55"/>
    <w:rsid w:val="00580074"/>
    <w:rsid w:val="005802AF"/>
    <w:rsid w:val="005804A2"/>
    <w:rsid w:val="00580792"/>
    <w:rsid w:val="0058123C"/>
    <w:rsid w:val="005812F6"/>
    <w:rsid w:val="00581598"/>
    <w:rsid w:val="00582100"/>
    <w:rsid w:val="00582120"/>
    <w:rsid w:val="0058214E"/>
    <w:rsid w:val="005823F9"/>
    <w:rsid w:val="00582852"/>
    <w:rsid w:val="00582CFB"/>
    <w:rsid w:val="00582EC7"/>
    <w:rsid w:val="00582EDC"/>
    <w:rsid w:val="00583134"/>
    <w:rsid w:val="00583D06"/>
    <w:rsid w:val="00584FED"/>
    <w:rsid w:val="005852C7"/>
    <w:rsid w:val="00585339"/>
    <w:rsid w:val="00585727"/>
    <w:rsid w:val="005857AD"/>
    <w:rsid w:val="00585A0A"/>
    <w:rsid w:val="00585EE5"/>
    <w:rsid w:val="005862C7"/>
    <w:rsid w:val="0058690A"/>
    <w:rsid w:val="00587109"/>
    <w:rsid w:val="0058717E"/>
    <w:rsid w:val="0058790D"/>
    <w:rsid w:val="00587974"/>
    <w:rsid w:val="00587C88"/>
    <w:rsid w:val="005901BD"/>
    <w:rsid w:val="0059020F"/>
    <w:rsid w:val="00590675"/>
    <w:rsid w:val="00590917"/>
    <w:rsid w:val="00590A89"/>
    <w:rsid w:val="00590BD1"/>
    <w:rsid w:val="00590DDE"/>
    <w:rsid w:val="00590E7A"/>
    <w:rsid w:val="00590EA7"/>
    <w:rsid w:val="005910E2"/>
    <w:rsid w:val="005917FB"/>
    <w:rsid w:val="0059184B"/>
    <w:rsid w:val="00591E58"/>
    <w:rsid w:val="00591FB6"/>
    <w:rsid w:val="005921E8"/>
    <w:rsid w:val="005924E2"/>
    <w:rsid w:val="005926AC"/>
    <w:rsid w:val="00592BEE"/>
    <w:rsid w:val="00592F25"/>
    <w:rsid w:val="00593897"/>
    <w:rsid w:val="00593F72"/>
    <w:rsid w:val="005940FC"/>
    <w:rsid w:val="0059428B"/>
    <w:rsid w:val="0059429D"/>
    <w:rsid w:val="00594A2C"/>
    <w:rsid w:val="00594C1E"/>
    <w:rsid w:val="00594CDD"/>
    <w:rsid w:val="0059532C"/>
    <w:rsid w:val="005958CA"/>
    <w:rsid w:val="005959A5"/>
    <w:rsid w:val="00595C44"/>
    <w:rsid w:val="00595ED0"/>
    <w:rsid w:val="00595F1D"/>
    <w:rsid w:val="00595FDE"/>
    <w:rsid w:val="0059626D"/>
    <w:rsid w:val="0059628C"/>
    <w:rsid w:val="005965A6"/>
    <w:rsid w:val="00596AC9"/>
    <w:rsid w:val="00596E80"/>
    <w:rsid w:val="00596F31"/>
    <w:rsid w:val="00596FED"/>
    <w:rsid w:val="00597347"/>
    <w:rsid w:val="005974DB"/>
    <w:rsid w:val="0059762D"/>
    <w:rsid w:val="00597771"/>
    <w:rsid w:val="005977C6"/>
    <w:rsid w:val="005A05CE"/>
    <w:rsid w:val="005A1287"/>
    <w:rsid w:val="005A1B14"/>
    <w:rsid w:val="005A1D35"/>
    <w:rsid w:val="005A2015"/>
    <w:rsid w:val="005A2635"/>
    <w:rsid w:val="005A265A"/>
    <w:rsid w:val="005A3BBC"/>
    <w:rsid w:val="005A3D49"/>
    <w:rsid w:val="005A3D54"/>
    <w:rsid w:val="005A450C"/>
    <w:rsid w:val="005A5348"/>
    <w:rsid w:val="005A578C"/>
    <w:rsid w:val="005A57E9"/>
    <w:rsid w:val="005A5B4E"/>
    <w:rsid w:val="005A6269"/>
    <w:rsid w:val="005A6411"/>
    <w:rsid w:val="005A6733"/>
    <w:rsid w:val="005A6CF3"/>
    <w:rsid w:val="005A729B"/>
    <w:rsid w:val="005A735C"/>
    <w:rsid w:val="005A7614"/>
    <w:rsid w:val="005A796A"/>
    <w:rsid w:val="005B02BB"/>
    <w:rsid w:val="005B068D"/>
    <w:rsid w:val="005B0F69"/>
    <w:rsid w:val="005B1270"/>
    <w:rsid w:val="005B1525"/>
    <w:rsid w:val="005B15C2"/>
    <w:rsid w:val="005B1699"/>
    <w:rsid w:val="005B1C25"/>
    <w:rsid w:val="005B2F1B"/>
    <w:rsid w:val="005B319D"/>
    <w:rsid w:val="005B32F9"/>
    <w:rsid w:val="005B330B"/>
    <w:rsid w:val="005B35B9"/>
    <w:rsid w:val="005B3678"/>
    <w:rsid w:val="005B367B"/>
    <w:rsid w:val="005B36E5"/>
    <w:rsid w:val="005B38BD"/>
    <w:rsid w:val="005B390A"/>
    <w:rsid w:val="005B3B77"/>
    <w:rsid w:val="005B3C3E"/>
    <w:rsid w:val="005B3FAF"/>
    <w:rsid w:val="005B44F0"/>
    <w:rsid w:val="005B453F"/>
    <w:rsid w:val="005B48C8"/>
    <w:rsid w:val="005B4A19"/>
    <w:rsid w:val="005B4AFB"/>
    <w:rsid w:val="005B4FC1"/>
    <w:rsid w:val="005B5293"/>
    <w:rsid w:val="005B5406"/>
    <w:rsid w:val="005B54AD"/>
    <w:rsid w:val="005B55D2"/>
    <w:rsid w:val="005B59FE"/>
    <w:rsid w:val="005B5C1C"/>
    <w:rsid w:val="005B65A9"/>
    <w:rsid w:val="005B6793"/>
    <w:rsid w:val="005B69E3"/>
    <w:rsid w:val="005B6D22"/>
    <w:rsid w:val="005B6E2A"/>
    <w:rsid w:val="005B7826"/>
    <w:rsid w:val="005B7B47"/>
    <w:rsid w:val="005B7B54"/>
    <w:rsid w:val="005B7BA5"/>
    <w:rsid w:val="005C00DB"/>
    <w:rsid w:val="005C0227"/>
    <w:rsid w:val="005C056E"/>
    <w:rsid w:val="005C0833"/>
    <w:rsid w:val="005C0A8C"/>
    <w:rsid w:val="005C0E24"/>
    <w:rsid w:val="005C0E98"/>
    <w:rsid w:val="005C11A4"/>
    <w:rsid w:val="005C12A6"/>
    <w:rsid w:val="005C1CCC"/>
    <w:rsid w:val="005C217E"/>
    <w:rsid w:val="005C2D80"/>
    <w:rsid w:val="005C2DDB"/>
    <w:rsid w:val="005C2E1D"/>
    <w:rsid w:val="005C3109"/>
    <w:rsid w:val="005C396F"/>
    <w:rsid w:val="005C452B"/>
    <w:rsid w:val="005C4C82"/>
    <w:rsid w:val="005C51A6"/>
    <w:rsid w:val="005C5339"/>
    <w:rsid w:val="005C5349"/>
    <w:rsid w:val="005C5403"/>
    <w:rsid w:val="005C5D00"/>
    <w:rsid w:val="005C6977"/>
    <w:rsid w:val="005C6F07"/>
    <w:rsid w:val="005C6FAF"/>
    <w:rsid w:val="005C7195"/>
    <w:rsid w:val="005C72E9"/>
    <w:rsid w:val="005C7527"/>
    <w:rsid w:val="005C7871"/>
    <w:rsid w:val="005C793D"/>
    <w:rsid w:val="005C7BBB"/>
    <w:rsid w:val="005C7D98"/>
    <w:rsid w:val="005D003D"/>
    <w:rsid w:val="005D039A"/>
    <w:rsid w:val="005D0512"/>
    <w:rsid w:val="005D06E7"/>
    <w:rsid w:val="005D06F2"/>
    <w:rsid w:val="005D121D"/>
    <w:rsid w:val="005D129C"/>
    <w:rsid w:val="005D1A31"/>
    <w:rsid w:val="005D1CF1"/>
    <w:rsid w:val="005D1CF3"/>
    <w:rsid w:val="005D205D"/>
    <w:rsid w:val="005D208C"/>
    <w:rsid w:val="005D2121"/>
    <w:rsid w:val="005D2480"/>
    <w:rsid w:val="005D24FF"/>
    <w:rsid w:val="005D27A2"/>
    <w:rsid w:val="005D2C21"/>
    <w:rsid w:val="005D2C96"/>
    <w:rsid w:val="005D2EE6"/>
    <w:rsid w:val="005D3020"/>
    <w:rsid w:val="005D334D"/>
    <w:rsid w:val="005D42B4"/>
    <w:rsid w:val="005D45A1"/>
    <w:rsid w:val="005D4687"/>
    <w:rsid w:val="005D4A0B"/>
    <w:rsid w:val="005D4B56"/>
    <w:rsid w:val="005D4F57"/>
    <w:rsid w:val="005D524F"/>
    <w:rsid w:val="005D5276"/>
    <w:rsid w:val="005D52F1"/>
    <w:rsid w:val="005D57F8"/>
    <w:rsid w:val="005D5801"/>
    <w:rsid w:val="005D69AD"/>
    <w:rsid w:val="005D70EC"/>
    <w:rsid w:val="005D7168"/>
    <w:rsid w:val="005D7242"/>
    <w:rsid w:val="005D74BB"/>
    <w:rsid w:val="005D75C5"/>
    <w:rsid w:val="005D78AE"/>
    <w:rsid w:val="005D795E"/>
    <w:rsid w:val="005E0435"/>
    <w:rsid w:val="005E044A"/>
    <w:rsid w:val="005E051C"/>
    <w:rsid w:val="005E1336"/>
    <w:rsid w:val="005E17ED"/>
    <w:rsid w:val="005E1DAB"/>
    <w:rsid w:val="005E1EED"/>
    <w:rsid w:val="005E211A"/>
    <w:rsid w:val="005E24A0"/>
    <w:rsid w:val="005E2713"/>
    <w:rsid w:val="005E2CB1"/>
    <w:rsid w:val="005E2D0D"/>
    <w:rsid w:val="005E3195"/>
    <w:rsid w:val="005E3C34"/>
    <w:rsid w:val="005E4B9E"/>
    <w:rsid w:val="005E4BCA"/>
    <w:rsid w:val="005E4D99"/>
    <w:rsid w:val="005E512F"/>
    <w:rsid w:val="005E55AB"/>
    <w:rsid w:val="005E5D85"/>
    <w:rsid w:val="005E5F09"/>
    <w:rsid w:val="005E627C"/>
    <w:rsid w:val="005E64B1"/>
    <w:rsid w:val="005E6FB6"/>
    <w:rsid w:val="005E7177"/>
    <w:rsid w:val="005E7472"/>
    <w:rsid w:val="005E74DD"/>
    <w:rsid w:val="005E7C9C"/>
    <w:rsid w:val="005E7E7E"/>
    <w:rsid w:val="005E7F57"/>
    <w:rsid w:val="005F01D9"/>
    <w:rsid w:val="005F0283"/>
    <w:rsid w:val="005F076B"/>
    <w:rsid w:val="005F0801"/>
    <w:rsid w:val="005F0ECE"/>
    <w:rsid w:val="005F10AA"/>
    <w:rsid w:val="005F12BF"/>
    <w:rsid w:val="005F13F9"/>
    <w:rsid w:val="005F1400"/>
    <w:rsid w:val="005F1441"/>
    <w:rsid w:val="005F184F"/>
    <w:rsid w:val="005F2524"/>
    <w:rsid w:val="005F26F4"/>
    <w:rsid w:val="005F2928"/>
    <w:rsid w:val="005F2D54"/>
    <w:rsid w:val="005F3093"/>
    <w:rsid w:val="005F31BA"/>
    <w:rsid w:val="005F33A5"/>
    <w:rsid w:val="005F368D"/>
    <w:rsid w:val="005F3ADE"/>
    <w:rsid w:val="005F3BC5"/>
    <w:rsid w:val="005F3E12"/>
    <w:rsid w:val="005F406B"/>
    <w:rsid w:val="005F450F"/>
    <w:rsid w:val="005F4C3E"/>
    <w:rsid w:val="005F4C52"/>
    <w:rsid w:val="005F4E41"/>
    <w:rsid w:val="005F4F66"/>
    <w:rsid w:val="005F4F81"/>
    <w:rsid w:val="005F50B6"/>
    <w:rsid w:val="005F522F"/>
    <w:rsid w:val="005F5230"/>
    <w:rsid w:val="005F5767"/>
    <w:rsid w:val="005F5871"/>
    <w:rsid w:val="005F59B6"/>
    <w:rsid w:val="005F5A7B"/>
    <w:rsid w:val="005F5B47"/>
    <w:rsid w:val="005F5C0C"/>
    <w:rsid w:val="005F5C79"/>
    <w:rsid w:val="005F5FC8"/>
    <w:rsid w:val="005F624B"/>
    <w:rsid w:val="005F6C07"/>
    <w:rsid w:val="005F6EAC"/>
    <w:rsid w:val="005F7993"/>
    <w:rsid w:val="005F7D78"/>
    <w:rsid w:val="005F7E2E"/>
    <w:rsid w:val="00600504"/>
    <w:rsid w:val="00600C98"/>
    <w:rsid w:val="00600EBB"/>
    <w:rsid w:val="00600F65"/>
    <w:rsid w:val="00601248"/>
    <w:rsid w:val="00601483"/>
    <w:rsid w:val="0060157F"/>
    <w:rsid w:val="00601917"/>
    <w:rsid w:val="00601CAA"/>
    <w:rsid w:val="00601E1C"/>
    <w:rsid w:val="00601E57"/>
    <w:rsid w:val="006021F2"/>
    <w:rsid w:val="00602292"/>
    <w:rsid w:val="0060281A"/>
    <w:rsid w:val="00602D02"/>
    <w:rsid w:val="00603437"/>
    <w:rsid w:val="0060377F"/>
    <w:rsid w:val="00603DE3"/>
    <w:rsid w:val="00603F97"/>
    <w:rsid w:val="00603FE8"/>
    <w:rsid w:val="00604C53"/>
    <w:rsid w:val="00604E1C"/>
    <w:rsid w:val="00605053"/>
    <w:rsid w:val="0060533A"/>
    <w:rsid w:val="006054A7"/>
    <w:rsid w:val="00605A31"/>
    <w:rsid w:val="00605A45"/>
    <w:rsid w:val="006060A6"/>
    <w:rsid w:val="006063B9"/>
    <w:rsid w:val="00606B59"/>
    <w:rsid w:val="00606BE7"/>
    <w:rsid w:val="00606CB8"/>
    <w:rsid w:val="00606DC1"/>
    <w:rsid w:val="006073AC"/>
    <w:rsid w:val="00607471"/>
    <w:rsid w:val="00607958"/>
    <w:rsid w:val="006079FE"/>
    <w:rsid w:val="00607A89"/>
    <w:rsid w:val="00607CEE"/>
    <w:rsid w:val="00610183"/>
    <w:rsid w:val="006107D6"/>
    <w:rsid w:val="00610A1F"/>
    <w:rsid w:val="00610F07"/>
    <w:rsid w:val="00611056"/>
    <w:rsid w:val="00611359"/>
    <w:rsid w:val="0061198D"/>
    <w:rsid w:val="006119D0"/>
    <w:rsid w:val="00611E4B"/>
    <w:rsid w:val="00611F57"/>
    <w:rsid w:val="0061254A"/>
    <w:rsid w:val="0061288E"/>
    <w:rsid w:val="00612A34"/>
    <w:rsid w:val="00612BFB"/>
    <w:rsid w:val="00612C72"/>
    <w:rsid w:val="0061358D"/>
    <w:rsid w:val="0061382F"/>
    <w:rsid w:val="00613BD9"/>
    <w:rsid w:val="00613D06"/>
    <w:rsid w:val="0061404C"/>
    <w:rsid w:val="006141A7"/>
    <w:rsid w:val="0061422E"/>
    <w:rsid w:val="00614524"/>
    <w:rsid w:val="00614565"/>
    <w:rsid w:val="006145A0"/>
    <w:rsid w:val="00614D63"/>
    <w:rsid w:val="00614DE2"/>
    <w:rsid w:val="006151E3"/>
    <w:rsid w:val="00615329"/>
    <w:rsid w:val="00615970"/>
    <w:rsid w:val="006159BD"/>
    <w:rsid w:val="00615DFB"/>
    <w:rsid w:val="00615F51"/>
    <w:rsid w:val="00616019"/>
    <w:rsid w:val="0061601D"/>
    <w:rsid w:val="00616044"/>
    <w:rsid w:val="00616850"/>
    <w:rsid w:val="00616B0A"/>
    <w:rsid w:val="00616B35"/>
    <w:rsid w:val="00616D46"/>
    <w:rsid w:val="0061707E"/>
    <w:rsid w:val="006170F3"/>
    <w:rsid w:val="00617244"/>
    <w:rsid w:val="0061732A"/>
    <w:rsid w:val="00617398"/>
    <w:rsid w:val="00617692"/>
    <w:rsid w:val="00617A39"/>
    <w:rsid w:val="00617A3E"/>
    <w:rsid w:val="00617A75"/>
    <w:rsid w:val="00617CA4"/>
    <w:rsid w:val="00620910"/>
    <w:rsid w:val="00620C3A"/>
    <w:rsid w:val="00620F9E"/>
    <w:rsid w:val="00620FA3"/>
    <w:rsid w:val="00620FAA"/>
    <w:rsid w:val="006214F4"/>
    <w:rsid w:val="00621EA0"/>
    <w:rsid w:val="00621F34"/>
    <w:rsid w:val="006227A9"/>
    <w:rsid w:val="00622870"/>
    <w:rsid w:val="00622BA7"/>
    <w:rsid w:val="00622C0D"/>
    <w:rsid w:val="0062316E"/>
    <w:rsid w:val="006232FA"/>
    <w:rsid w:val="00623892"/>
    <w:rsid w:val="00623974"/>
    <w:rsid w:val="00623A37"/>
    <w:rsid w:val="0062459D"/>
    <w:rsid w:val="006245BA"/>
    <w:rsid w:val="0062477B"/>
    <w:rsid w:val="00624E5C"/>
    <w:rsid w:val="00625000"/>
    <w:rsid w:val="0062553D"/>
    <w:rsid w:val="00625D85"/>
    <w:rsid w:val="00625E83"/>
    <w:rsid w:val="00625F9F"/>
    <w:rsid w:val="0062623F"/>
    <w:rsid w:val="00626245"/>
    <w:rsid w:val="00626793"/>
    <w:rsid w:val="006270FB"/>
    <w:rsid w:val="006273B2"/>
    <w:rsid w:val="00627FB6"/>
    <w:rsid w:val="006301FF"/>
    <w:rsid w:val="0063046E"/>
    <w:rsid w:val="0063049E"/>
    <w:rsid w:val="006306CD"/>
    <w:rsid w:val="00630A67"/>
    <w:rsid w:val="00630BF7"/>
    <w:rsid w:val="00630C15"/>
    <w:rsid w:val="00630F64"/>
    <w:rsid w:val="0063102C"/>
    <w:rsid w:val="0063137C"/>
    <w:rsid w:val="006314F3"/>
    <w:rsid w:val="00632484"/>
    <w:rsid w:val="00632AC9"/>
    <w:rsid w:val="00632E35"/>
    <w:rsid w:val="006330D5"/>
    <w:rsid w:val="00633345"/>
    <w:rsid w:val="00633732"/>
    <w:rsid w:val="00633A1C"/>
    <w:rsid w:val="00633C5F"/>
    <w:rsid w:val="00633D99"/>
    <w:rsid w:val="00634711"/>
    <w:rsid w:val="0063489D"/>
    <w:rsid w:val="00634A13"/>
    <w:rsid w:val="0063518E"/>
    <w:rsid w:val="00635232"/>
    <w:rsid w:val="00635E28"/>
    <w:rsid w:val="0063636A"/>
    <w:rsid w:val="00636647"/>
    <w:rsid w:val="006368AC"/>
    <w:rsid w:val="00636FDD"/>
    <w:rsid w:val="00637016"/>
    <w:rsid w:val="0063733C"/>
    <w:rsid w:val="0063744E"/>
    <w:rsid w:val="00637903"/>
    <w:rsid w:val="00637A3F"/>
    <w:rsid w:val="00640225"/>
    <w:rsid w:val="0064039D"/>
    <w:rsid w:val="00640414"/>
    <w:rsid w:val="0064093C"/>
    <w:rsid w:val="00640A4D"/>
    <w:rsid w:val="00640A5A"/>
    <w:rsid w:val="00640BA1"/>
    <w:rsid w:val="00640CE1"/>
    <w:rsid w:val="006415F3"/>
    <w:rsid w:val="0064171A"/>
    <w:rsid w:val="006417BD"/>
    <w:rsid w:val="00641988"/>
    <w:rsid w:val="00641BCE"/>
    <w:rsid w:val="0064201F"/>
    <w:rsid w:val="006420A9"/>
    <w:rsid w:val="00642753"/>
    <w:rsid w:val="006432F2"/>
    <w:rsid w:val="0064367F"/>
    <w:rsid w:val="00643871"/>
    <w:rsid w:val="00643B6C"/>
    <w:rsid w:val="006445BE"/>
    <w:rsid w:val="0064486B"/>
    <w:rsid w:val="006448AF"/>
    <w:rsid w:val="00644AC8"/>
    <w:rsid w:val="00644C12"/>
    <w:rsid w:val="00644C1C"/>
    <w:rsid w:val="006450C2"/>
    <w:rsid w:val="00645BD0"/>
    <w:rsid w:val="00645D05"/>
    <w:rsid w:val="00645ED8"/>
    <w:rsid w:val="00645F79"/>
    <w:rsid w:val="006463A4"/>
    <w:rsid w:val="00646558"/>
    <w:rsid w:val="00646732"/>
    <w:rsid w:val="0064694A"/>
    <w:rsid w:val="00646D73"/>
    <w:rsid w:val="006475D8"/>
    <w:rsid w:val="006477CC"/>
    <w:rsid w:val="00647915"/>
    <w:rsid w:val="00647AE9"/>
    <w:rsid w:val="00647B43"/>
    <w:rsid w:val="00647CED"/>
    <w:rsid w:val="00647EAC"/>
    <w:rsid w:val="006506BF"/>
    <w:rsid w:val="00650847"/>
    <w:rsid w:val="00650A45"/>
    <w:rsid w:val="00650B25"/>
    <w:rsid w:val="00650D19"/>
    <w:rsid w:val="0065122D"/>
    <w:rsid w:val="00651667"/>
    <w:rsid w:val="00651B5E"/>
    <w:rsid w:val="00651B86"/>
    <w:rsid w:val="00651F9F"/>
    <w:rsid w:val="006520B9"/>
    <w:rsid w:val="00652315"/>
    <w:rsid w:val="006524D9"/>
    <w:rsid w:val="00652593"/>
    <w:rsid w:val="006527C9"/>
    <w:rsid w:val="006529D1"/>
    <w:rsid w:val="00652B4D"/>
    <w:rsid w:val="00652DD7"/>
    <w:rsid w:val="00653048"/>
    <w:rsid w:val="00653178"/>
    <w:rsid w:val="006533EF"/>
    <w:rsid w:val="00653453"/>
    <w:rsid w:val="006535C4"/>
    <w:rsid w:val="00653743"/>
    <w:rsid w:val="00653839"/>
    <w:rsid w:val="00653CFE"/>
    <w:rsid w:val="00653D75"/>
    <w:rsid w:val="00653F39"/>
    <w:rsid w:val="0065407B"/>
    <w:rsid w:val="00654192"/>
    <w:rsid w:val="00654684"/>
    <w:rsid w:val="00654FAD"/>
    <w:rsid w:val="00655336"/>
    <w:rsid w:val="00655C87"/>
    <w:rsid w:val="00656863"/>
    <w:rsid w:val="00656888"/>
    <w:rsid w:val="006571E0"/>
    <w:rsid w:val="00657312"/>
    <w:rsid w:val="006574EF"/>
    <w:rsid w:val="006577F5"/>
    <w:rsid w:val="00657DA5"/>
    <w:rsid w:val="00657DAD"/>
    <w:rsid w:val="00657DD1"/>
    <w:rsid w:val="00657DD9"/>
    <w:rsid w:val="006608AB"/>
    <w:rsid w:val="006608CF"/>
    <w:rsid w:val="00660999"/>
    <w:rsid w:val="00661092"/>
    <w:rsid w:val="006614AD"/>
    <w:rsid w:val="006614D4"/>
    <w:rsid w:val="006618F7"/>
    <w:rsid w:val="00661CDE"/>
    <w:rsid w:val="00661F4D"/>
    <w:rsid w:val="006623D8"/>
    <w:rsid w:val="006630F4"/>
    <w:rsid w:val="00663135"/>
    <w:rsid w:val="0066318D"/>
    <w:rsid w:val="006635FC"/>
    <w:rsid w:val="00663762"/>
    <w:rsid w:val="00663BFE"/>
    <w:rsid w:val="00663E4F"/>
    <w:rsid w:val="00664585"/>
    <w:rsid w:val="006645C7"/>
    <w:rsid w:val="00664626"/>
    <w:rsid w:val="0066470D"/>
    <w:rsid w:val="00664869"/>
    <w:rsid w:val="00664901"/>
    <w:rsid w:val="00664975"/>
    <w:rsid w:val="00664B10"/>
    <w:rsid w:val="00664C2F"/>
    <w:rsid w:val="00665411"/>
    <w:rsid w:val="0066552E"/>
    <w:rsid w:val="00665E63"/>
    <w:rsid w:val="00666361"/>
    <w:rsid w:val="006663A7"/>
    <w:rsid w:val="0066678F"/>
    <w:rsid w:val="00666AC8"/>
    <w:rsid w:val="00666C10"/>
    <w:rsid w:val="00666C89"/>
    <w:rsid w:val="00666F4C"/>
    <w:rsid w:val="00667010"/>
    <w:rsid w:val="006673DB"/>
    <w:rsid w:val="006677A9"/>
    <w:rsid w:val="006677C7"/>
    <w:rsid w:val="00667B15"/>
    <w:rsid w:val="00667C3E"/>
    <w:rsid w:val="00670028"/>
    <w:rsid w:val="006701F4"/>
    <w:rsid w:val="00670233"/>
    <w:rsid w:val="00670733"/>
    <w:rsid w:val="0067082B"/>
    <w:rsid w:val="00670AC4"/>
    <w:rsid w:val="00671571"/>
    <w:rsid w:val="00671789"/>
    <w:rsid w:val="00671847"/>
    <w:rsid w:val="006719E7"/>
    <w:rsid w:val="00671C5A"/>
    <w:rsid w:val="0067247B"/>
    <w:rsid w:val="0067259D"/>
    <w:rsid w:val="006726B8"/>
    <w:rsid w:val="00672BA1"/>
    <w:rsid w:val="006730B3"/>
    <w:rsid w:val="006732EC"/>
    <w:rsid w:val="00673745"/>
    <w:rsid w:val="00673C36"/>
    <w:rsid w:val="00673D90"/>
    <w:rsid w:val="00674B0A"/>
    <w:rsid w:val="00674D7B"/>
    <w:rsid w:val="00674DAA"/>
    <w:rsid w:val="00674DAE"/>
    <w:rsid w:val="00674DD6"/>
    <w:rsid w:val="0067551F"/>
    <w:rsid w:val="0067568C"/>
    <w:rsid w:val="00675CDC"/>
    <w:rsid w:val="00675D91"/>
    <w:rsid w:val="00675F96"/>
    <w:rsid w:val="006767D1"/>
    <w:rsid w:val="00676A08"/>
    <w:rsid w:val="00676A79"/>
    <w:rsid w:val="00676C6F"/>
    <w:rsid w:val="0067702D"/>
    <w:rsid w:val="00677137"/>
    <w:rsid w:val="006774A5"/>
    <w:rsid w:val="00677A9A"/>
    <w:rsid w:val="00677B0B"/>
    <w:rsid w:val="00677B2C"/>
    <w:rsid w:val="00677C79"/>
    <w:rsid w:val="00677D2B"/>
    <w:rsid w:val="00677FA8"/>
    <w:rsid w:val="006802E4"/>
    <w:rsid w:val="006807BF"/>
    <w:rsid w:val="00681802"/>
    <w:rsid w:val="00682350"/>
    <w:rsid w:val="006828DA"/>
    <w:rsid w:val="00682CDD"/>
    <w:rsid w:val="00682FB1"/>
    <w:rsid w:val="006831E0"/>
    <w:rsid w:val="00683B96"/>
    <w:rsid w:val="00684068"/>
    <w:rsid w:val="00684564"/>
    <w:rsid w:val="00684D8B"/>
    <w:rsid w:val="006855CC"/>
    <w:rsid w:val="0068567D"/>
    <w:rsid w:val="006856F8"/>
    <w:rsid w:val="00685C50"/>
    <w:rsid w:val="00685D00"/>
    <w:rsid w:val="00686830"/>
    <w:rsid w:val="006870A8"/>
    <w:rsid w:val="006870F2"/>
    <w:rsid w:val="006873A7"/>
    <w:rsid w:val="0068747D"/>
    <w:rsid w:val="0068792D"/>
    <w:rsid w:val="00687A68"/>
    <w:rsid w:val="00687F1F"/>
    <w:rsid w:val="00690584"/>
    <w:rsid w:val="006908BF"/>
    <w:rsid w:val="00690AA3"/>
    <w:rsid w:val="00690C92"/>
    <w:rsid w:val="006913A2"/>
    <w:rsid w:val="00691AF1"/>
    <w:rsid w:val="00691E35"/>
    <w:rsid w:val="0069200E"/>
    <w:rsid w:val="0069222B"/>
    <w:rsid w:val="00692302"/>
    <w:rsid w:val="006926B8"/>
    <w:rsid w:val="006929C9"/>
    <w:rsid w:val="006929EF"/>
    <w:rsid w:val="00692B2A"/>
    <w:rsid w:val="0069355B"/>
    <w:rsid w:val="006936AD"/>
    <w:rsid w:val="00693776"/>
    <w:rsid w:val="006939FD"/>
    <w:rsid w:val="00693BCE"/>
    <w:rsid w:val="00693D06"/>
    <w:rsid w:val="00693EAB"/>
    <w:rsid w:val="00694747"/>
    <w:rsid w:val="0069486C"/>
    <w:rsid w:val="00694BEB"/>
    <w:rsid w:val="00695183"/>
    <w:rsid w:val="006952CA"/>
    <w:rsid w:val="0069540E"/>
    <w:rsid w:val="006956C0"/>
    <w:rsid w:val="006957A0"/>
    <w:rsid w:val="00695ADD"/>
    <w:rsid w:val="00695D57"/>
    <w:rsid w:val="00695F75"/>
    <w:rsid w:val="006961D6"/>
    <w:rsid w:val="0069632C"/>
    <w:rsid w:val="0069639F"/>
    <w:rsid w:val="00696999"/>
    <w:rsid w:val="00696D4C"/>
    <w:rsid w:val="00696E62"/>
    <w:rsid w:val="00696F06"/>
    <w:rsid w:val="00696F32"/>
    <w:rsid w:val="0069702B"/>
    <w:rsid w:val="00697474"/>
    <w:rsid w:val="006979CA"/>
    <w:rsid w:val="00697E13"/>
    <w:rsid w:val="006A054C"/>
    <w:rsid w:val="006A05B0"/>
    <w:rsid w:val="006A05DF"/>
    <w:rsid w:val="006A098B"/>
    <w:rsid w:val="006A0A3E"/>
    <w:rsid w:val="006A0AAA"/>
    <w:rsid w:val="006A0CAA"/>
    <w:rsid w:val="006A0FF0"/>
    <w:rsid w:val="006A10E2"/>
    <w:rsid w:val="006A1122"/>
    <w:rsid w:val="006A1265"/>
    <w:rsid w:val="006A14F3"/>
    <w:rsid w:val="006A1646"/>
    <w:rsid w:val="006A17C6"/>
    <w:rsid w:val="006A1873"/>
    <w:rsid w:val="006A19EB"/>
    <w:rsid w:val="006A1CDB"/>
    <w:rsid w:val="006A1D28"/>
    <w:rsid w:val="006A1D2E"/>
    <w:rsid w:val="006A1D45"/>
    <w:rsid w:val="006A1E4B"/>
    <w:rsid w:val="006A2269"/>
    <w:rsid w:val="006A232E"/>
    <w:rsid w:val="006A274E"/>
    <w:rsid w:val="006A2B73"/>
    <w:rsid w:val="006A2D78"/>
    <w:rsid w:val="006A33C2"/>
    <w:rsid w:val="006A38E8"/>
    <w:rsid w:val="006A39EF"/>
    <w:rsid w:val="006A3CD1"/>
    <w:rsid w:val="006A3E10"/>
    <w:rsid w:val="006A3FC2"/>
    <w:rsid w:val="006A402B"/>
    <w:rsid w:val="006A451C"/>
    <w:rsid w:val="006A4DC3"/>
    <w:rsid w:val="006A594D"/>
    <w:rsid w:val="006A5AA1"/>
    <w:rsid w:val="006A5DF0"/>
    <w:rsid w:val="006A6102"/>
    <w:rsid w:val="006A6BCA"/>
    <w:rsid w:val="006A71F6"/>
    <w:rsid w:val="006A732E"/>
    <w:rsid w:val="006A7465"/>
    <w:rsid w:val="006A79C6"/>
    <w:rsid w:val="006A7C5A"/>
    <w:rsid w:val="006A7CF7"/>
    <w:rsid w:val="006A7F40"/>
    <w:rsid w:val="006B0420"/>
    <w:rsid w:val="006B0786"/>
    <w:rsid w:val="006B0F34"/>
    <w:rsid w:val="006B17CE"/>
    <w:rsid w:val="006B1BFD"/>
    <w:rsid w:val="006B1CFB"/>
    <w:rsid w:val="006B1DD1"/>
    <w:rsid w:val="006B20DD"/>
    <w:rsid w:val="006B2684"/>
    <w:rsid w:val="006B28FC"/>
    <w:rsid w:val="006B2CA8"/>
    <w:rsid w:val="006B2D04"/>
    <w:rsid w:val="006B3650"/>
    <w:rsid w:val="006B36B2"/>
    <w:rsid w:val="006B3984"/>
    <w:rsid w:val="006B3A2A"/>
    <w:rsid w:val="006B3A75"/>
    <w:rsid w:val="006B3D99"/>
    <w:rsid w:val="006B4025"/>
    <w:rsid w:val="006B4370"/>
    <w:rsid w:val="006B4514"/>
    <w:rsid w:val="006B4582"/>
    <w:rsid w:val="006B4A07"/>
    <w:rsid w:val="006B5374"/>
    <w:rsid w:val="006B55CF"/>
    <w:rsid w:val="006B59AF"/>
    <w:rsid w:val="006B5CB6"/>
    <w:rsid w:val="006B5EF0"/>
    <w:rsid w:val="006B6263"/>
    <w:rsid w:val="006B62F4"/>
    <w:rsid w:val="006B6CDD"/>
    <w:rsid w:val="006B6EAF"/>
    <w:rsid w:val="006B718A"/>
    <w:rsid w:val="006B7365"/>
    <w:rsid w:val="006B7A2A"/>
    <w:rsid w:val="006B7CB8"/>
    <w:rsid w:val="006B7CD9"/>
    <w:rsid w:val="006B7D67"/>
    <w:rsid w:val="006C0107"/>
    <w:rsid w:val="006C04F8"/>
    <w:rsid w:val="006C06BA"/>
    <w:rsid w:val="006C0739"/>
    <w:rsid w:val="006C09E7"/>
    <w:rsid w:val="006C0B38"/>
    <w:rsid w:val="006C1358"/>
    <w:rsid w:val="006C1A50"/>
    <w:rsid w:val="006C1BD8"/>
    <w:rsid w:val="006C1C28"/>
    <w:rsid w:val="006C1D31"/>
    <w:rsid w:val="006C1DC3"/>
    <w:rsid w:val="006C20C7"/>
    <w:rsid w:val="006C24E0"/>
    <w:rsid w:val="006C2EC8"/>
    <w:rsid w:val="006C3106"/>
    <w:rsid w:val="006C3981"/>
    <w:rsid w:val="006C3A0B"/>
    <w:rsid w:val="006C3AF5"/>
    <w:rsid w:val="006C3DBC"/>
    <w:rsid w:val="006C3E84"/>
    <w:rsid w:val="006C3ECF"/>
    <w:rsid w:val="006C423B"/>
    <w:rsid w:val="006C44B9"/>
    <w:rsid w:val="006C51F4"/>
    <w:rsid w:val="006C5516"/>
    <w:rsid w:val="006C58A2"/>
    <w:rsid w:val="006C5ADA"/>
    <w:rsid w:val="006C61A8"/>
    <w:rsid w:val="006C680A"/>
    <w:rsid w:val="006C6BE9"/>
    <w:rsid w:val="006C6FFD"/>
    <w:rsid w:val="006C7018"/>
    <w:rsid w:val="006C7095"/>
    <w:rsid w:val="006C7758"/>
    <w:rsid w:val="006C785B"/>
    <w:rsid w:val="006C7AFE"/>
    <w:rsid w:val="006C7C43"/>
    <w:rsid w:val="006D0066"/>
    <w:rsid w:val="006D01D0"/>
    <w:rsid w:val="006D07A0"/>
    <w:rsid w:val="006D07B7"/>
    <w:rsid w:val="006D0BD0"/>
    <w:rsid w:val="006D0C36"/>
    <w:rsid w:val="006D0C97"/>
    <w:rsid w:val="006D1B09"/>
    <w:rsid w:val="006D247B"/>
    <w:rsid w:val="006D2C6F"/>
    <w:rsid w:val="006D389F"/>
    <w:rsid w:val="006D38F5"/>
    <w:rsid w:val="006D3D83"/>
    <w:rsid w:val="006D4540"/>
    <w:rsid w:val="006D46D1"/>
    <w:rsid w:val="006D4852"/>
    <w:rsid w:val="006D5385"/>
    <w:rsid w:val="006D5872"/>
    <w:rsid w:val="006D5A19"/>
    <w:rsid w:val="006D5DF7"/>
    <w:rsid w:val="006D5EEA"/>
    <w:rsid w:val="006D6009"/>
    <w:rsid w:val="006D6240"/>
    <w:rsid w:val="006D625E"/>
    <w:rsid w:val="006D6433"/>
    <w:rsid w:val="006D674E"/>
    <w:rsid w:val="006D6900"/>
    <w:rsid w:val="006D6FC1"/>
    <w:rsid w:val="006D7545"/>
    <w:rsid w:val="006D7EFA"/>
    <w:rsid w:val="006E0000"/>
    <w:rsid w:val="006E00AA"/>
    <w:rsid w:val="006E014B"/>
    <w:rsid w:val="006E071D"/>
    <w:rsid w:val="006E080D"/>
    <w:rsid w:val="006E0D12"/>
    <w:rsid w:val="006E1269"/>
    <w:rsid w:val="006E1F5D"/>
    <w:rsid w:val="006E210A"/>
    <w:rsid w:val="006E2831"/>
    <w:rsid w:val="006E284E"/>
    <w:rsid w:val="006E2A7B"/>
    <w:rsid w:val="006E3406"/>
    <w:rsid w:val="006E3789"/>
    <w:rsid w:val="006E3C0D"/>
    <w:rsid w:val="006E40F4"/>
    <w:rsid w:val="006E422F"/>
    <w:rsid w:val="006E450D"/>
    <w:rsid w:val="006E457C"/>
    <w:rsid w:val="006E4BBD"/>
    <w:rsid w:val="006E539C"/>
    <w:rsid w:val="006E5410"/>
    <w:rsid w:val="006E54E3"/>
    <w:rsid w:val="006E5DB1"/>
    <w:rsid w:val="006E5F53"/>
    <w:rsid w:val="006E615F"/>
    <w:rsid w:val="006E63ED"/>
    <w:rsid w:val="006E6715"/>
    <w:rsid w:val="006E69F3"/>
    <w:rsid w:val="006E6AAB"/>
    <w:rsid w:val="006E6ACE"/>
    <w:rsid w:val="006E6FEF"/>
    <w:rsid w:val="006E7009"/>
    <w:rsid w:val="006E71E6"/>
    <w:rsid w:val="006E7A79"/>
    <w:rsid w:val="006E7FB4"/>
    <w:rsid w:val="006F086C"/>
    <w:rsid w:val="006F1179"/>
    <w:rsid w:val="006F13B3"/>
    <w:rsid w:val="006F1865"/>
    <w:rsid w:val="006F18FC"/>
    <w:rsid w:val="006F1E95"/>
    <w:rsid w:val="006F2462"/>
    <w:rsid w:val="006F27C3"/>
    <w:rsid w:val="006F2947"/>
    <w:rsid w:val="006F29E1"/>
    <w:rsid w:val="006F3B5B"/>
    <w:rsid w:val="006F3DEF"/>
    <w:rsid w:val="006F4519"/>
    <w:rsid w:val="006F4693"/>
    <w:rsid w:val="006F475B"/>
    <w:rsid w:val="006F4765"/>
    <w:rsid w:val="006F554D"/>
    <w:rsid w:val="006F5623"/>
    <w:rsid w:val="006F5EAA"/>
    <w:rsid w:val="006F6159"/>
    <w:rsid w:val="006F6237"/>
    <w:rsid w:val="006F6D50"/>
    <w:rsid w:val="006F6E28"/>
    <w:rsid w:val="006F723F"/>
    <w:rsid w:val="006F7A7C"/>
    <w:rsid w:val="006F7AE8"/>
    <w:rsid w:val="006F7C15"/>
    <w:rsid w:val="006F7D25"/>
    <w:rsid w:val="0070004D"/>
    <w:rsid w:val="00700CD4"/>
    <w:rsid w:val="00700E00"/>
    <w:rsid w:val="0070125E"/>
    <w:rsid w:val="00701359"/>
    <w:rsid w:val="007013F9"/>
    <w:rsid w:val="0070187B"/>
    <w:rsid w:val="00701DB3"/>
    <w:rsid w:val="0070212E"/>
    <w:rsid w:val="007022F2"/>
    <w:rsid w:val="00702851"/>
    <w:rsid w:val="00702882"/>
    <w:rsid w:val="00703A97"/>
    <w:rsid w:val="00704264"/>
    <w:rsid w:val="007045B7"/>
    <w:rsid w:val="0070479F"/>
    <w:rsid w:val="00704CB3"/>
    <w:rsid w:val="00705120"/>
    <w:rsid w:val="00705129"/>
    <w:rsid w:val="007055EF"/>
    <w:rsid w:val="0070572B"/>
    <w:rsid w:val="007057BD"/>
    <w:rsid w:val="00705A0D"/>
    <w:rsid w:val="00705B50"/>
    <w:rsid w:val="007066BA"/>
    <w:rsid w:val="00706D90"/>
    <w:rsid w:val="00707016"/>
    <w:rsid w:val="00707025"/>
    <w:rsid w:val="00707278"/>
    <w:rsid w:val="007078D7"/>
    <w:rsid w:val="0070797D"/>
    <w:rsid w:val="00707C04"/>
    <w:rsid w:val="007113CB"/>
    <w:rsid w:val="0071160C"/>
    <w:rsid w:val="00711B9C"/>
    <w:rsid w:val="0071213C"/>
    <w:rsid w:val="0071270D"/>
    <w:rsid w:val="00712783"/>
    <w:rsid w:val="00712878"/>
    <w:rsid w:val="00712C03"/>
    <w:rsid w:val="00712C98"/>
    <w:rsid w:val="0071332F"/>
    <w:rsid w:val="007136C7"/>
    <w:rsid w:val="00713B11"/>
    <w:rsid w:val="00713B18"/>
    <w:rsid w:val="00713F3A"/>
    <w:rsid w:val="00714CD3"/>
    <w:rsid w:val="0071509A"/>
    <w:rsid w:val="007150EF"/>
    <w:rsid w:val="00715505"/>
    <w:rsid w:val="00715FB8"/>
    <w:rsid w:val="007160BC"/>
    <w:rsid w:val="007161CF"/>
    <w:rsid w:val="0071621E"/>
    <w:rsid w:val="0071694D"/>
    <w:rsid w:val="00716C50"/>
    <w:rsid w:val="00716EE2"/>
    <w:rsid w:val="00717BEA"/>
    <w:rsid w:val="007206A9"/>
    <w:rsid w:val="007206BE"/>
    <w:rsid w:val="00720B8F"/>
    <w:rsid w:val="0072123D"/>
    <w:rsid w:val="007219C8"/>
    <w:rsid w:val="00721B94"/>
    <w:rsid w:val="00722067"/>
    <w:rsid w:val="0072233F"/>
    <w:rsid w:val="00722A68"/>
    <w:rsid w:val="007231AE"/>
    <w:rsid w:val="00723387"/>
    <w:rsid w:val="00723680"/>
    <w:rsid w:val="007238DB"/>
    <w:rsid w:val="007240B8"/>
    <w:rsid w:val="007240F0"/>
    <w:rsid w:val="0072411C"/>
    <w:rsid w:val="007244C0"/>
    <w:rsid w:val="007245C5"/>
    <w:rsid w:val="00724B4B"/>
    <w:rsid w:val="00724E53"/>
    <w:rsid w:val="00724EB1"/>
    <w:rsid w:val="0072533E"/>
    <w:rsid w:val="00725618"/>
    <w:rsid w:val="007258D5"/>
    <w:rsid w:val="00725B43"/>
    <w:rsid w:val="00725C5B"/>
    <w:rsid w:val="007261EE"/>
    <w:rsid w:val="007262C7"/>
    <w:rsid w:val="0072641E"/>
    <w:rsid w:val="007267D4"/>
    <w:rsid w:val="0072732A"/>
    <w:rsid w:val="00727857"/>
    <w:rsid w:val="007278D3"/>
    <w:rsid w:val="007279F2"/>
    <w:rsid w:val="00727A86"/>
    <w:rsid w:val="00727AE7"/>
    <w:rsid w:val="007309F8"/>
    <w:rsid w:val="00730A24"/>
    <w:rsid w:val="00730DED"/>
    <w:rsid w:val="00730F64"/>
    <w:rsid w:val="007310FF"/>
    <w:rsid w:val="007311A3"/>
    <w:rsid w:val="007316E9"/>
    <w:rsid w:val="00731A1C"/>
    <w:rsid w:val="00731E9E"/>
    <w:rsid w:val="00731F06"/>
    <w:rsid w:val="00732379"/>
    <w:rsid w:val="00732439"/>
    <w:rsid w:val="00732C65"/>
    <w:rsid w:val="00733138"/>
    <w:rsid w:val="0073392E"/>
    <w:rsid w:val="00733CF1"/>
    <w:rsid w:val="00733D43"/>
    <w:rsid w:val="007343CE"/>
    <w:rsid w:val="0073450E"/>
    <w:rsid w:val="00734F63"/>
    <w:rsid w:val="00735004"/>
    <w:rsid w:val="00735031"/>
    <w:rsid w:val="007354EB"/>
    <w:rsid w:val="00735632"/>
    <w:rsid w:val="00735638"/>
    <w:rsid w:val="007358A5"/>
    <w:rsid w:val="00735BAE"/>
    <w:rsid w:val="0073614F"/>
    <w:rsid w:val="0073665A"/>
    <w:rsid w:val="007366C0"/>
    <w:rsid w:val="00736CBD"/>
    <w:rsid w:val="00736E72"/>
    <w:rsid w:val="00737B78"/>
    <w:rsid w:val="00737C39"/>
    <w:rsid w:val="00737CD1"/>
    <w:rsid w:val="00737D8D"/>
    <w:rsid w:val="0074029E"/>
    <w:rsid w:val="0074078B"/>
    <w:rsid w:val="00740C42"/>
    <w:rsid w:val="00741255"/>
    <w:rsid w:val="00741A4E"/>
    <w:rsid w:val="007420CD"/>
    <w:rsid w:val="00743F8C"/>
    <w:rsid w:val="00744687"/>
    <w:rsid w:val="00744C3E"/>
    <w:rsid w:val="00744D63"/>
    <w:rsid w:val="00744E28"/>
    <w:rsid w:val="007453D5"/>
    <w:rsid w:val="007457C5"/>
    <w:rsid w:val="00745AFE"/>
    <w:rsid w:val="00745D2A"/>
    <w:rsid w:val="00745E3B"/>
    <w:rsid w:val="00745FD4"/>
    <w:rsid w:val="00745FE7"/>
    <w:rsid w:val="007464BE"/>
    <w:rsid w:val="0074675F"/>
    <w:rsid w:val="007467C3"/>
    <w:rsid w:val="007469E3"/>
    <w:rsid w:val="007474C0"/>
    <w:rsid w:val="00747553"/>
    <w:rsid w:val="007478F8"/>
    <w:rsid w:val="0074790E"/>
    <w:rsid w:val="00747990"/>
    <w:rsid w:val="00750176"/>
    <w:rsid w:val="0075047D"/>
    <w:rsid w:val="007504F8"/>
    <w:rsid w:val="00750877"/>
    <w:rsid w:val="00750B2D"/>
    <w:rsid w:val="00750BE8"/>
    <w:rsid w:val="0075127E"/>
    <w:rsid w:val="00751301"/>
    <w:rsid w:val="00751304"/>
    <w:rsid w:val="007521AE"/>
    <w:rsid w:val="00752273"/>
    <w:rsid w:val="0075254D"/>
    <w:rsid w:val="007526E9"/>
    <w:rsid w:val="00752717"/>
    <w:rsid w:val="00752CFF"/>
    <w:rsid w:val="00752F32"/>
    <w:rsid w:val="00753669"/>
    <w:rsid w:val="00753CC0"/>
    <w:rsid w:val="00753DBA"/>
    <w:rsid w:val="00753E5E"/>
    <w:rsid w:val="0075488B"/>
    <w:rsid w:val="007548B4"/>
    <w:rsid w:val="0075490D"/>
    <w:rsid w:val="00754C72"/>
    <w:rsid w:val="00754EF6"/>
    <w:rsid w:val="00755059"/>
    <w:rsid w:val="0075520A"/>
    <w:rsid w:val="00755CE1"/>
    <w:rsid w:val="00755D83"/>
    <w:rsid w:val="0075620C"/>
    <w:rsid w:val="007562A9"/>
    <w:rsid w:val="0075644D"/>
    <w:rsid w:val="007566FE"/>
    <w:rsid w:val="00756B3D"/>
    <w:rsid w:val="00756F8C"/>
    <w:rsid w:val="00756FB7"/>
    <w:rsid w:val="0075709F"/>
    <w:rsid w:val="0075754C"/>
    <w:rsid w:val="00757840"/>
    <w:rsid w:val="00757E20"/>
    <w:rsid w:val="00757E98"/>
    <w:rsid w:val="00757F5B"/>
    <w:rsid w:val="00760598"/>
    <w:rsid w:val="00760A92"/>
    <w:rsid w:val="0076149A"/>
    <w:rsid w:val="007619BA"/>
    <w:rsid w:val="00761A12"/>
    <w:rsid w:val="00761CF9"/>
    <w:rsid w:val="00761F94"/>
    <w:rsid w:val="007622E3"/>
    <w:rsid w:val="007624FA"/>
    <w:rsid w:val="007629F8"/>
    <w:rsid w:val="00762AD7"/>
    <w:rsid w:val="00762B63"/>
    <w:rsid w:val="00762C2E"/>
    <w:rsid w:val="0076318A"/>
    <w:rsid w:val="007632D6"/>
    <w:rsid w:val="00763AB4"/>
    <w:rsid w:val="007641B2"/>
    <w:rsid w:val="007644AC"/>
    <w:rsid w:val="00764718"/>
    <w:rsid w:val="00764B6D"/>
    <w:rsid w:val="00764D51"/>
    <w:rsid w:val="007653BF"/>
    <w:rsid w:val="00765761"/>
    <w:rsid w:val="007657CB"/>
    <w:rsid w:val="00765C3B"/>
    <w:rsid w:val="00765EF1"/>
    <w:rsid w:val="00766174"/>
    <w:rsid w:val="00766C5C"/>
    <w:rsid w:val="00766D31"/>
    <w:rsid w:val="00766D9D"/>
    <w:rsid w:val="00767508"/>
    <w:rsid w:val="0076796A"/>
    <w:rsid w:val="00767B1A"/>
    <w:rsid w:val="00767EB5"/>
    <w:rsid w:val="007703B7"/>
    <w:rsid w:val="0077096E"/>
    <w:rsid w:val="00770A14"/>
    <w:rsid w:val="00770A66"/>
    <w:rsid w:val="00770CC3"/>
    <w:rsid w:val="00770DA8"/>
    <w:rsid w:val="00770ED6"/>
    <w:rsid w:val="007710D1"/>
    <w:rsid w:val="00771275"/>
    <w:rsid w:val="00771A90"/>
    <w:rsid w:val="00771B56"/>
    <w:rsid w:val="00772520"/>
    <w:rsid w:val="00772634"/>
    <w:rsid w:val="007727D3"/>
    <w:rsid w:val="00772D22"/>
    <w:rsid w:val="00772FA8"/>
    <w:rsid w:val="007730A3"/>
    <w:rsid w:val="0077335A"/>
    <w:rsid w:val="007734AD"/>
    <w:rsid w:val="00773ACC"/>
    <w:rsid w:val="00773B27"/>
    <w:rsid w:val="00773D5F"/>
    <w:rsid w:val="0077451A"/>
    <w:rsid w:val="0077513E"/>
    <w:rsid w:val="00775187"/>
    <w:rsid w:val="0077537B"/>
    <w:rsid w:val="0077562A"/>
    <w:rsid w:val="007757DD"/>
    <w:rsid w:val="00775EFB"/>
    <w:rsid w:val="00776A31"/>
    <w:rsid w:val="00776AE2"/>
    <w:rsid w:val="00776BF4"/>
    <w:rsid w:val="00776CE0"/>
    <w:rsid w:val="00776E36"/>
    <w:rsid w:val="007772FF"/>
    <w:rsid w:val="007776AE"/>
    <w:rsid w:val="00777CDC"/>
    <w:rsid w:val="0078038D"/>
    <w:rsid w:val="00780F36"/>
    <w:rsid w:val="00781F1E"/>
    <w:rsid w:val="007820AC"/>
    <w:rsid w:val="0078231A"/>
    <w:rsid w:val="0078237F"/>
    <w:rsid w:val="007825B2"/>
    <w:rsid w:val="0078278E"/>
    <w:rsid w:val="00782EDE"/>
    <w:rsid w:val="00782F2B"/>
    <w:rsid w:val="00783605"/>
    <w:rsid w:val="00783644"/>
    <w:rsid w:val="0078375F"/>
    <w:rsid w:val="0078383D"/>
    <w:rsid w:val="00783C58"/>
    <w:rsid w:val="00783E53"/>
    <w:rsid w:val="00783E79"/>
    <w:rsid w:val="00783F10"/>
    <w:rsid w:val="00784200"/>
    <w:rsid w:val="007843C9"/>
    <w:rsid w:val="007846E5"/>
    <w:rsid w:val="00784948"/>
    <w:rsid w:val="00784A33"/>
    <w:rsid w:val="00784E0C"/>
    <w:rsid w:val="00785048"/>
    <w:rsid w:val="007850C5"/>
    <w:rsid w:val="0078525A"/>
    <w:rsid w:val="0078537C"/>
    <w:rsid w:val="00785609"/>
    <w:rsid w:val="0078564B"/>
    <w:rsid w:val="00785BE3"/>
    <w:rsid w:val="00785D76"/>
    <w:rsid w:val="0078608B"/>
    <w:rsid w:val="00786443"/>
    <w:rsid w:val="00786493"/>
    <w:rsid w:val="007867C8"/>
    <w:rsid w:val="0078694F"/>
    <w:rsid w:val="00786CB8"/>
    <w:rsid w:val="00786DC4"/>
    <w:rsid w:val="00786F00"/>
    <w:rsid w:val="00786FCB"/>
    <w:rsid w:val="00787483"/>
    <w:rsid w:val="00787699"/>
    <w:rsid w:val="0078788E"/>
    <w:rsid w:val="00787A9F"/>
    <w:rsid w:val="00787D1C"/>
    <w:rsid w:val="0079031D"/>
    <w:rsid w:val="00790782"/>
    <w:rsid w:val="00790B06"/>
    <w:rsid w:val="00790C05"/>
    <w:rsid w:val="00790DB2"/>
    <w:rsid w:val="00790EA7"/>
    <w:rsid w:val="007915C0"/>
    <w:rsid w:val="00791687"/>
    <w:rsid w:val="0079184B"/>
    <w:rsid w:val="00791BE2"/>
    <w:rsid w:val="00791D93"/>
    <w:rsid w:val="00792004"/>
    <w:rsid w:val="007924F2"/>
    <w:rsid w:val="00792C08"/>
    <w:rsid w:val="00792D48"/>
    <w:rsid w:val="00792F8B"/>
    <w:rsid w:val="007932ED"/>
    <w:rsid w:val="00793676"/>
    <w:rsid w:val="00793CFB"/>
    <w:rsid w:val="00793F54"/>
    <w:rsid w:val="00793FBC"/>
    <w:rsid w:val="00793FF1"/>
    <w:rsid w:val="00794046"/>
    <w:rsid w:val="007941E4"/>
    <w:rsid w:val="007944D3"/>
    <w:rsid w:val="00794A7D"/>
    <w:rsid w:val="00794BD0"/>
    <w:rsid w:val="00795164"/>
    <w:rsid w:val="007954C5"/>
    <w:rsid w:val="007955E0"/>
    <w:rsid w:val="00795786"/>
    <w:rsid w:val="007958DE"/>
    <w:rsid w:val="00795F53"/>
    <w:rsid w:val="0079657F"/>
    <w:rsid w:val="00796960"/>
    <w:rsid w:val="00796D40"/>
    <w:rsid w:val="00796FC8"/>
    <w:rsid w:val="00797179"/>
    <w:rsid w:val="00797275"/>
    <w:rsid w:val="00797F74"/>
    <w:rsid w:val="007A0233"/>
    <w:rsid w:val="007A0AD1"/>
    <w:rsid w:val="007A0AE1"/>
    <w:rsid w:val="007A0B71"/>
    <w:rsid w:val="007A1041"/>
    <w:rsid w:val="007A1498"/>
    <w:rsid w:val="007A1BB6"/>
    <w:rsid w:val="007A1F65"/>
    <w:rsid w:val="007A2057"/>
    <w:rsid w:val="007A21DF"/>
    <w:rsid w:val="007A2433"/>
    <w:rsid w:val="007A295C"/>
    <w:rsid w:val="007A2BD7"/>
    <w:rsid w:val="007A30F2"/>
    <w:rsid w:val="007A45C6"/>
    <w:rsid w:val="007A48D1"/>
    <w:rsid w:val="007A50ED"/>
    <w:rsid w:val="007A5109"/>
    <w:rsid w:val="007A51C6"/>
    <w:rsid w:val="007A537D"/>
    <w:rsid w:val="007A6297"/>
    <w:rsid w:val="007A6755"/>
    <w:rsid w:val="007A6793"/>
    <w:rsid w:val="007A6A14"/>
    <w:rsid w:val="007A6B25"/>
    <w:rsid w:val="007A6FE1"/>
    <w:rsid w:val="007B0251"/>
    <w:rsid w:val="007B0351"/>
    <w:rsid w:val="007B04CD"/>
    <w:rsid w:val="007B09AA"/>
    <w:rsid w:val="007B09CB"/>
    <w:rsid w:val="007B0DCA"/>
    <w:rsid w:val="007B128A"/>
    <w:rsid w:val="007B14C0"/>
    <w:rsid w:val="007B180E"/>
    <w:rsid w:val="007B1AAE"/>
    <w:rsid w:val="007B1F86"/>
    <w:rsid w:val="007B253A"/>
    <w:rsid w:val="007B277F"/>
    <w:rsid w:val="007B28E7"/>
    <w:rsid w:val="007B2920"/>
    <w:rsid w:val="007B298C"/>
    <w:rsid w:val="007B3595"/>
    <w:rsid w:val="007B3663"/>
    <w:rsid w:val="007B3B36"/>
    <w:rsid w:val="007B3C2A"/>
    <w:rsid w:val="007B3DEB"/>
    <w:rsid w:val="007B3F3E"/>
    <w:rsid w:val="007B40DA"/>
    <w:rsid w:val="007B4450"/>
    <w:rsid w:val="007B45DD"/>
    <w:rsid w:val="007B527A"/>
    <w:rsid w:val="007B536B"/>
    <w:rsid w:val="007B547A"/>
    <w:rsid w:val="007B5E96"/>
    <w:rsid w:val="007B6057"/>
    <w:rsid w:val="007B63A3"/>
    <w:rsid w:val="007B6A50"/>
    <w:rsid w:val="007B6D00"/>
    <w:rsid w:val="007B713E"/>
    <w:rsid w:val="007C02FE"/>
    <w:rsid w:val="007C056D"/>
    <w:rsid w:val="007C0623"/>
    <w:rsid w:val="007C0942"/>
    <w:rsid w:val="007C0CE5"/>
    <w:rsid w:val="007C0E59"/>
    <w:rsid w:val="007C15D8"/>
    <w:rsid w:val="007C1821"/>
    <w:rsid w:val="007C1AD0"/>
    <w:rsid w:val="007C220F"/>
    <w:rsid w:val="007C22EA"/>
    <w:rsid w:val="007C2587"/>
    <w:rsid w:val="007C2814"/>
    <w:rsid w:val="007C297F"/>
    <w:rsid w:val="007C2FB7"/>
    <w:rsid w:val="007C3910"/>
    <w:rsid w:val="007C42C6"/>
    <w:rsid w:val="007C476A"/>
    <w:rsid w:val="007C4776"/>
    <w:rsid w:val="007C4D28"/>
    <w:rsid w:val="007C5B0F"/>
    <w:rsid w:val="007C6228"/>
    <w:rsid w:val="007C6671"/>
    <w:rsid w:val="007C66E6"/>
    <w:rsid w:val="007C6B1E"/>
    <w:rsid w:val="007C6CF6"/>
    <w:rsid w:val="007C6D14"/>
    <w:rsid w:val="007C6FF2"/>
    <w:rsid w:val="007C723D"/>
    <w:rsid w:val="007C7A54"/>
    <w:rsid w:val="007C7B3C"/>
    <w:rsid w:val="007C7B98"/>
    <w:rsid w:val="007D0485"/>
    <w:rsid w:val="007D0936"/>
    <w:rsid w:val="007D0C28"/>
    <w:rsid w:val="007D108C"/>
    <w:rsid w:val="007D10A6"/>
    <w:rsid w:val="007D13D6"/>
    <w:rsid w:val="007D1AEA"/>
    <w:rsid w:val="007D1E9F"/>
    <w:rsid w:val="007D2170"/>
    <w:rsid w:val="007D2472"/>
    <w:rsid w:val="007D25C0"/>
    <w:rsid w:val="007D25F4"/>
    <w:rsid w:val="007D270C"/>
    <w:rsid w:val="007D2C78"/>
    <w:rsid w:val="007D356E"/>
    <w:rsid w:val="007D3666"/>
    <w:rsid w:val="007D37E1"/>
    <w:rsid w:val="007D3F73"/>
    <w:rsid w:val="007D41DD"/>
    <w:rsid w:val="007D43A5"/>
    <w:rsid w:val="007D43AE"/>
    <w:rsid w:val="007D4598"/>
    <w:rsid w:val="007D56AD"/>
    <w:rsid w:val="007D5AB4"/>
    <w:rsid w:val="007D5E26"/>
    <w:rsid w:val="007D5EAC"/>
    <w:rsid w:val="007D6D74"/>
    <w:rsid w:val="007D7543"/>
    <w:rsid w:val="007D7587"/>
    <w:rsid w:val="007D77C7"/>
    <w:rsid w:val="007D7954"/>
    <w:rsid w:val="007D7B83"/>
    <w:rsid w:val="007D7BC8"/>
    <w:rsid w:val="007E001A"/>
    <w:rsid w:val="007E0391"/>
    <w:rsid w:val="007E06EC"/>
    <w:rsid w:val="007E098D"/>
    <w:rsid w:val="007E0D98"/>
    <w:rsid w:val="007E17B5"/>
    <w:rsid w:val="007E1F27"/>
    <w:rsid w:val="007E2680"/>
    <w:rsid w:val="007E26FB"/>
    <w:rsid w:val="007E2982"/>
    <w:rsid w:val="007E2CBA"/>
    <w:rsid w:val="007E30BB"/>
    <w:rsid w:val="007E34F0"/>
    <w:rsid w:val="007E3502"/>
    <w:rsid w:val="007E3638"/>
    <w:rsid w:val="007E3654"/>
    <w:rsid w:val="007E38F8"/>
    <w:rsid w:val="007E3C42"/>
    <w:rsid w:val="007E4A30"/>
    <w:rsid w:val="007E4B89"/>
    <w:rsid w:val="007E4CF4"/>
    <w:rsid w:val="007E4EF2"/>
    <w:rsid w:val="007E51F0"/>
    <w:rsid w:val="007E526D"/>
    <w:rsid w:val="007E5A72"/>
    <w:rsid w:val="007E5ABC"/>
    <w:rsid w:val="007E5B74"/>
    <w:rsid w:val="007E5D11"/>
    <w:rsid w:val="007E5E9A"/>
    <w:rsid w:val="007E6582"/>
    <w:rsid w:val="007E6624"/>
    <w:rsid w:val="007E6B7C"/>
    <w:rsid w:val="007E6D30"/>
    <w:rsid w:val="007E6DE3"/>
    <w:rsid w:val="007E7346"/>
    <w:rsid w:val="007E74F3"/>
    <w:rsid w:val="007E790C"/>
    <w:rsid w:val="007E79EC"/>
    <w:rsid w:val="007E7FE7"/>
    <w:rsid w:val="007F02FF"/>
    <w:rsid w:val="007F1086"/>
    <w:rsid w:val="007F1287"/>
    <w:rsid w:val="007F1A12"/>
    <w:rsid w:val="007F1CCF"/>
    <w:rsid w:val="007F1DBA"/>
    <w:rsid w:val="007F1F42"/>
    <w:rsid w:val="007F1FBF"/>
    <w:rsid w:val="007F2090"/>
    <w:rsid w:val="007F26B5"/>
    <w:rsid w:val="007F28CE"/>
    <w:rsid w:val="007F2F7F"/>
    <w:rsid w:val="007F30EB"/>
    <w:rsid w:val="007F346C"/>
    <w:rsid w:val="007F493B"/>
    <w:rsid w:val="007F4954"/>
    <w:rsid w:val="007F4D33"/>
    <w:rsid w:val="007F59DA"/>
    <w:rsid w:val="007F5CD6"/>
    <w:rsid w:val="007F5EA8"/>
    <w:rsid w:val="007F61E5"/>
    <w:rsid w:val="007F6293"/>
    <w:rsid w:val="007F6BD9"/>
    <w:rsid w:val="007F6EAE"/>
    <w:rsid w:val="007F7029"/>
    <w:rsid w:val="007F727A"/>
    <w:rsid w:val="007F7405"/>
    <w:rsid w:val="007F75A3"/>
    <w:rsid w:val="007F7A05"/>
    <w:rsid w:val="0080071D"/>
    <w:rsid w:val="008009D9"/>
    <w:rsid w:val="00800BC5"/>
    <w:rsid w:val="00800CE4"/>
    <w:rsid w:val="00800E9A"/>
    <w:rsid w:val="00801112"/>
    <w:rsid w:val="00801134"/>
    <w:rsid w:val="008012A2"/>
    <w:rsid w:val="0080163E"/>
    <w:rsid w:val="008016CB"/>
    <w:rsid w:val="00801726"/>
    <w:rsid w:val="008018AA"/>
    <w:rsid w:val="008018FE"/>
    <w:rsid w:val="00802110"/>
    <w:rsid w:val="00802AC5"/>
    <w:rsid w:val="00802FFD"/>
    <w:rsid w:val="00803229"/>
    <w:rsid w:val="008034A8"/>
    <w:rsid w:val="00803633"/>
    <w:rsid w:val="0080379B"/>
    <w:rsid w:val="008039C9"/>
    <w:rsid w:val="00803B75"/>
    <w:rsid w:val="00803C0C"/>
    <w:rsid w:val="00803E0C"/>
    <w:rsid w:val="008040E5"/>
    <w:rsid w:val="008044DC"/>
    <w:rsid w:val="008047DC"/>
    <w:rsid w:val="008052D9"/>
    <w:rsid w:val="0080538B"/>
    <w:rsid w:val="008057D2"/>
    <w:rsid w:val="00805A15"/>
    <w:rsid w:val="00805C8D"/>
    <w:rsid w:val="00806001"/>
    <w:rsid w:val="00806347"/>
    <w:rsid w:val="00806BA2"/>
    <w:rsid w:val="00806FA4"/>
    <w:rsid w:val="00807ABB"/>
    <w:rsid w:val="00807C26"/>
    <w:rsid w:val="008104F0"/>
    <w:rsid w:val="00810841"/>
    <w:rsid w:val="008109C0"/>
    <w:rsid w:val="00810B75"/>
    <w:rsid w:val="00812680"/>
    <w:rsid w:val="0081292A"/>
    <w:rsid w:val="0081319E"/>
    <w:rsid w:val="008140E9"/>
    <w:rsid w:val="00814356"/>
    <w:rsid w:val="00814EF0"/>
    <w:rsid w:val="00814F31"/>
    <w:rsid w:val="008155BA"/>
    <w:rsid w:val="008155C0"/>
    <w:rsid w:val="00816096"/>
    <w:rsid w:val="008166C5"/>
    <w:rsid w:val="008174B0"/>
    <w:rsid w:val="00817778"/>
    <w:rsid w:val="00817785"/>
    <w:rsid w:val="00817B51"/>
    <w:rsid w:val="00820179"/>
    <w:rsid w:val="008207BD"/>
    <w:rsid w:val="008209DE"/>
    <w:rsid w:val="00821008"/>
    <w:rsid w:val="00821967"/>
    <w:rsid w:val="00821B4E"/>
    <w:rsid w:val="00821E8C"/>
    <w:rsid w:val="00822407"/>
    <w:rsid w:val="008225B7"/>
    <w:rsid w:val="00822A23"/>
    <w:rsid w:val="00822A36"/>
    <w:rsid w:val="00822DF3"/>
    <w:rsid w:val="00822E3C"/>
    <w:rsid w:val="008232B0"/>
    <w:rsid w:val="0082348A"/>
    <w:rsid w:val="00823887"/>
    <w:rsid w:val="00823973"/>
    <w:rsid w:val="00824188"/>
    <w:rsid w:val="0082422B"/>
    <w:rsid w:val="00824462"/>
    <w:rsid w:val="0082449A"/>
    <w:rsid w:val="00824616"/>
    <w:rsid w:val="008249F2"/>
    <w:rsid w:val="00824C50"/>
    <w:rsid w:val="00824F09"/>
    <w:rsid w:val="00825630"/>
    <w:rsid w:val="008258AA"/>
    <w:rsid w:val="008259E0"/>
    <w:rsid w:val="00825C82"/>
    <w:rsid w:val="00825CE9"/>
    <w:rsid w:val="00826151"/>
    <w:rsid w:val="008267A9"/>
    <w:rsid w:val="00826B18"/>
    <w:rsid w:val="00826C2E"/>
    <w:rsid w:val="0082746F"/>
    <w:rsid w:val="00827B22"/>
    <w:rsid w:val="00827B36"/>
    <w:rsid w:val="0083027C"/>
    <w:rsid w:val="008304DE"/>
    <w:rsid w:val="0083084F"/>
    <w:rsid w:val="00830A81"/>
    <w:rsid w:val="00830F67"/>
    <w:rsid w:val="00831449"/>
    <w:rsid w:val="008314C7"/>
    <w:rsid w:val="008316ED"/>
    <w:rsid w:val="00831E56"/>
    <w:rsid w:val="00832037"/>
    <w:rsid w:val="00832597"/>
    <w:rsid w:val="0083281B"/>
    <w:rsid w:val="0083377A"/>
    <w:rsid w:val="0083379A"/>
    <w:rsid w:val="00833C42"/>
    <w:rsid w:val="00833ECB"/>
    <w:rsid w:val="0083421C"/>
    <w:rsid w:val="008342DB"/>
    <w:rsid w:val="0083433F"/>
    <w:rsid w:val="00834404"/>
    <w:rsid w:val="0083461B"/>
    <w:rsid w:val="0083469F"/>
    <w:rsid w:val="00834D2E"/>
    <w:rsid w:val="00834DA4"/>
    <w:rsid w:val="008353ED"/>
    <w:rsid w:val="008357C2"/>
    <w:rsid w:val="008358B9"/>
    <w:rsid w:val="00835C09"/>
    <w:rsid w:val="00835C5A"/>
    <w:rsid w:val="00835C97"/>
    <w:rsid w:val="00835EE2"/>
    <w:rsid w:val="008368B5"/>
    <w:rsid w:val="008369B1"/>
    <w:rsid w:val="00836AA2"/>
    <w:rsid w:val="00836CD5"/>
    <w:rsid w:val="00836E57"/>
    <w:rsid w:val="008371C1"/>
    <w:rsid w:val="008373BE"/>
    <w:rsid w:val="008377C4"/>
    <w:rsid w:val="008378EC"/>
    <w:rsid w:val="00837C45"/>
    <w:rsid w:val="0084063F"/>
    <w:rsid w:val="00840C51"/>
    <w:rsid w:val="00840DEB"/>
    <w:rsid w:val="0084173E"/>
    <w:rsid w:val="008418AD"/>
    <w:rsid w:val="00841918"/>
    <w:rsid w:val="008419C5"/>
    <w:rsid w:val="00841A2E"/>
    <w:rsid w:val="00841C36"/>
    <w:rsid w:val="00841E60"/>
    <w:rsid w:val="0084228F"/>
    <w:rsid w:val="0084253D"/>
    <w:rsid w:val="008425BA"/>
    <w:rsid w:val="00842FD3"/>
    <w:rsid w:val="008431C5"/>
    <w:rsid w:val="00843ADB"/>
    <w:rsid w:val="0084427A"/>
    <w:rsid w:val="008443CE"/>
    <w:rsid w:val="00844468"/>
    <w:rsid w:val="00844578"/>
    <w:rsid w:val="00844A37"/>
    <w:rsid w:val="00844C7B"/>
    <w:rsid w:val="00844D63"/>
    <w:rsid w:val="00844D6D"/>
    <w:rsid w:val="00845014"/>
    <w:rsid w:val="0084538F"/>
    <w:rsid w:val="00845565"/>
    <w:rsid w:val="008455AF"/>
    <w:rsid w:val="00845C68"/>
    <w:rsid w:val="00846A1F"/>
    <w:rsid w:val="00846DFC"/>
    <w:rsid w:val="0084705F"/>
    <w:rsid w:val="00847386"/>
    <w:rsid w:val="0084799B"/>
    <w:rsid w:val="008479DA"/>
    <w:rsid w:val="00847EEA"/>
    <w:rsid w:val="00847FC6"/>
    <w:rsid w:val="0085000A"/>
    <w:rsid w:val="0085019B"/>
    <w:rsid w:val="00850295"/>
    <w:rsid w:val="008504C7"/>
    <w:rsid w:val="00850755"/>
    <w:rsid w:val="00850A2C"/>
    <w:rsid w:val="00850CD5"/>
    <w:rsid w:val="008510B4"/>
    <w:rsid w:val="0085154F"/>
    <w:rsid w:val="00851888"/>
    <w:rsid w:val="00851985"/>
    <w:rsid w:val="00851B65"/>
    <w:rsid w:val="00851D36"/>
    <w:rsid w:val="00852037"/>
    <w:rsid w:val="00852194"/>
    <w:rsid w:val="00852489"/>
    <w:rsid w:val="00852655"/>
    <w:rsid w:val="00852E8D"/>
    <w:rsid w:val="00852FD9"/>
    <w:rsid w:val="0085336A"/>
    <w:rsid w:val="00853C91"/>
    <w:rsid w:val="00853DD9"/>
    <w:rsid w:val="008540E4"/>
    <w:rsid w:val="008541C4"/>
    <w:rsid w:val="0085446D"/>
    <w:rsid w:val="008547EC"/>
    <w:rsid w:val="008553B5"/>
    <w:rsid w:val="00855B4E"/>
    <w:rsid w:val="00856DF3"/>
    <w:rsid w:val="00856E3C"/>
    <w:rsid w:val="008571E2"/>
    <w:rsid w:val="008573AB"/>
    <w:rsid w:val="008577C6"/>
    <w:rsid w:val="00857DCA"/>
    <w:rsid w:val="00860629"/>
    <w:rsid w:val="0086062A"/>
    <w:rsid w:val="00860B8F"/>
    <w:rsid w:val="00860CC5"/>
    <w:rsid w:val="00860E92"/>
    <w:rsid w:val="00860F48"/>
    <w:rsid w:val="0086116B"/>
    <w:rsid w:val="00861478"/>
    <w:rsid w:val="00861736"/>
    <w:rsid w:val="0086192C"/>
    <w:rsid w:val="008622A7"/>
    <w:rsid w:val="00862534"/>
    <w:rsid w:val="00862565"/>
    <w:rsid w:val="00862961"/>
    <w:rsid w:val="008629AF"/>
    <w:rsid w:val="00862BE5"/>
    <w:rsid w:val="00863263"/>
    <w:rsid w:val="00863495"/>
    <w:rsid w:val="008635F1"/>
    <w:rsid w:val="00863A36"/>
    <w:rsid w:val="00863DC4"/>
    <w:rsid w:val="00863E1B"/>
    <w:rsid w:val="008641A1"/>
    <w:rsid w:val="008641F4"/>
    <w:rsid w:val="008644EF"/>
    <w:rsid w:val="00864568"/>
    <w:rsid w:val="00864737"/>
    <w:rsid w:val="00864AF0"/>
    <w:rsid w:val="00864F39"/>
    <w:rsid w:val="00864F83"/>
    <w:rsid w:val="00864F99"/>
    <w:rsid w:val="0086505D"/>
    <w:rsid w:val="008650CA"/>
    <w:rsid w:val="008652A2"/>
    <w:rsid w:val="00865812"/>
    <w:rsid w:val="00865B23"/>
    <w:rsid w:val="00866062"/>
    <w:rsid w:val="008665E0"/>
    <w:rsid w:val="008669F4"/>
    <w:rsid w:val="00867031"/>
    <w:rsid w:val="008674F9"/>
    <w:rsid w:val="00867918"/>
    <w:rsid w:val="00867A03"/>
    <w:rsid w:val="00867E8A"/>
    <w:rsid w:val="00867ED0"/>
    <w:rsid w:val="008703F0"/>
    <w:rsid w:val="008704C8"/>
    <w:rsid w:val="008708C6"/>
    <w:rsid w:val="008710D8"/>
    <w:rsid w:val="0087123A"/>
    <w:rsid w:val="00871919"/>
    <w:rsid w:val="00871B4E"/>
    <w:rsid w:val="00871CDD"/>
    <w:rsid w:val="008722D3"/>
    <w:rsid w:val="0087264C"/>
    <w:rsid w:val="00872837"/>
    <w:rsid w:val="00872E81"/>
    <w:rsid w:val="008735A0"/>
    <w:rsid w:val="008738F5"/>
    <w:rsid w:val="00873A7D"/>
    <w:rsid w:val="00873B81"/>
    <w:rsid w:val="00873F1F"/>
    <w:rsid w:val="00873FDB"/>
    <w:rsid w:val="00874B9E"/>
    <w:rsid w:val="00874D48"/>
    <w:rsid w:val="00874F5A"/>
    <w:rsid w:val="00875142"/>
    <w:rsid w:val="00875218"/>
    <w:rsid w:val="008755F8"/>
    <w:rsid w:val="00876220"/>
    <w:rsid w:val="00876877"/>
    <w:rsid w:val="008768A6"/>
    <w:rsid w:val="0087699B"/>
    <w:rsid w:val="00876A5D"/>
    <w:rsid w:val="00876BA8"/>
    <w:rsid w:val="00876DAE"/>
    <w:rsid w:val="00877335"/>
    <w:rsid w:val="0087770A"/>
    <w:rsid w:val="00877A0F"/>
    <w:rsid w:val="00877EBA"/>
    <w:rsid w:val="008806C6"/>
    <w:rsid w:val="00880BBF"/>
    <w:rsid w:val="00880BFD"/>
    <w:rsid w:val="00880F01"/>
    <w:rsid w:val="00881023"/>
    <w:rsid w:val="00881D8E"/>
    <w:rsid w:val="00882025"/>
    <w:rsid w:val="008822D8"/>
    <w:rsid w:val="00882615"/>
    <w:rsid w:val="008827B6"/>
    <w:rsid w:val="00882CB6"/>
    <w:rsid w:val="00882F7A"/>
    <w:rsid w:val="00883421"/>
    <w:rsid w:val="008838BC"/>
    <w:rsid w:val="00883CDE"/>
    <w:rsid w:val="00884434"/>
    <w:rsid w:val="0088491C"/>
    <w:rsid w:val="008849A4"/>
    <w:rsid w:val="00884A86"/>
    <w:rsid w:val="00884C18"/>
    <w:rsid w:val="00884D0D"/>
    <w:rsid w:val="008851A6"/>
    <w:rsid w:val="008852C4"/>
    <w:rsid w:val="00886408"/>
    <w:rsid w:val="008865E8"/>
    <w:rsid w:val="008869C5"/>
    <w:rsid w:val="00886A59"/>
    <w:rsid w:val="00886CE1"/>
    <w:rsid w:val="00887019"/>
    <w:rsid w:val="0088701E"/>
    <w:rsid w:val="00887782"/>
    <w:rsid w:val="00887B89"/>
    <w:rsid w:val="008904FB"/>
    <w:rsid w:val="00890532"/>
    <w:rsid w:val="00890B45"/>
    <w:rsid w:val="00890E09"/>
    <w:rsid w:val="008915D7"/>
    <w:rsid w:val="00891B12"/>
    <w:rsid w:val="00891D48"/>
    <w:rsid w:val="00891DC2"/>
    <w:rsid w:val="00891F2B"/>
    <w:rsid w:val="0089213C"/>
    <w:rsid w:val="0089213E"/>
    <w:rsid w:val="008921E6"/>
    <w:rsid w:val="0089243E"/>
    <w:rsid w:val="00892BB5"/>
    <w:rsid w:val="00892E4B"/>
    <w:rsid w:val="00893B12"/>
    <w:rsid w:val="00894563"/>
    <w:rsid w:val="00894C74"/>
    <w:rsid w:val="00894D7D"/>
    <w:rsid w:val="008953C2"/>
    <w:rsid w:val="008955B0"/>
    <w:rsid w:val="0089581A"/>
    <w:rsid w:val="00895A15"/>
    <w:rsid w:val="00895CB5"/>
    <w:rsid w:val="00895D11"/>
    <w:rsid w:val="00895FC9"/>
    <w:rsid w:val="00896010"/>
    <w:rsid w:val="0089607D"/>
    <w:rsid w:val="008960F4"/>
    <w:rsid w:val="00896351"/>
    <w:rsid w:val="008964F8"/>
    <w:rsid w:val="00896651"/>
    <w:rsid w:val="00896BF9"/>
    <w:rsid w:val="00896CC0"/>
    <w:rsid w:val="00896D1B"/>
    <w:rsid w:val="00896E8C"/>
    <w:rsid w:val="00896FE3"/>
    <w:rsid w:val="0089707C"/>
    <w:rsid w:val="00897089"/>
    <w:rsid w:val="00897155"/>
    <w:rsid w:val="00897207"/>
    <w:rsid w:val="008974B0"/>
    <w:rsid w:val="00897541"/>
    <w:rsid w:val="00897BCD"/>
    <w:rsid w:val="008A087A"/>
    <w:rsid w:val="008A0CDB"/>
    <w:rsid w:val="008A0E3D"/>
    <w:rsid w:val="008A12EF"/>
    <w:rsid w:val="008A1396"/>
    <w:rsid w:val="008A1450"/>
    <w:rsid w:val="008A18F3"/>
    <w:rsid w:val="008A1A9E"/>
    <w:rsid w:val="008A1D8F"/>
    <w:rsid w:val="008A1E80"/>
    <w:rsid w:val="008A1F13"/>
    <w:rsid w:val="008A1F1E"/>
    <w:rsid w:val="008A1F22"/>
    <w:rsid w:val="008A26B4"/>
    <w:rsid w:val="008A2D4F"/>
    <w:rsid w:val="008A34BD"/>
    <w:rsid w:val="008A36C3"/>
    <w:rsid w:val="008A3BFD"/>
    <w:rsid w:val="008A3F32"/>
    <w:rsid w:val="008A42C1"/>
    <w:rsid w:val="008A4D27"/>
    <w:rsid w:val="008A5302"/>
    <w:rsid w:val="008A5686"/>
    <w:rsid w:val="008A5719"/>
    <w:rsid w:val="008A578B"/>
    <w:rsid w:val="008A5F45"/>
    <w:rsid w:val="008A61DE"/>
    <w:rsid w:val="008A64C1"/>
    <w:rsid w:val="008A66AD"/>
    <w:rsid w:val="008A7347"/>
    <w:rsid w:val="008A7CB1"/>
    <w:rsid w:val="008B02EF"/>
    <w:rsid w:val="008B074B"/>
    <w:rsid w:val="008B0A2F"/>
    <w:rsid w:val="008B0E6E"/>
    <w:rsid w:val="008B1195"/>
    <w:rsid w:val="008B1B14"/>
    <w:rsid w:val="008B1E15"/>
    <w:rsid w:val="008B24BD"/>
    <w:rsid w:val="008B275A"/>
    <w:rsid w:val="008B28FC"/>
    <w:rsid w:val="008B2FC3"/>
    <w:rsid w:val="008B34D3"/>
    <w:rsid w:val="008B353E"/>
    <w:rsid w:val="008B3AEE"/>
    <w:rsid w:val="008B3FF9"/>
    <w:rsid w:val="008B4582"/>
    <w:rsid w:val="008B4740"/>
    <w:rsid w:val="008B4F8D"/>
    <w:rsid w:val="008B517A"/>
    <w:rsid w:val="008B5182"/>
    <w:rsid w:val="008B51A1"/>
    <w:rsid w:val="008B55A9"/>
    <w:rsid w:val="008B5630"/>
    <w:rsid w:val="008B58EC"/>
    <w:rsid w:val="008B5EC0"/>
    <w:rsid w:val="008B60A7"/>
    <w:rsid w:val="008B640F"/>
    <w:rsid w:val="008B682F"/>
    <w:rsid w:val="008B7851"/>
    <w:rsid w:val="008C01A6"/>
    <w:rsid w:val="008C0366"/>
    <w:rsid w:val="008C05B2"/>
    <w:rsid w:val="008C0B34"/>
    <w:rsid w:val="008C0EB5"/>
    <w:rsid w:val="008C141B"/>
    <w:rsid w:val="008C1730"/>
    <w:rsid w:val="008C1C84"/>
    <w:rsid w:val="008C1DFA"/>
    <w:rsid w:val="008C1E08"/>
    <w:rsid w:val="008C1FF7"/>
    <w:rsid w:val="008C284D"/>
    <w:rsid w:val="008C2991"/>
    <w:rsid w:val="008C2E91"/>
    <w:rsid w:val="008C2F1F"/>
    <w:rsid w:val="008C30CD"/>
    <w:rsid w:val="008C3208"/>
    <w:rsid w:val="008C3318"/>
    <w:rsid w:val="008C3A34"/>
    <w:rsid w:val="008C3D09"/>
    <w:rsid w:val="008C421A"/>
    <w:rsid w:val="008C429B"/>
    <w:rsid w:val="008C437A"/>
    <w:rsid w:val="008C439C"/>
    <w:rsid w:val="008C43AA"/>
    <w:rsid w:val="008C49D5"/>
    <w:rsid w:val="008C4E4F"/>
    <w:rsid w:val="008C5410"/>
    <w:rsid w:val="008C5553"/>
    <w:rsid w:val="008C55D8"/>
    <w:rsid w:val="008C5E2E"/>
    <w:rsid w:val="008C5F19"/>
    <w:rsid w:val="008C604D"/>
    <w:rsid w:val="008C61B7"/>
    <w:rsid w:val="008C6649"/>
    <w:rsid w:val="008C6B66"/>
    <w:rsid w:val="008C6EBF"/>
    <w:rsid w:val="008C6F57"/>
    <w:rsid w:val="008C705B"/>
    <w:rsid w:val="008C760C"/>
    <w:rsid w:val="008C7815"/>
    <w:rsid w:val="008C7BAD"/>
    <w:rsid w:val="008C7D8E"/>
    <w:rsid w:val="008D0233"/>
    <w:rsid w:val="008D0299"/>
    <w:rsid w:val="008D04D7"/>
    <w:rsid w:val="008D0CC2"/>
    <w:rsid w:val="008D0DA8"/>
    <w:rsid w:val="008D12A4"/>
    <w:rsid w:val="008D1364"/>
    <w:rsid w:val="008D1365"/>
    <w:rsid w:val="008D1B71"/>
    <w:rsid w:val="008D1C9E"/>
    <w:rsid w:val="008D2140"/>
    <w:rsid w:val="008D21F1"/>
    <w:rsid w:val="008D2239"/>
    <w:rsid w:val="008D223C"/>
    <w:rsid w:val="008D26A3"/>
    <w:rsid w:val="008D278F"/>
    <w:rsid w:val="008D283F"/>
    <w:rsid w:val="008D2B99"/>
    <w:rsid w:val="008D34A3"/>
    <w:rsid w:val="008D35F9"/>
    <w:rsid w:val="008D3FB3"/>
    <w:rsid w:val="008D4079"/>
    <w:rsid w:val="008D427B"/>
    <w:rsid w:val="008D450B"/>
    <w:rsid w:val="008D4899"/>
    <w:rsid w:val="008D4B2D"/>
    <w:rsid w:val="008D4BAA"/>
    <w:rsid w:val="008D4FE7"/>
    <w:rsid w:val="008D5114"/>
    <w:rsid w:val="008D5217"/>
    <w:rsid w:val="008D538B"/>
    <w:rsid w:val="008D577F"/>
    <w:rsid w:val="008D580C"/>
    <w:rsid w:val="008D5D0E"/>
    <w:rsid w:val="008D6115"/>
    <w:rsid w:val="008D6286"/>
    <w:rsid w:val="008D644D"/>
    <w:rsid w:val="008D68A7"/>
    <w:rsid w:val="008D6FF1"/>
    <w:rsid w:val="008D725D"/>
    <w:rsid w:val="008D7495"/>
    <w:rsid w:val="008D7669"/>
    <w:rsid w:val="008D7884"/>
    <w:rsid w:val="008D79E0"/>
    <w:rsid w:val="008D7CF2"/>
    <w:rsid w:val="008D7D90"/>
    <w:rsid w:val="008D7EDC"/>
    <w:rsid w:val="008E02EF"/>
    <w:rsid w:val="008E0BBC"/>
    <w:rsid w:val="008E12DD"/>
    <w:rsid w:val="008E1AB0"/>
    <w:rsid w:val="008E1BE1"/>
    <w:rsid w:val="008E1C1B"/>
    <w:rsid w:val="008E1D71"/>
    <w:rsid w:val="008E1EA4"/>
    <w:rsid w:val="008E1EC7"/>
    <w:rsid w:val="008E2194"/>
    <w:rsid w:val="008E26AC"/>
    <w:rsid w:val="008E28A0"/>
    <w:rsid w:val="008E294D"/>
    <w:rsid w:val="008E2AFC"/>
    <w:rsid w:val="008E2EFC"/>
    <w:rsid w:val="008E2FBA"/>
    <w:rsid w:val="008E320F"/>
    <w:rsid w:val="008E368A"/>
    <w:rsid w:val="008E3A09"/>
    <w:rsid w:val="008E3C2B"/>
    <w:rsid w:val="008E3F9B"/>
    <w:rsid w:val="008E4555"/>
    <w:rsid w:val="008E46C5"/>
    <w:rsid w:val="008E4B26"/>
    <w:rsid w:val="008E51B1"/>
    <w:rsid w:val="008E5392"/>
    <w:rsid w:val="008E5583"/>
    <w:rsid w:val="008E5A35"/>
    <w:rsid w:val="008E5FD3"/>
    <w:rsid w:val="008E69A9"/>
    <w:rsid w:val="008E6B40"/>
    <w:rsid w:val="008E6FF6"/>
    <w:rsid w:val="008E727C"/>
    <w:rsid w:val="008E73A2"/>
    <w:rsid w:val="008E7549"/>
    <w:rsid w:val="008E7878"/>
    <w:rsid w:val="008E7A60"/>
    <w:rsid w:val="008E7D27"/>
    <w:rsid w:val="008E7E09"/>
    <w:rsid w:val="008F0493"/>
    <w:rsid w:val="008F054A"/>
    <w:rsid w:val="008F06F0"/>
    <w:rsid w:val="008F0738"/>
    <w:rsid w:val="008F0B54"/>
    <w:rsid w:val="008F0ECA"/>
    <w:rsid w:val="008F11D7"/>
    <w:rsid w:val="008F1208"/>
    <w:rsid w:val="008F179C"/>
    <w:rsid w:val="008F1872"/>
    <w:rsid w:val="008F200C"/>
    <w:rsid w:val="008F218D"/>
    <w:rsid w:val="008F25AE"/>
    <w:rsid w:val="008F27BD"/>
    <w:rsid w:val="008F28E3"/>
    <w:rsid w:val="008F29C4"/>
    <w:rsid w:val="008F3113"/>
    <w:rsid w:val="008F341D"/>
    <w:rsid w:val="008F39FA"/>
    <w:rsid w:val="008F3AE6"/>
    <w:rsid w:val="008F3EB0"/>
    <w:rsid w:val="008F426C"/>
    <w:rsid w:val="008F44A2"/>
    <w:rsid w:val="008F4E93"/>
    <w:rsid w:val="008F5C09"/>
    <w:rsid w:val="008F6218"/>
    <w:rsid w:val="008F6BD2"/>
    <w:rsid w:val="008F6C31"/>
    <w:rsid w:val="008F71B6"/>
    <w:rsid w:val="008F733F"/>
    <w:rsid w:val="008F75A6"/>
    <w:rsid w:val="00900104"/>
    <w:rsid w:val="0090026B"/>
    <w:rsid w:val="00900371"/>
    <w:rsid w:val="009008E0"/>
    <w:rsid w:val="00900CDE"/>
    <w:rsid w:val="009010D8"/>
    <w:rsid w:val="00901458"/>
    <w:rsid w:val="009015CC"/>
    <w:rsid w:val="009016FF"/>
    <w:rsid w:val="009017B0"/>
    <w:rsid w:val="009017BD"/>
    <w:rsid w:val="00901EB2"/>
    <w:rsid w:val="00902352"/>
    <w:rsid w:val="009027F8"/>
    <w:rsid w:val="00902824"/>
    <w:rsid w:val="00902B98"/>
    <w:rsid w:val="00902BAF"/>
    <w:rsid w:val="00902E6D"/>
    <w:rsid w:val="0090322C"/>
    <w:rsid w:val="00903496"/>
    <w:rsid w:val="009037FD"/>
    <w:rsid w:val="00903893"/>
    <w:rsid w:val="009038CB"/>
    <w:rsid w:val="00903C97"/>
    <w:rsid w:val="00904221"/>
    <w:rsid w:val="00904402"/>
    <w:rsid w:val="00904509"/>
    <w:rsid w:val="00904562"/>
    <w:rsid w:val="0090499A"/>
    <w:rsid w:val="00904ACD"/>
    <w:rsid w:val="00904DEE"/>
    <w:rsid w:val="00904E4F"/>
    <w:rsid w:val="00904F3E"/>
    <w:rsid w:val="00905390"/>
    <w:rsid w:val="00905528"/>
    <w:rsid w:val="00905539"/>
    <w:rsid w:val="0090570B"/>
    <w:rsid w:val="00905A48"/>
    <w:rsid w:val="00905B12"/>
    <w:rsid w:val="00905CF6"/>
    <w:rsid w:val="0090645F"/>
    <w:rsid w:val="00906463"/>
    <w:rsid w:val="009067DB"/>
    <w:rsid w:val="009068AA"/>
    <w:rsid w:val="00906BBF"/>
    <w:rsid w:val="00906FEF"/>
    <w:rsid w:val="00907038"/>
    <w:rsid w:val="009074A0"/>
    <w:rsid w:val="00907545"/>
    <w:rsid w:val="009075B2"/>
    <w:rsid w:val="00907EA2"/>
    <w:rsid w:val="00907F7F"/>
    <w:rsid w:val="0091025A"/>
    <w:rsid w:val="009106EC"/>
    <w:rsid w:val="00910C2A"/>
    <w:rsid w:val="00910C2E"/>
    <w:rsid w:val="00910DC1"/>
    <w:rsid w:val="00910DC2"/>
    <w:rsid w:val="00911032"/>
    <w:rsid w:val="009110A3"/>
    <w:rsid w:val="009113C1"/>
    <w:rsid w:val="00911421"/>
    <w:rsid w:val="00911881"/>
    <w:rsid w:val="00911926"/>
    <w:rsid w:val="00911F47"/>
    <w:rsid w:val="009121DF"/>
    <w:rsid w:val="0091220B"/>
    <w:rsid w:val="00912362"/>
    <w:rsid w:val="009123D0"/>
    <w:rsid w:val="009129B1"/>
    <w:rsid w:val="00912BF7"/>
    <w:rsid w:val="00912EE3"/>
    <w:rsid w:val="00912F29"/>
    <w:rsid w:val="00912FDF"/>
    <w:rsid w:val="00913292"/>
    <w:rsid w:val="00913378"/>
    <w:rsid w:val="00913545"/>
    <w:rsid w:val="00913587"/>
    <w:rsid w:val="00913ABB"/>
    <w:rsid w:val="00913BDE"/>
    <w:rsid w:val="00914340"/>
    <w:rsid w:val="009144FC"/>
    <w:rsid w:val="009146F2"/>
    <w:rsid w:val="0091486E"/>
    <w:rsid w:val="00914BD8"/>
    <w:rsid w:val="00914DE3"/>
    <w:rsid w:val="0091508E"/>
    <w:rsid w:val="0091518A"/>
    <w:rsid w:val="00915357"/>
    <w:rsid w:val="0091568E"/>
    <w:rsid w:val="009159C1"/>
    <w:rsid w:val="00915AAA"/>
    <w:rsid w:val="00915AF3"/>
    <w:rsid w:val="00915B71"/>
    <w:rsid w:val="00916267"/>
    <w:rsid w:val="00916C92"/>
    <w:rsid w:val="00916D12"/>
    <w:rsid w:val="00916DF2"/>
    <w:rsid w:val="00916F39"/>
    <w:rsid w:val="00917245"/>
    <w:rsid w:val="00917308"/>
    <w:rsid w:val="00917877"/>
    <w:rsid w:val="00917B17"/>
    <w:rsid w:val="00917DE9"/>
    <w:rsid w:val="00920140"/>
    <w:rsid w:val="009206B0"/>
    <w:rsid w:val="00920879"/>
    <w:rsid w:val="009208DF"/>
    <w:rsid w:val="0092133B"/>
    <w:rsid w:val="00921581"/>
    <w:rsid w:val="00921623"/>
    <w:rsid w:val="00921974"/>
    <w:rsid w:val="009219D5"/>
    <w:rsid w:val="00921ABE"/>
    <w:rsid w:val="00921B0F"/>
    <w:rsid w:val="00922448"/>
    <w:rsid w:val="009229C8"/>
    <w:rsid w:val="00922B6B"/>
    <w:rsid w:val="00922BA5"/>
    <w:rsid w:val="00923086"/>
    <w:rsid w:val="009230DF"/>
    <w:rsid w:val="009234F5"/>
    <w:rsid w:val="00923511"/>
    <w:rsid w:val="00923613"/>
    <w:rsid w:val="00923974"/>
    <w:rsid w:val="00924336"/>
    <w:rsid w:val="00924376"/>
    <w:rsid w:val="009244D9"/>
    <w:rsid w:val="009245AB"/>
    <w:rsid w:val="00925309"/>
    <w:rsid w:val="0092553C"/>
    <w:rsid w:val="00925620"/>
    <w:rsid w:val="00925646"/>
    <w:rsid w:val="0092566C"/>
    <w:rsid w:val="00925A5B"/>
    <w:rsid w:val="00925FF4"/>
    <w:rsid w:val="0092601C"/>
    <w:rsid w:val="00926047"/>
    <w:rsid w:val="0092644E"/>
    <w:rsid w:val="009270A1"/>
    <w:rsid w:val="00927338"/>
    <w:rsid w:val="00927AD7"/>
    <w:rsid w:val="00927F4F"/>
    <w:rsid w:val="009303E7"/>
    <w:rsid w:val="00930AA7"/>
    <w:rsid w:val="0093112F"/>
    <w:rsid w:val="009314BC"/>
    <w:rsid w:val="009316D2"/>
    <w:rsid w:val="00931A04"/>
    <w:rsid w:val="00931A6C"/>
    <w:rsid w:val="00932724"/>
    <w:rsid w:val="00932EF4"/>
    <w:rsid w:val="00933372"/>
    <w:rsid w:val="0093360F"/>
    <w:rsid w:val="009341C9"/>
    <w:rsid w:val="009344F7"/>
    <w:rsid w:val="00934A50"/>
    <w:rsid w:val="00934A5D"/>
    <w:rsid w:val="00934B98"/>
    <w:rsid w:val="00935271"/>
    <w:rsid w:val="009354ED"/>
    <w:rsid w:val="0093578E"/>
    <w:rsid w:val="009357E8"/>
    <w:rsid w:val="0093671D"/>
    <w:rsid w:val="00936926"/>
    <w:rsid w:val="00936B05"/>
    <w:rsid w:val="00936D2B"/>
    <w:rsid w:val="00936F45"/>
    <w:rsid w:val="00936FDA"/>
    <w:rsid w:val="0093702D"/>
    <w:rsid w:val="009370E1"/>
    <w:rsid w:val="00937129"/>
    <w:rsid w:val="00937BFC"/>
    <w:rsid w:val="00937E91"/>
    <w:rsid w:val="009402DE"/>
    <w:rsid w:val="009404A5"/>
    <w:rsid w:val="00940601"/>
    <w:rsid w:val="00940778"/>
    <w:rsid w:val="0094086A"/>
    <w:rsid w:val="00940CFB"/>
    <w:rsid w:val="0094103B"/>
    <w:rsid w:val="00941157"/>
    <w:rsid w:val="009411F0"/>
    <w:rsid w:val="009412E3"/>
    <w:rsid w:val="00941368"/>
    <w:rsid w:val="0094143A"/>
    <w:rsid w:val="00941507"/>
    <w:rsid w:val="0094163F"/>
    <w:rsid w:val="0094198C"/>
    <w:rsid w:val="00941D37"/>
    <w:rsid w:val="0094210F"/>
    <w:rsid w:val="009425AC"/>
    <w:rsid w:val="009425EF"/>
    <w:rsid w:val="00942918"/>
    <w:rsid w:val="00942A6D"/>
    <w:rsid w:val="009431B7"/>
    <w:rsid w:val="00943B39"/>
    <w:rsid w:val="00943DAB"/>
    <w:rsid w:val="00943E08"/>
    <w:rsid w:val="00943ED4"/>
    <w:rsid w:val="009442FF"/>
    <w:rsid w:val="0094480D"/>
    <w:rsid w:val="00944EE2"/>
    <w:rsid w:val="00945393"/>
    <w:rsid w:val="0094601A"/>
    <w:rsid w:val="009461D5"/>
    <w:rsid w:val="00946467"/>
    <w:rsid w:val="009467AD"/>
    <w:rsid w:val="0094690D"/>
    <w:rsid w:val="00946A08"/>
    <w:rsid w:val="009478B3"/>
    <w:rsid w:val="009478B5"/>
    <w:rsid w:val="00947A9A"/>
    <w:rsid w:val="00947B8D"/>
    <w:rsid w:val="00947DCE"/>
    <w:rsid w:val="00950097"/>
    <w:rsid w:val="009501BF"/>
    <w:rsid w:val="00950208"/>
    <w:rsid w:val="00950230"/>
    <w:rsid w:val="00950CF6"/>
    <w:rsid w:val="00950DAF"/>
    <w:rsid w:val="009514C3"/>
    <w:rsid w:val="0095174F"/>
    <w:rsid w:val="009521B2"/>
    <w:rsid w:val="009524D2"/>
    <w:rsid w:val="009524DB"/>
    <w:rsid w:val="00952997"/>
    <w:rsid w:val="00952CA1"/>
    <w:rsid w:val="00953AEA"/>
    <w:rsid w:val="00953C88"/>
    <w:rsid w:val="00953CDE"/>
    <w:rsid w:val="00954129"/>
    <w:rsid w:val="00954406"/>
    <w:rsid w:val="0095440F"/>
    <w:rsid w:val="00954C45"/>
    <w:rsid w:val="00954D0B"/>
    <w:rsid w:val="00955703"/>
    <w:rsid w:val="00955A35"/>
    <w:rsid w:val="00955EEB"/>
    <w:rsid w:val="00956028"/>
    <w:rsid w:val="00956101"/>
    <w:rsid w:val="00956178"/>
    <w:rsid w:val="00956194"/>
    <w:rsid w:val="00956268"/>
    <w:rsid w:val="0095627C"/>
    <w:rsid w:val="00956344"/>
    <w:rsid w:val="009564D4"/>
    <w:rsid w:val="009567CB"/>
    <w:rsid w:val="009578A1"/>
    <w:rsid w:val="00957C06"/>
    <w:rsid w:val="00957C2A"/>
    <w:rsid w:val="009602ED"/>
    <w:rsid w:val="0096053F"/>
    <w:rsid w:val="0096058C"/>
    <w:rsid w:val="009605E2"/>
    <w:rsid w:val="0096072D"/>
    <w:rsid w:val="00960C40"/>
    <w:rsid w:val="00960F3F"/>
    <w:rsid w:val="00961048"/>
    <w:rsid w:val="00961073"/>
    <w:rsid w:val="009615F0"/>
    <w:rsid w:val="009616A1"/>
    <w:rsid w:val="00961A1F"/>
    <w:rsid w:val="00961EBD"/>
    <w:rsid w:val="00961FD3"/>
    <w:rsid w:val="00962466"/>
    <w:rsid w:val="009628DE"/>
    <w:rsid w:val="00962D25"/>
    <w:rsid w:val="009633FD"/>
    <w:rsid w:val="0096366D"/>
    <w:rsid w:val="0096368B"/>
    <w:rsid w:val="0096388B"/>
    <w:rsid w:val="00963974"/>
    <w:rsid w:val="00964032"/>
    <w:rsid w:val="00964744"/>
    <w:rsid w:val="0096492D"/>
    <w:rsid w:val="00964AB7"/>
    <w:rsid w:val="00964DC7"/>
    <w:rsid w:val="009651A2"/>
    <w:rsid w:val="009656B6"/>
    <w:rsid w:val="009656EE"/>
    <w:rsid w:val="00965ABC"/>
    <w:rsid w:val="0096630A"/>
    <w:rsid w:val="00966672"/>
    <w:rsid w:val="00966857"/>
    <w:rsid w:val="009668A0"/>
    <w:rsid w:val="00966AA2"/>
    <w:rsid w:val="00966ACF"/>
    <w:rsid w:val="00966B30"/>
    <w:rsid w:val="00966BB6"/>
    <w:rsid w:val="00966C58"/>
    <w:rsid w:val="00966E17"/>
    <w:rsid w:val="009674B1"/>
    <w:rsid w:val="009674DB"/>
    <w:rsid w:val="009675B4"/>
    <w:rsid w:val="009676C0"/>
    <w:rsid w:val="00967873"/>
    <w:rsid w:val="00967874"/>
    <w:rsid w:val="0096796A"/>
    <w:rsid w:val="00967C5A"/>
    <w:rsid w:val="00967F46"/>
    <w:rsid w:val="00967F72"/>
    <w:rsid w:val="00967F77"/>
    <w:rsid w:val="009704E8"/>
    <w:rsid w:val="00970759"/>
    <w:rsid w:val="00970A79"/>
    <w:rsid w:val="00970DB0"/>
    <w:rsid w:val="009710CC"/>
    <w:rsid w:val="009712E2"/>
    <w:rsid w:val="00971618"/>
    <w:rsid w:val="00971943"/>
    <w:rsid w:val="00971AA8"/>
    <w:rsid w:val="00972193"/>
    <w:rsid w:val="00972297"/>
    <w:rsid w:val="00972F7D"/>
    <w:rsid w:val="009733AE"/>
    <w:rsid w:val="00973558"/>
    <w:rsid w:val="00974010"/>
    <w:rsid w:val="009742F1"/>
    <w:rsid w:val="009743E7"/>
    <w:rsid w:val="0097466B"/>
    <w:rsid w:val="00974EA8"/>
    <w:rsid w:val="00974F85"/>
    <w:rsid w:val="00975065"/>
    <w:rsid w:val="00975606"/>
    <w:rsid w:val="009757CF"/>
    <w:rsid w:val="00975E7D"/>
    <w:rsid w:val="0097632D"/>
    <w:rsid w:val="00976BD7"/>
    <w:rsid w:val="00976D9B"/>
    <w:rsid w:val="00976F82"/>
    <w:rsid w:val="00976FDB"/>
    <w:rsid w:val="00976FF3"/>
    <w:rsid w:val="00977347"/>
    <w:rsid w:val="00977417"/>
    <w:rsid w:val="009774EC"/>
    <w:rsid w:val="00977C12"/>
    <w:rsid w:val="0098077B"/>
    <w:rsid w:val="00980C1C"/>
    <w:rsid w:val="00980D2A"/>
    <w:rsid w:val="00981B94"/>
    <w:rsid w:val="00982253"/>
    <w:rsid w:val="00982463"/>
    <w:rsid w:val="00982509"/>
    <w:rsid w:val="00982594"/>
    <w:rsid w:val="00982759"/>
    <w:rsid w:val="00982842"/>
    <w:rsid w:val="00982BCB"/>
    <w:rsid w:val="00982C04"/>
    <w:rsid w:val="00982CD8"/>
    <w:rsid w:val="00982D42"/>
    <w:rsid w:val="00983192"/>
    <w:rsid w:val="0098369A"/>
    <w:rsid w:val="009837AD"/>
    <w:rsid w:val="00983B36"/>
    <w:rsid w:val="00983E87"/>
    <w:rsid w:val="00983EE5"/>
    <w:rsid w:val="00983FA6"/>
    <w:rsid w:val="009840B9"/>
    <w:rsid w:val="009846B1"/>
    <w:rsid w:val="00984952"/>
    <w:rsid w:val="009849A4"/>
    <w:rsid w:val="00984B78"/>
    <w:rsid w:val="00984CEA"/>
    <w:rsid w:val="0098501B"/>
    <w:rsid w:val="009851C6"/>
    <w:rsid w:val="009855EE"/>
    <w:rsid w:val="00985A08"/>
    <w:rsid w:val="00985BD6"/>
    <w:rsid w:val="00986265"/>
    <w:rsid w:val="009862F7"/>
    <w:rsid w:val="0098638F"/>
    <w:rsid w:val="00986A15"/>
    <w:rsid w:val="00986EB9"/>
    <w:rsid w:val="009870EB"/>
    <w:rsid w:val="0098734C"/>
    <w:rsid w:val="009873BE"/>
    <w:rsid w:val="00987482"/>
    <w:rsid w:val="00987727"/>
    <w:rsid w:val="00987826"/>
    <w:rsid w:val="00987866"/>
    <w:rsid w:val="00987D7B"/>
    <w:rsid w:val="00990007"/>
    <w:rsid w:val="0099031C"/>
    <w:rsid w:val="009907F8"/>
    <w:rsid w:val="009908D3"/>
    <w:rsid w:val="00990A08"/>
    <w:rsid w:val="00990B77"/>
    <w:rsid w:val="00990D0E"/>
    <w:rsid w:val="00990D93"/>
    <w:rsid w:val="00990EA5"/>
    <w:rsid w:val="009912A3"/>
    <w:rsid w:val="009914F0"/>
    <w:rsid w:val="0099182C"/>
    <w:rsid w:val="00991D0E"/>
    <w:rsid w:val="00991ED2"/>
    <w:rsid w:val="00991EF6"/>
    <w:rsid w:val="00991F94"/>
    <w:rsid w:val="00992B1B"/>
    <w:rsid w:val="0099358E"/>
    <w:rsid w:val="0099395F"/>
    <w:rsid w:val="00993AAE"/>
    <w:rsid w:val="00993B4D"/>
    <w:rsid w:val="00993BA5"/>
    <w:rsid w:val="00994AFD"/>
    <w:rsid w:val="00995035"/>
    <w:rsid w:val="0099522A"/>
    <w:rsid w:val="00995991"/>
    <w:rsid w:val="00995DB2"/>
    <w:rsid w:val="00995E02"/>
    <w:rsid w:val="0099607B"/>
    <w:rsid w:val="009960AD"/>
    <w:rsid w:val="0099612D"/>
    <w:rsid w:val="009962D1"/>
    <w:rsid w:val="0099634E"/>
    <w:rsid w:val="009963B1"/>
    <w:rsid w:val="009967E6"/>
    <w:rsid w:val="00996BD2"/>
    <w:rsid w:val="00996C81"/>
    <w:rsid w:val="00997288"/>
    <w:rsid w:val="009973B6"/>
    <w:rsid w:val="0099774D"/>
    <w:rsid w:val="00997886"/>
    <w:rsid w:val="009978E1"/>
    <w:rsid w:val="009A0193"/>
    <w:rsid w:val="009A01EC"/>
    <w:rsid w:val="009A027A"/>
    <w:rsid w:val="009A08BE"/>
    <w:rsid w:val="009A0D42"/>
    <w:rsid w:val="009A18ED"/>
    <w:rsid w:val="009A19CD"/>
    <w:rsid w:val="009A1B8F"/>
    <w:rsid w:val="009A2146"/>
    <w:rsid w:val="009A268A"/>
    <w:rsid w:val="009A26DE"/>
    <w:rsid w:val="009A2E85"/>
    <w:rsid w:val="009A3127"/>
    <w:rsid w:val="009A3532"/>
    <w:rsid w:val="009A358D"/>
    <w:rsid w:val="009A4063"/>
    <w:rsid w:val="009A44FA"/>
    <w:rsid w:val="009A4745"/>
    <w:rsid w:val="009A4D24"/>
    <w:rsid w:val="009A5348"/>
    <w:rsid w:val="009A58FE"/>
    <w:rsid w:val="009A5DE5"/>
    <w:rsid w:val="009A5FC1"/>
    <w:rsid w:val="009A6163"/>
    <w:rsid w:val="009A63E0"/>
    <w:rsid w:val="009A645F"/>
    <w:rsid w:val="009A6B6A"/>
    <w:rsid w:val="009A6D45"/>
    <w:rsid w:val="009A6DCF"/>
    <w:rsid w:val="009A71AC"/>
    <w:rsid w:val="009A7752"/>
    <w:rsid w:val="009A785D"/>
    <w:rsid w:val="009A7916"/>
    <w:rsid w:val="009A7E12"/>
    <w:rsid w:val="009A7EF5"/>
    <w:rsid w:val="009B0545"/>
    <w:rsid w:val="009B098F"/>
    <w:rsid w:val="009B0B0F"/>
    <w:rsid w:val="009B102B"/>
    <w:rsid w:val="009B1235"/>
    <w:rsid w:val="009B1AF5"/>
    <w:rsid w:val="009B247F"/>
    <w:rsid w:val="009B25EF"/>
    <w:rsid w:val="009B2866"/>
    <w:rsid w:val="009B299E"/>
    <w:rsid w:val="009B29F2"/>
    <w:rsid w:val="009B2A13"/>
    <w:rsid w:val="009B2E1F"/>
    <w:rsid w:val="009B2EF7"/>
    <w:rsid w:val="009B344D"/>
    <w:rsid w:val="009B39D6"/>
    <w:rsid w:val="009B3DA6"/>
    <w:rsid w:val="009B3DCE"/>
    <w:rsid w:val="009B4C40"/>
    <w:rsid w:val="009B4F1B"/>
    <w:rsid w:val="009B4FD2"/>
    <w:rsid w:val="009B5204"/>
    <w:rsid w:val="009B54D7"/>
    <w:rsid w:val="009B5620"/>
    <w:rsid w:val="009B60D5"/>
    <w:rsid w:val="009B63DF"/>
    <w:rsid w:val="009B6C0C"/>
    <w:rsid w:val="009B73A6"/>
    <w:rsid w:val="009B7916"/>
    <w:rsid w:val="009B7EB7"/>
    <w:rsid w:val="009C0090"/>
    <w:rsid w:val="009C0239"/>
    <w:rsid w:val="009C0317"/>
    <w:rsid w:val="009C03CC"/>
    <w:rsid w:val="009C0882"/>
    <w:rsid w:val="009C0C7B"/>
    <w:rsid w:val="009C12A4"/>
    <w:rsid w:val="009C1D05"/>
    <w:rsid w:val="009C23A1"/>
    <w:rsid w:val="009C275E"/>
    <w:rsid w:val="009C2911"/>
    <w:rsid w:val="009C2C46"/>
    <w:rsid w:val="009C2CA0"/>
    <w:rsid w:val="009C2CBB"/>
    <w:rsid w:val="009C33AF"/>
    <w:rsid w:val="009C3926"/>
    <w:rsid w:val="009C39D9"/>
    <w:rsid w:val="009C40A5"/>
    <w:rsid w:val="009C43A4"/>
    <w:rsid w:val="009C4B56"/>
    <w:rsid w:val="009C4C52"/>
    <w:rsid w:val="009C5244"/>
    <w:rsid w:val="009C5832"/>
    <w:rsid w:val="009C58EC"/>
    <w:rsid w:val="009C59B6"/>
    <w:rsid w:val="009C5CA6"/>
    <w:rsid w:val="009C5EE1"/>
    <w:rsid w:val="009C5FEC"/>
    <w:rsid w:val="009C60F0"/>
    <w:rsid w:val="009C62EB"/>
    <w:rsid w:val="009C7E20"/>
    <w:rsid w:val="009D0115"/>
    <w:rsid w:val="009D0249"/>
    <w:rsid w:val="009D07E3"/>
    <w:rsid w:val="009D0929"/>
    <w:rsid w:val="009D0AE9"/>
    <w:rsid w:val="009D0EFF"/>
    <w:rsid w:val="009D1544"/>
    <w:rsid w:val="009D15CB"/>
    <w:rsid w:val="009D18B4"/>
    <w:rsid w:val="009D224C"/>
    <w:rsid w:val="009D2265"/>
    <w:rsid w:val="009D2405"/>
    <w:rsid w:val="009D2429"/>
    <w:rsid w:val="009D2677"/>
    <w:rsid w:val="009D28DB"/>
    <w:rsid w:val="009D2B55"/>
    <w:rsid w:val="009D2EE5"/>
    <w:rsid w:val="009D2F55"/>
    <w:rsid w:val="009D3372"/>
    <w:rsid w:val="009D3753"/>
    <w:rsid w:val="009D394D"/>
    <w:rsid w:val="009D3A56"/>
    <w:rsid w:val="009D3AB1"/>
    <w:rsid w:val="009D3CED"/>
    <w:rsid w:val="009D3D81"/>
    <w:rsid w:val="009D3F77"/>
    <w:rsid w:val="009D461E"/>
    <w:rsid w:val="009D470D"/>
    <w:rsid w:val="009D4C4C"/>
    <w:rsid w:val="009D4C50"/>
    <w:rsid w:val="009D4C55"/>
    <w:rsid w:val="009D4DD2"/>
    <w:rsid w:val="009D4FF2"/>
    <w:rsid w:val="009D60EC"/>
    <w:rsid w:val="009D7271"/>
    <w:rsid w:val="009D73F6"/>
    <w:rsid w:val="009D75DB"/>
    <w:rsid w:val="009D7EBF"/>
    <w:rsid w:val="009E0105"/>
    <w:rsid w:val="009E07DC"/>
    <w:rsid w:val="009E08F1"/>
    <w:rsid w:val="009E0E54"/>
    <w:rsid w:val="009E0F6C"/>
    <w:rsid w:val="009E1330"/>
    <w:rsid w:val="009E16F6"/>
    <w:rsid w:val="009E1834"/>
    <w:rsid w:val="009E1A29"/>
    <w:rsid w:val="009E1B30"/>
    <w:rsid w:val="009E1B70"/>
    <w:rsid w:val="009E1D2D"/>
    <w:rsid w:val="009E21FD"/>
    <w:rsid w:val="009E2231"/>
    <w:rsid w:val="009E256F"/>
    <w:rsid w:val="009E29D8"/>
    <w:rsid w:val="009E2C4F"/>
    <w:rsid w:val="009E2C57"/>
    <w:rsid w:val="009E2CB3"/>
    <w:rsid w:val="009E3121"/>
    <w:rsid w:val="009E327A"/>
    <w:rsid w:val="009E353C"/>
    <w:rsid w:val="009E37E5"/>
    <w:rsid w:val="009E3869"/>
    <w:rsid w:val="009E3ADD"/>
    <w:rsid w:val="009E4071"/>
    <w:rsid w:val="009E4209"/>
    <w:rsid w:val="009E4369"/>
    <w:rsid w:val="009E4535"/>
    <w:rsid w:val="009E4AFC"/>
    <w:rsid w:val="009E4B7C"/>
    <w:rsid w:val="009E4B8C"/>
    <w:rsid w:val="009E4D05"/>
    <w:rsid w:val="009E4D32"/>
    <w:rsid w:val="009E53DC"/>
    <w:rsid w:val="009E59B2"/>
    <w:rsid w:val="009E5B67"/>
    <w:rsid w:val="009E5DFD"/>
    <w:rsid w:val="009E603F"/>
    <w:rsid w:val="009E610A"/>
    <w:rsid w:val="009E6617"/>
    <w:rsid w:val="009E6866"/>
    <w:rsid w:val="009E6999"/>
    <w:rsid w:val="009E6B82"/>
    <w:rsid w:val="009E6F26"/>
    <w:rsid w:val="009E6F29"/>
    <w:rsid w:val="009E71C0"/>
    <w:rsid w:val="009E75D3"/>
    <w:rsid w:val="009E7C00"/>
    <w:rsid w:val="009F0187"/>
    <w:rsid w:val="009F027D"/>
    <w:rsid w:val="009F06AD"/>
    <w:rsid w:val="009F0C9D"/>
    <w:rsid w:val="009F0CDA"/>
    <w:rsid w:val="009F0F78"/>
    <w:rsid w:val="009F15C1"/>
    <w:rsid w:val="009F1848"/>
    <w:rsid w:val="009F1A24"/>
    <w:rsid w:val="009F1CE2"/>
    <w:rsid w:val="009F202E"/>
    <w:rsid w:val="009F220E"/>
    <w:rsid w:val="009F246B"/>
    <w:rsid w:val="009F2857"/>
    <w:rsid w:val="009F29A6"/>
    <w:rsid w:val="009F2D18"/>
    <w:rsid w:val="009F309E"/>
    <w:rsid w:val="009F313F"/>
    <w:rsid w:val="009F36B2"/>
    <w:rsid w:val="009F3AC1"/>
    <w:rsid w:val="009F4227"/>
    <w:rsid w:val="009F4412"/>
    <w:rsid w:val="009F495F"/>
    <w:rsid w:val="009F4D49"/>
    <w:rsid w:val="009F4F12"/>
    <w:rsid w:val="009F50A9"/>
    <w:rsid w:val="009F549D"/>
    <w:rsid w:val="009F5935"/>
    <w:rsid w:val="009F6159"/>
    <w:rsid w:val="009F623D"/>
    <w:rsid w:val="009F644B"/>
    <w:rsid w:val="009F64C1"/>
    <w:rsid w:val="009F654B"/>
    <w:rsid w:val="009F6958"/>
    <w:rsid w:val="009F6D25"/>
    <w:rsid w:val="009F7481"/>
    <w:rsid w:val="009F768E"/>
    <w:rsid w:val="009F77AD"/>
    <w:rsid w:val="009F7AE2"/>
    <w:rsid w:val="009F7D45"/>
    <w:rsid w:val="00A001D7"/>
    <w:rsid w:val="00A012D4"/>
    <w:rsid w:val="00A01501"/>
    <w:rsid w:val="00A0188D"/>
    <w:rsid w:val="00A01C8E"/>
    <w:rsid w:val="00A01D26"/>
    <w:rsid w:val="00A01DB5"/>
    <w:rsid w:val="00A01EC4"/>
    <w:rsid w:val="00A024D3"/>
    <w:rsid w:val="00A025BC"/>
    <w:rsid w:val="00A02DA2"/>
    <w:rsid w:val="00A03720"/>
    <w:rsid w:val="00A0386D"/>
    <w:rsid w:val="00A03A32"/>
    <w:rsid w:val="00A03A7C"/>
    <w:rsid w:val="00A04171"/>
    <w:rsid w:val="00A041B7"/>
    <w:rsid w:val="00A042CC"/>
    <w:rsid w:val="00A046BC"/>
    <w:rsid w:val="00A04DA2"/>
    <w:rsid w:val="00A0548F"/>
    <w:rsid w:val="00A05954"/>
    <w:rsid w:val="00A05C4C"/>
    <w:rsid w:val="00A05CD2"/>
    <w:rsid w:val="00A05FC8"/>
    <w:rsid w:val="00A06148"/>
    <w:rsid w:val="00A06D68"/>
    <w:rsid w:val="00A078D8"/>
    <w:rsid w:val="00A07BD7"/>
    <w:rsid w:val="00A10029"/>
    <w:rsid w:val="00A108DF"/>
    <w:rsid w:val="00A10E9A"/>
    <w:rsid w:val="00A10F07"/>
    <w:rsid w:val="00A113C7"/>
    <w:rsid w:val="00A115D7"/>
    <w:rsid w:val="00A11827"/>
    <w:rsid w:val="00A11B51"/>
    <w:rsid w:val="00A1203C"/>
    <w:rsid w:val="00A12187"/>
    <w:rsid w:val="00A121F0"/>
    <w:rsid w:val="00A124D6"/>
    <w:rsid w:val="00A12A53"/>
    <w:rsid w:val="00A12BEA"/>
    <w:rsid w:val="00A12E3E"/>
    <w:rsid w:val="00A13058"/>
    <w:rsid w:val="00A133FF"/>
    <w:rsid w:val="00A13997"/>
    <w:rsid w:val="00A13A5D"/>
    <w:rsid w:val="00A13E38"/>
    <w:rsid w:val="00A14DFC"/>
    <w:rsid w:val="00A15081"/>
    <w:rsid w:val="00A150A4"/>
    <w:rsid w:val="00A154FE"/>
    <w:rsid w:val="00A15E66"/>
    <w:rsid w:val="00A160B1"/>
    <w:rsid w:val="00A161A2"/>
    <w:rsid w:val="00A16C03"/>
    <w:rsid w:val="00A16E12"/>
    <w:rsid w:val="00A17ABD"/>
    <w:rsid w:val="00A17C7B"/>
    <w:rsid w:val="00A20478"/>
    <w:rsid w:val="00A20549"/>
    <w:rsid w:val="00A20691"/>
    <w:rsid w:val="00A206F5"/>
    <w:rsid w:val="00A207A4"/>
    <w:rsid w:val="00A209DF"/>
    <w:rsid w:val="00A20B25"/>
    <w:rsid w:val="00A210B2"/>
    <w:rsid w:val="00A2149B"/>
    <w:rsid w:val="00A217EB"/>
    <w:rsid w:val="00A21B47"/>
    <w:rsid w:val="00A21D5D"/>
    <w:rsid w:val="00A220B4"/>
    <w:rsid w:val="00A22319"/>
    <w:rsid w:val="00A22637"/>
    <w:rsid w:val="00A22CA0"/>
    <w:rsid w:val="00A22E0F"/>
    <w:rsid w:val="00A23034"/>
    <w:rsid w:val="00A23169"/>
    <w:rsid w:val="00A2322F"/>
    <w:rsid w:val="00A23245"/>
    <w:rsid w:val="00A23D41"/>
    <w:rsid w:val="00A244DD"/>
    <w:rsid w:val="00A24BE9"/>
    <w:rsid w:val="00A24D36"/>
    <w:rsid w:val="00A2533E"/>
    <w:rsid w:val="00A256ED"/>
    <w:rsid w:val="00A257DB"/>
    <w:rsid w:val="00A25849"/>
    <w:rsid w:val="00A25A49"/>
    <w:rsid w:val="00A25A8A"/>
    <w:rsid w:val="00A25F0D"/>
    <w:rsid w:val="00A2631C"/>
    <w:rsid w:val="00A265A5"/>
    <w:rsid w:val="00A266ED"/>
    <w:rsid w:val="00A26BE7"/>
    <w:rsid w:val="00A26CAD"/>
    <w:rsid w:val="00A272A5"/>
    <w:rsid w:val="00A272A7"/>
    <w:rsid w:val="00A30093"/>
    <w:rsid w:val="00A301F0"/>
    <w:rsid w:val="00A3040F"/>
    <w:rsid w:val="00A30AB5"/>
    <w:rsid w:val="00A30ABE"/>
    <w:rsid w:val="00A30B9B"/>
    <w:rsid w:val="00A312F6"/>
    <w:rsid w:val="00A313A6"/>
    <w:rsid w:val="00A315F7"/>
    <w:rsid w:val="00A31634"/>
    <w:rsid w:val="00A317FB"/>
    <w:rsid w:val="00A31923"/>
    <w:rsid w:val="00A31985"/>
    <w:rsid w:val="00A319E5"/>
    <w:rsid w:val="00A31C22"/>
    <w:rsid w:val="00A31D63"/>
    <w:rsid w:val="00A31E40"/>
    <w:rsid w:val="00A32553"/>
    <w:rsid w:val="00A329FF"/>
    <w:rsid w:val="00A32EC7"/>
    <w:rsid w:val="00A32F3F"/>
    <w:rsid w:val="00A32F4D"/>
    <w:rsid w:val="00A32FE7"/>
    <w:rsid w:val="00A33241"/>
    <w:rsid w:val="00A332E3"/>
    <w:rsid w:val="00A33903"/>
    <w:rsid w:val="00A33A71"/>
    <w:rsid w:val="00A33B0C"/>
    <w:rsid w:val="00A33CD7"/>
    <w:rsid w:val="00A35113"/>
    <w:rsid w:val="00A353CD"/>
    <w:rsid w:val="00A35528"/>
    <w:rsid w:val="00A35BFD"/>
    <w:rsid w:val="00A35C1C"/>
    <w:rsid w:val="00A36083"/>
    <w:rsid w:val="00A363C7"/>
    <w:rsid w:val="00A3662B"/>
    <w:rsid w:val="00A36816"/>
    <w:rsid w:val="00A36962"/>
    <w:rsid w:val="00A36B8E"/>
    <w:rsid w:val="00A36FAE"/>
    <w:rsid w:val="00A37127"/>
    <w:rsid w:val="00A37646"/>
    <w:rsid w:val="00A3794C"/>
    <w:rsid w:val="00A37FF4"/>
    <w:rsid w:val="00A401E2"/>
    <w:rsid w:val="00A4085D"/>
    <w:rsid w:val="00A40DC1"/>
    <w:rsid w:val="00A40F1E"/>
    <w:rsid w:val="00A41265"/>
    <w:rsid w:val="00A41792"/>
    <w:rsid w:val="00A418E2"/>
    <w:rsid w:val="00A41C13"/>
    <w:rsid w:val="00A41F80"/>
    <w:rsid w:val="00A42463"/>
    <w:rsid w:val="00A42879"/>
    <w:rsid w:val="00A42913"/>
    <w:rsid w:val="00A42C60"/>
    <w:rsid w:val="00A42EB0"/>
    <w:rsid w:val="00A43250"/>
    <w:rsid w:val="00A43751"/>
    <w:rsid w:val="00A43B76"/>
    <w:rsid w:val="00A44008"/>
    <w:rsid w:val="00A444C8"/>
    <w:rsid w:val="00A449A0"/>
    <w:rsid w:val="00A449FD"/>
    <w:rsid w:val="00A44CC8"/>
    <w:rsid w:val="00A4559D"/>
    <w:rsid w:val="00A45BA7"/>
    <w:rsid w:val="00A45E58"/>
    <w:rsid w:val="00A46094"/>
    <w:rsid w:val="00A4611C"/>
    <w:rsid w:val="00A462FA"/>
    <w:rsid w:val="00A46D1F"/>
    <w:rsid w:val="00A46F2A"/>
    <w:rsid w:val="00A46F84"/>
    <w:rsid w:val="00A475DE"/>
    <w:rsid w:val="00A47F77"/>
    <w:rsid w:val="00A5073A"/>
    <w:rsid w:val="00A50C52"/>
    <w:rsid w:val="00A50F21"/>
    <w:rsid w:val="00A51013"/>
    <w:rsid w:val="00A510B7"/>
    <w:rsid w:val="00A51147"/>
    <w:rsid w:val="00A511FD"/>
    <w:rsid w:val="00A513F8"/>
    <w:rsid w:val="00A5160C"/>
    <w:rsid w:val="00A518F7"/>
    <w:rsid w:val="00A51AE6"/>
    <w:rsid w:val="00A51FB1"/>
    <w:rsid w:val="00A52066"/>
    <w:rsid w:val="00A521D3"/>
    <w:rsid w:val="00A526F3"/>
    <w:rsid w:val="00A53529"/>
    <w:rsid w:val="00A537AD"/>
    <w:rsid w:val="00A53E1D"/>
    <w:rsid w:val="00A54335"/>
    <w:rsid w:val="00A545A6"/>
    <w:rsid w:val="00A546A5"/>
    <w:rsid w:val="00A546E6"/>
    <w:rsid w:val="00A548BC"/>
    <w:rsid w:val="00A54A31"/>
    <w:rsid w:val="00A54FA8"/>
    <w:rsid w:val="00A5543F"/>
    <w:rsid w:val="00A55BD8"/>
    <w:rsid w:val="00A56615"/>
    <w:rsid w:val="00A5669E"/>
    <w:rsid w:val="00A567C0"/>
    <w:rsid w:val="00A56B4B"/>
    <w:rsid w:val="00A5724A"/>
    <w:rsid w:val="00A57B6E"/>
    <w:rsid w:val="00A57BA4"/>
    <w:rsid w:val="00A57EFE"/>
    <w:rsid w:val="00A601D4"/>
    <w:rsid w:val="00A60425"/>
    <w:rsid w:val="00A6067B"/>
    <w:rsid w:val="00A606B3"/>
    <w:rsid w:val="00A60847"/>
    <w:rsid w:val="00A60892"/>
    <w:rsid w:val="00A60A86"/>
    <w:rsid w:val="00A60B76"/>
    <w:rsid w:val="00A6103B"/>
    <w:rsid w:val="00A612E4"/>
    <w:rsid w:val="00A619DF"/>
    <w:rsid w:val="00A61E61"/>
    <w:rsid w:val="00A620B3"/>
    <w:rsid w:val="00A6246A"/>
    <w:rsid w:val="00A62770"/>
    <w:rsid w:val="00A628E1"/>
    <w:rsid w:val="00A63856"/>
    <w:rsid w:val="00A63DC3"/>
    <w:rsid w:val="00A64456"/>
    <w:rsid w:val="00A64492"/>
    <w:rsid w:val="00A64566"/>
    <w:rsid w:val="00A6482F"/>
    <w:rsid w:val="00A64B59"/>
    <w:rsid w:val="00A65DBE"/>
    <w:rsid w:val="00A6604B"/>
    <w:rsid w:val="00A66451"/>
    <w:rsid w:val="00A66579"/>
    <w:rsid w:val="00A66BD0"/>
    <w:rsid w:val="00A6702E"/>
    <w:rsid w:val="00A670A8"/>
    <w:rsid w:val="00A6765F"/>
    <w:rsid w:val="00A67939"/>
    <w:rsid w:val="00A67DE1"/>
    <w:rsid w:val="00A67E86"/>
    <w:rsid w:val="00A67EDA"/>
    <w:rsid w:val="00A706A0"/>
    <w:rsid w:val="00A70EC0"/>
    <w:rsid w:val="00A70FBE"/>
    <w:rsid w:val="00A7125A"/>
    <w:rsid w:val="00A71322"/>
    <w:rsid w:val="00A718CB"/>
    <w:rsid w:val="00A71A9D"/>
    <w:rsid w:val="00A71BF9"/>
    <w:rsid w:val="00A71E78"/>
    <w:rsid w:val="00A71F4E"/>
    <w:rsid w:val="00A724F4"/>
    <w:rsid w:val="00A72525"/>
    <w:rsid w:val="00A7276C"/>
    <w:rsid w:val="00A72BF1"/>
    <w:rsid w:val="00A730BC"/>
    <w:rsid w:val="00A732D7"/>
    <w:rsid w:val="00A73496"/>
    <w:rsid w:val="00A7350C"/>
    <w:rsid w:val="00A73ACC"/>
    <w:rsid w:val="00A73FEF"/>
    <w:rsid w:val="00A74124"/>
    <w:rsid w:val="00A7436F"/>
    <w:rsid w:val="00A74508"/>
    <w:rsid w:val="00A748DF"/>
    <w:rsid w:val="00A74902"/>
    <w:rsid w:val="00A74B27"/>
    <w:rsid w:val="00A74BCB"/>
    <w:rsid w:val="00A74C79"/>
    <w:rsid w:val="00A7508E"/>
    <w:rsid w:val="00A750D5"/>
    <w:rsid w:val="00A756A8"/>
    <w:rsid w:val="00A76129"/>
    <w:rsid w:val="00A761B7"/>
    <w:rsid w:val="00A762FD"/>
    <w:rsid w:val="00A76458"/>
    <w:rsid w:val="00A7667B"/>
    <w:rsid w:val="00A76899"/>
    <w:rsid w:val="00A76BF4"/>
    <w:rsid w:val="00A76FEF"/>
    <w:rsid w:val="00A77275"/>
    <w:rsid w:val="00A775BA"/>
    <w:rsid w:val="00A778C8"/>
    <w:rsid w:val="00A7793F"/>
    <w:rsid w:val="00A77CC4"/>
    <w:rsid w:val="00A80473"/>
    <w:rsid w:val="00A80695"/>
    <w:rsid w:val="00A806F0"/>
    <w:rsid w:val="00A80ACE"/>
    <w:rsid w:val="00A80C3D"/>
    <w:rsid w:val="00A81146"/>
    <w:rsid w:val="00A815DF"/>
    <w:rsid w:val="00A81696"/>
    <w:rsid w:val="00A81801"/>
    <w:rsid w:val="00A81EFA"/>
    <w:rsid w:val="00A8238C"/>
    <w:rsid w:val="00A823B6"/>
    <w:rsid w:val="00A825C1"/>
    <w:rsid w:val="00A8287D"/>
    <w:rsid w:val="00A82F1A"/>
    <w:rsid w:val="00A82F66"/>
    <w:rsid w:val="00A83319"/>
    <w:rsid w:val="00A83689"/>
    <w:rsid w:val="00A839C2"/>
    <w:rsid w:val="00A83C45"/>
    <w:rsid w:val="00A84102"/>
    <w:rsid w:val="00A8423C"/>
    <w:rsid w:val="00A84246"/>
    <w:rsid w:val="00A8449C"/>
    <w:rsid w:val="00A846C5"/>
    <w:rsid w:val="00A84785"/>
    <w:rsid w:val="00A84B26"/>
    <w:rsid w:val="00A850FF"/>
    <w:rsid w:val="00A85508"/>
    <w:rsid w:val="00A8572E"/>
    <w:rsid w:val="00A85AF8"/>
    <w:rsid w:val="00A85D9B"/>
    <w:rsid w:val="00A85DAE"/>
    <w:rsid w:val="00A8638B"/>
    <w:rsid w:val="00A8662E"/>
    <w:rsid w:val="00A866FC"/>
    <w:rsid w:val="00A870F9"/>
    <w:rsid w:val="00A875F4"/>
    <w:rsid w:val="00A87909"/>
    <w:rsid w:val="00A879A4"/>
    <w:rsid w:val="00A879B6"/>
    <w:rsid w:val="00A879F2"/>
    <w:rsid w:val="00A87A9A"/>
    <w:rsid w:val="00A87B63"/>
    <w:rsid w:val="00A87EDB"/>
    <w:rsid w:val="00A90417"/>
    <w:rsid w:val="00A90D74"/>
    <w:rsid w:val="00A90E81"/>
    <w:rsid w:val="00A910E2"/>
    <w:rsid w:val="00A914AA"/>
    <w:rsid w:val="00A91C65"/>
    <w:rsid w:val="00A9219E"/>
    <w:rsid w:val="00A923E9"/>
    <w:rsid w:val="00A92813"/>
    <w:rsid w:val="00A92BE3"/>
    <w:rsid w:val="00A92C05"/>
    <w:rsid w:val="00A92E20"/>
    <w:rsid w:val="00A92F5A"/>
    <w:rsid w:val="00A93524"/>
    <w:rsid w:val="00A93F03"/>
    <w:rsid w:val="00A94316"/>
    <w:rsid w:val="00A94324"/>
    <w:rsid w:val="00A94AE1"/>
    <w:rsid w:val="00A94BBD"/>
    <w:rsid w:val="00A95484"/>
    <w:rsid w:val="00A95A74"/>
    <w:rsid w:val="00A95E4B"/>
    <w:rsid w:val="00A95FE2"/>
    <w:rsid w:val="00A9662A"/>
    <w:rsid w:val="00A9682B"/>
    <w:rsid w:val="00A9728D"/>
    <w:rsid w:val="00A9732E"/>
    <w:rsid w:val="00A973B1"/>
    <w:rsid w:val="00A978E4"/>
    <w:rsid w:val="00A97D4B"/>
    <w:rsid w:val="00A97E81"/>
    <w:rsid w:val="00AA005D"/>
    <w:rsid w:val="00AA0261"/>
    <w:rsid w:val="00AA0B6F"/>
    <w:rsid w:val="00AA0D58"/>
    <w:rsid w:val="00AA0E3B"/>
    <w:rsid w:val="00AA0F2A"/>
    <w:rsid w:val="00AA11C4"/>
    <w:rsid w:val="00AA130E"/>
    <w:rsid w:val="00AA14E8"/>
    <w:rsid w:val="00AA1BE5"/>
    <w:rsid w:val="00AA1EE7"/>
    <w:rsid w:val="00AA250A"/>
    <w:rsid w:val="00AA2710"/>
    <w:rsid w:val="00AA2B77"/>
    <w:rsid w:val="00AA3170"/>
    <w:rsid w:val="00AA3204"/>
    <w:rsid w:val="00AA323F"/>
    <w:rsid w:val="00AA3A60"/>
    <w:rsid w:val="00AA3A71"/>
    <w:rsid w:val="00AA4390"/>
    <w:rsid w:val="00AA4541"/>
    <w:rsid w:val="00AA4902"/>
    <w:rsid w:val="00AA49AB"/>
    <w:rsid w:val="00AA4A39"/>
    <w:rsid w:val="00AA4AC4"/>
    <w:rsid w:val="00AA4FE5"/>
    <w:rsid w:val="00AA5055"/>
    <w:rsid w:val="00AA529D"/>
    <w:rsid w:val="00AA53CF"/>
    <w:rsid w:val="00AA53DA"/>
    <w:rsid w:val="00AA5495"/>
    <w:rsid w:val="00AA5919"/>
    <w:rsid w:val="00AA59B0"/>
    <w:rsid w:val="00AA5A8D"/>
    <w:rsid w:val="00AA5CD4"/>
    <w:rsid w:val="00AA6B5E"/>
    <w:rsid w:val="00AA6D0D"/>
    <w:rsid w:val="00AA71E9"/>
    <w:rsid w:val="00AA78BB"/>
    <w:rsid w:val="00AA7FBB"/>
    <w:rsid w:val="00AB0083"/>
    <w:rsid w:val="00AB0271"/>
    <w:rsid w:val="00AB0C2E"/>
    <w:rsid w:val="00AB12B5"/>
    <w:rsid w:val="00AB1CB9"/>
    <w:rsid w:val="00AB24E6"/>
    <w:rsid w:val="00AB2669"/>
    <w:rsid w:val="00AB2703"/>
    <w:rsid w:val="00AB2EB4"/>
    <w:rsid w:val="00AB3270"/>
    <w:rsid w:val="00AB3478"/>
    <w:rsid w:val="00AB3644"/>
    <w:rsid w:val="00AB41BB"/>
    <w:rsid w:val="00AB42F2"/>
    <w:rsid w:val="00AB4345"/>
    <w:rsid w:val="00AB43E2"/>
    <w:rsid w:val="00AB4853"/>
    <w:rsid w:val="00AB491A"/>
    <w:rsid w:val="00AB4BEC"/>
    <w:rsid w:val="00AB5789"/>
    <w:rsid w:val="00AB590D"/>
    <w:rsid w:val="00AB5917"/>
    <w:rsid w:val="00AB5E8C"/>
    <w:rsid w:val="00AB5F30"/>
    <w:rsid w:val="00AB5F35"/>
    <w:rsid w:val="00AB693F"/>
    <w:rsid w:val="00AB753A"/>
    <w:rsid w:val="00AB764E"/>
    <w:rsid w:val="00AB7E80"/>
    <w:rsid w:val="00AB7ED4"/>
    <w:rsid w:val="00AC0909"/>
    <w:rsid w:val="00AC0B39"/>
    <w:rsid w:val="00AC102B"/>
    <w:rsid w:val="00AC12C2"/>
    <w:rsid w:val="00AC13DE"/>
    <w:rsid w:val="00AC14B0"/>
    <w:rsid w:val="00AC15DF"/>
    <w:rsid w:val="00AC1F6D"/>
    <w:rsid w:val="00AC20D7"/>
    <w:rsid w:val="00AC2172"/>
    <w:rsid w:val="00AC2696"/>
    <w:rsid w:val="00AC2A4F"/>
    <w:rsid w:val="00AC2E31"/>
    <w:rsid w:val="00AC328D"/>
    <w:rsid w:val="00AC3505"/>
    <w:rsid w:val="00AC39DE"/>
    <w:rsid w:val="00AC3AE7"/>
    <w:rsid w:val="00AC3C43"/>
    <w:rsid w:val="00AC3E57"/>
    <w:rsid w:val="00AC4067"/>
    <w:rsid w:val="00AC4122"/>
    <w:rsid w:val="00AC4156"/>
    <w:rsid w:val="00AC436A"/>
    <w:rsid w:val="00AC46FA"/>
    <w:rsid w:val="00AC4DCE"/>
    <w:rsid w:val="00AC5039"/>
    <w:rsid w:val="00AC55A3"/>
    <w:rsid w:val="00AC5E24"/>
    <w:rsid w:val="00AC5FB4"/>
    <w:rsid w:val="00AC6203"/>
    <w:rsid w:val="00AC64C2"/>
    <w:rsid w:val="00AC6764"/>
    <w:rsid w:val="00AC6880"/>
    <w:rsid w:val="00AC7097"/>
    <w:rsid w:val="00AC75D2"/>
    <w:rsid w:val="00AC7942"/>
    <w:rsid w:val="00AD070C"/>
    <w:rsid w:val="00AD091F"/>
    <w:rsid w:val="00AD0B07"/>
    <w:rsid w:val="00AD0EA1"/>
    <w:rsid w:val="00AD1038"/>
    <w:rsid w:val="00AD10DA"/>
    <w:rsid w:val="00AD10F1"/>
    <w:rsid w:val="00AD12F0"/>
    <w:rsid w:val="00AD1954"/>
    <w:rsid w:val="00AD2B2E"/>
    <w:rsid w:val="00AD32A8"/>
    <w:rsid w:val="00AD3403"/>
    <w:rsid w:val="00AD3559"/>
    <w:rsid w:val="00AD36C5"/>
    <w:rsid w:val="00AD38AA"/>
    <w:rsid w:val="00AD39C6"/>
    <w:rsid w:val="00AD3C27"/>
    <w:rsid w:val="00AD3F05"/>
    <w:rsid w:val="00AD444E"/>
    <w:rsid w:val="00AD4A35"/>
    <w:rsid w:val="00AD4E7E"/>
    <w:rsid w:val="00AD507B"/>
    <w:rsid w:val="00AD571E"/>
    <w:rsid w:val="00AD5B5E"/>
    <w:rsid w:val="00AD611F"/>
    <w:rsid w:val="00AD6596"/>
    <w:rsid w:val="00AD6776"/>
    <w:rsid w:val="00AD6E23"/>
    <w:rsid w:val="00AD71FD"/>
    <w:rsid w:val="00AD74D2"/>
    <w:rsid w:val="00AD75FA"/>
    <w:rsid w:val="00AD7805"/>
    <w:rsid w:val="00AD7C2E"/>
    <w:rsid w:val="00AD7F05"/>
    <w:rsid w:val="00AD7F65"/>
    <w:rsid w:val="00AE0115"/>
    <w:rsid w:val="00AE0B98"/>
    <w:rsid w:val="00AE10EF"/>
    <w:rsid w:val="00AE114A"/>
    <w:rsid w:val="00AE16E9"/>
    <w:rsid w:val="00AE2B16"/>
    <w:rsid w:val="00AE3385"/>
    <w:rsid w:val="00AE36C1"/>
    <w:rsid w:val="00AE39C5"/>
    <w:rsid w:val="00AE47FD"/>
    <w:rsid w:val="00AE4A96"/>
    <w:rsid w:val="00AE4F0D"/>
    <w:rsid w:val="00AE51FD"/>
    <w:rsid w:val="00AE560B"/>
    <w:rsid w:val="00AE5718"/>
    <w:rsid w:val="00AE5B6B"/>
    <w:rsid w:val="00AE5B90"/>
    <w:rsid w:val="00AE5E27"/>
    <w:rsid w:val="00AE646E"/>
    <w:rsid w:val="00AE6C31"/>
    <w:rsid w:val="00AE7079"/>
    <w:rsid w:val="00AE7242"/>
    <w:rsid w:val="00AE76E3"/>
    <w:rsid w:val="00AE7E45"/>
    <w:rsid w:val="00AF0346"/>
    <w:rsid w:val="00AF0650"/>
    <w:rsid w:val="00AF0A30"/>
    <w:rsid w:val="00AF0D24"/>
    <w:rsid w:val="00AF11BD"/>
    <w:rsid w:val="00AF1679"/>
    <w:rsid w:val="00AF19EC"/>
    <w:rsid w:val="00AF1ECA"/>
    <w:rsid w:val="00AF1ECB"/>
    <w:rsid w:val="00AF1FA3"/>
    <w:rsid w:val="00AF209A"/>
    <w:rsid w:val="00AF2143"/>
    <w:rsid w:val="00AF21AB"/>
    <w:rsid w:val="00AF250F"/>
    <w:rsid w:val="00AF2DC2"/>
    <w:rsid w:val="00AF30CC"/>
    <w:rsid w:val="00AF3147"/>
    <w:rsid w:val="00AF32DC"/>
    <w:rsid w:val="00AF35AC"/>
    <w:rsid w:val="00AF38C4"/>
    <w:rsid w:val="00AF3B5A"/>
    <w:rsid w:val="00AF3C0F"/>
    <w:rsid w:val="00AF40BA"/>
    <w:rsid w:val="00AF413D"/>
    <w:rsid w:val="00AF4415"/>
    <w:rsid w:val="00AF4B3C"/>
    <w:rsid w:val="00AF4F53"/>
    <w:rsid w:val="00AF4FEB"/>
    <w:rsid w:val="00AF513E"/>
    <w:rsid w:val="00AF633B"/>
    <w:rsid w:val="00AF63C6"/>
    <w:rsid w:val="00AF652B"/>
    <w:rsid w:val="00AF6AB7"/>
    <w:rsid w:val="00AF6DB8"/>
    <w:rsid w:val="00AF6FB6"/>
    <w:rsid w:val="00AF7490"/>
    <w:rsid w:val="00AF7647"/>
    <w:rsid w:val="00B00A6A"/>
    <w:rsid w:val="00B00B9B"/>
    <w:rsid w:val="00B00F8C"/>
    <w:rsid w:val="00B00FA6"/>
    <w:rsid w:val="00B00FD6"/>
    <w:rsid w:val="00B01025"/>
    <w:rsid w:val="00B014B2"/>
    <w:rsid w:val="00B0171C"/>
    <w:rsid w:val="00B01838"/>
    <w:rsid w:val="00B01AEA"/>
    <w:rsid w:val="00B02F86"/>
    <w:rsid w:val="00B02F94"/>
    <w:rsid w:val="00B0328C"/>
    <w:rsid w:val="00B0380D"/>
    <w:rsid w:val="00B03BFA"/>
    <w:rsid w:val="00B047FB"/>
    <w:rsid w:val="00B04A4F"/>
    <w:rsid w:val="00B05554"/>
    <w:rsid w:val="00B056C4"/>
    <w:rsid w:val="00B05A73"/>
    <w:rsid w:val="00B0623D"/>
    <w:rsid w:val="00B0630A"/>
    <w:rsid w:val="00B063B9"/>
    <w:rsid w:val="00B069CA"/>
    <w:rsid w:val="00B06A32"/>
    <w:rsid w:val="00B06A8F"/>
    <w:rsid w:val="00B07045"/>
    <w:rsid w:val="00B07175"/>
    <w:rsid w:val="00B075F9"/>
    <w:rsid w:val="00B07718"/>
    <w:rsid w:val="00B07C25"/>
    <w:rsid w:val="00B07C8C"/>
    <w:rsid w:val="00B07F91"/>
    <w:rsid w:val="00B1029A"/>
    <w:rsid w:val="00B10352"/>
    <w:rsid w:val="00B1057B"/>
    <w:rsid w:val="00B106D1"/>
    <w:rsid w:val="00B1070F"/>
    <w:rsid w:val="00B1125E"/>
    <w:rsid w:val="00B11737"/>
    <w:rsid w:val="00B11834"/>
    <w:rsid w:val="00B11A30"/>
    <w:rsid w:val="00B11CBC"/>
    <w:rsid w:val="00B125F5"/>
    <w:rsid w:val="00B126CD"/>
    <w:rsid w:val="00B12D23"/>
    <w:rsid w:val="00B12E77"/>
    <w:rsid w:val="00B12F13"/>
    <w:rsid w:val="00B13619"/>
    <w:rsid w:val="00B13C87"/>
    <w:rsid w:val="00B13C8C"/>
    <w:rsid w:val="00B13EA9"/>
    <w:rsid w:val="00B14235"/>
    <w:rsid w:val="00B14529"/>
    <w:rsid w:val="00B14684"/>
    <w:rsid w:val="00B14746"/>
    <w:rsid w:val="00B1489B"/>
    <w:rsid w:val="00B148B1"/>
    <w:rsid w:val="00B14B31"/>
    <w:rsid w:val="00B14B69"/>
    <w:rsid w:val="00B14B7E"/>
    <w:rsid w:val="00B14CB4"/>
    <w:rsid w:val="00B14F8D"/>
    <w:rsid w:val="00B1646F"/>
    <w:rsid w:val="00B172D3"/>
    <w:rsid w:val="00B1730F"/>
    <w:rsid w:val="00B17579"/>
    <w:rsid w:val="00B17795"/>
    <w:rsid w:val="00B177E8"/>
    <w:rsid w:val="00B17928"/>
    <w:rsid w:val="00B179DF"/>
    <w:rsid w:val="00B17A6C"/>
    <w:rsid w:val="00B20061"/>
    <w:rsid w:val="00B2089C"/>
    <w:rsid w:val="00B20B1A"/>
    <w:rsid w:val="00B20DB0"/>
    <w:rsid w:val="00B21306"/>
    <w:rsid w:val="00B215F2"/>
    <w:rsid w:val="00B216E4"/>
    <w:rsid w:val="00B21B2A"/>
    <w:rsid w:val="00B21FDF"/>
    <w:rsid w:val="00B22095"/>
    <w:rsid w:val="00B22599"/>
    <w:rsid w:val="00B22C0E"/>
    <w:rsid w:val="00B22DF2"/>
    <w:rsid w:val="00B22EA8"/>
    <w:rsid w:val="00B23393"/>
    <w:rsid w:val="00B2364C"/>
    <w:rsid w:val="00B237BF"/>
    <w:rsid w:val="00B237F0"/>
    <w:rsid w:val="00B23895"/>
    <w:rsid w:val="00B238BC"/>
    <w:rsid w:val="00B239EC"/>
    <w:rsid w:val="00B24255"/>
    <w:rsid w:val="00B24B01"/>
    <w:rsid w:val="00B24E13"/>
    <w:rsid w:val="00B25EC1"/>
    <w:rsid w:val="00B260A2"/>
    <w:rsid w:val="00B260B7"/>
    <w:rsid w:val="00B26534"/>
    <w:rsid w:val="00B2660A"/>
    <w:rsid w:val="00B267A1"/>
    <w:rsid w:val="00B27203"/>
    <w:rsid w:val="00B274E2"/>
    <w:rsid w:val="00B277BE"/>
    <w:rsid w:val="00B27CA1"/>
    <w:rsid w:val="00B303A5"/>
    <w:rsid w:val="00B30913"/>
    <w:rsid w:val="00B30A6B"/>
    <w:rsid w:val="00B312FE"/>
    <w:rsid w:val="00B31563"/>
    <w:rsid w:val="00B31C13"/>
    <w:rsid w:val="00B32736"/>
    <w:rsid w:val="00B329CB"/>
    <w:rsid w:val="00B32A72"/>
    <w:rsid w:val="00B32E14"/>
    <w:rsid w:val="00B32F48"/>
    <w:rsid w:val="00B3388E"/>
    <w:rsid w:val="00B33B07"/>
    <w:rsid w:val="00B33C78"/>
    <w:rsid w:val="00B33E72"/>
    <w:rsid w:val="00B33EAB"/>
    <w:rsid w:val="00B33FD9"/>
    <w:rsid w:val="00B3400B"/>
    <w:rsid w:val="00B34247"/>
    <w:rsid w:val="00B345EA"/>
    <w:rsid w:val="00B34741"/>
    <w:rsid w:val="00B34882"/>
    <w:rsid w:val="00B34C3B"/>
    <w:rsid w:val="00B3501F"/>
    <w:rsid w:val="00B352C9"/>
    <w:rsid w:val="00B359CD"/>
    <w:rsid w:val="00B35B6D"/>
    <w:rsid w:val="00B35E4C"/>
    <w:rsid w:val="00B36549"/>
    <w:rsid w:val="00B36BF5"/>
    <w:rsid w:val="00B36C16"/>
    <w:rsid w:val="00B36C57"/>
    <w:rsid w:val="00B36F7E"/>
    <w:rsid w:val="00B3701B"/>
    <w:rsid w:val="00B3714B"/>
    <w:rsid w:val="00B37177"/>
    <w:rsid w:val="00B371F3"/>
    <w:rsid w:val="00B373EA"/>
    <w:rsid w:val="00B37510"/>
    <w:rsid w:val="00B379B2"/>
    <w:rsid w:val="00B37B10"/>
    <w:rsid w:val="00B40733"/>
    <w:rsid w:val="00B4077B"/>
    <w:rsid w:val="00B40B20"/>
    <w:rsid w:val="00B41020"/>
    <w:rsid w:val="00B41164"/>
    <w:rsid w:val="00B413E8"/>
    <w:rsid w:val="00B414FE"/>
    <w:rsid w:val="00B41AEA"/>
    <w:rsid w:val="00B41F1E"/>
    <w:rsid w:val="00B4245C"/>
    <w:rsid w:val="00B42523"/>
    <w:rsid w:val="00B425B9"/>
    <w:rsid w:val="00B42C88"/>
    <w:rsid w:val="00B43271"/>
    <w:rsid w:val="00B433FF"/>
    <w:rsid w:val="00B4342D"/>
    <w:rsid w:val="00B43501"/>
    <w:rsid w:val="00B43644"/>
    <w:rsid w:val="00B4364A"/>
    <w:rsid w:val="00B43792"/>
    <w:rsid w:val="00B43C9E"/>
    <w:rsid w:val="00B43F58"/>
    <w:rsid w:val="00B43F89"/>
    <w:rsid w:val="00B4441C"/>
    <w:rsid w:val="00B4461E"/>
    <w:rsid w:val="00B44D44"/>
    <w:rsid w:val="00B44E0A"/>
    <w:rsid w:val="00B4538D"/>
    <w:rsid w:val="00B45391"/>
    <w:rsid w:val="00B45399"/>
    <w:rsid w:val="00B463EE"/>
    <w:rsid w:val="00B464F2"/>
    <w:rsid w:val="00B4683D"/>
    <w:rsid w:val="00B46B00"/>
    <w:rsid w:val="00B46B0E"/>
    <w:rsid w:val="00B46D8C"/>
    <w:rsid w:val="00B4710E"/>
    <w:rsid w:val="00B47252"/>
    <w:rsid w:val="00B472FD"/>
    <w:rsid w:val="00B47396"/>
    <w:rsid w:val="00B47CD6"/>
    <w:rsid w:val="00B47D8C"/>
    <w:rsid w:val="00B50410"/>
    <w:rsid w:val="00B5066A"/>
    <w:rsid w:val="00B509BD"/>
    <w:rsid w:val="00B50D80"/>
    <w:rsid w:val="00B51381"/>
    <w:rsid w:val="00B516B3"/>
    <w:rsid w:val="00B51B8F"/>
    <w:rsid w:val="00B51F0F"/>
    <w:rsid w:val="00B51FB8"/>
    <w:rsid w:val="00B52060"/>
    <w:rsid w:val="00B52199"/>
    <w:rsid w:val="00B52502"/>
    <w:rsid w:val="00B5259C"/>
    <w:rsid w:val="00B52DF6"/>
    <w:rsid w:val="00B534DF"/>
    <w:rsid w:val="00B53650"/>
    <w:rsid w:val="00B53C2E"/>
    <w:rsid w:val="00B53F61"/>
    <w:rsid w:val="00B543EE"/>
    <w:rsid w:val="00B549E2"/>
    <w:rsid w:val="00B54BA0"/>
    <w:rsid w:val="00B5518C"/>
    <w:rsid w:val="00B55962"/>
    <w:rsid w:val="00B5598B"/>
    <w:rsid w:val="00B55BED"/>
    <w:rsid w:val="00B55C91"/>
    <w:rsid w:val="00B566CD"/>
    <w:rsid w:val="00B569B6"/>
    <w:rsid w:val="00B56A5B"/>
    <w:rsid w:val="00B56F02"/>
    <w:rsid w:val="00B5700A"/>
    <w:rsid w:val="00B57149"/>
    <w:rsid w:val="00B57D00"/>
    <w:rsid w:val="00B57E4F"/>
    <w:rsid w:val="00B57F06"/>
    <w:rsid w:val="00B57F0E"/>
    <w:rsid w:val="00B6001B"/>
    <w:rsid w:val="00B6002A"/>
    <w:rsid w:val="00B60354"/>
    <w:rsid w:val="00B60733"/>
    <w:rsid w:val="00B607DF"/>
    <w:rsid w:val="00B60C88"/>
    <w:rsid w:val="00B60FCA"/>
    <w:rsid w:val="00B61433"/>
    <w:rsid w:val="00B61688"/>
    <w:rsid w:val="00B61A7B"/>
    <w:rsid w:val="00B61C18"/>
    <w:rsid w:val="00B61F3A"/>
    <w:rsid w:val="00B621CB"/>
    <w:rsid w:val="00B62919"/>
    <w:rsid w:val="00B638B1"/>
    <w:rsid w:val="00B63D07"/>
    <w:rsid w:val="00B64192"/>
    <w:rsid w:val="00B645CA"/>
    <w:rsid w:val="00B64B47"/>
    <w:rsid w:val="00B64B80"/>
    <w:rsid w:val="00B64F0A"/>
    <w:rsid w:val="00B65E1C"/>
    <w:rsid w:val="00B6608B"/>
    <w:rsid w:val="00B66F61"/>
    <w:rsid w:val="00B671EF"/>
    <w:rsid w:val="00B67689"/>
    <w:rsid w:val="00B6780D"/>
    <w:rsid w:val="00B679B6"/>
    <w:rsid w:val="00B67C24"/>
    <w:rsid w:val="00B67C65"/>
    <w:rsid w:val="00B67D08"/>
    <w:rsid w:val="00B70033"/>
    <w:rsid w:val="00B70830"/>
    <w:rsid w:val="00B70A06"/>
    <w:rsid w:val="00B70A5C"/>
    <w:rsid w:val="00B71C80"/>
    <w:rsid w:val="00B722FB"/>
    <w:rsid w:val="00B72401"/>
    <w:rsid w:val="00B726DF"/>
    <w:rsid w:val="00B72711"/>
    <w:rsid w:val="00B72B93"/>
    <w:rsid w:val="00B73365"/>
    <w:rsid w:val="00B73696"/>
    <w:rsid w:val="00B73722"/>
    <w:rsid w:val="00B739BF"/>
    <w:rsid w:val="00B74483"/>
    <w:rsid w:val="00B74FFF"/>
    <w:rsid w:val="00B752E4"/>
    <w:rsid w:val="00B7591B"/>
    <w:rsid w:val="00B75989"/>
    <w:rsid w:val="00B75FA7"/>
    <w:rsid w:val="00B760FE"/>
    <w:rsid w:val="00B763D3"/>
    <w:rsid w:val="00B766F7"/>
    <w:rsid w:val="00B769F4"/>
    <w:rsid w:val="00B7719F"/>
    <w:rsid w:val="00B77364"/>
    <w:rsid w:val="00B77584"/>
    <w:rsid w:val="00B775E2"/>
    <w:rsid w:val="00B7773D"/>
    <w:rsid w:val="00B77F5D"/>
    <w:rsid w:val="00B80F71"/>
    <w:rsid w:val="00B813F4"/>
    <w:rsid w:val="00B815D0"/>
    <w:rsid w:val="00B818DF"/>
    <w:rsid w:val="00B81AEC"/>
    <w:rsid w:val="00B81DE2"/>
    <w:rsid w:val="00B81E77"/>
    <w:rsid w:val="00B81F7D"/>
    <w:rsid w:val="00B82166"/>
    <w:rsid w:val="00B827CE"/>
    <w:rsid w:val="00B8298C"/>
    <w:rsid w:val="00B829BB"/>
    <w:rsid w:val="00B829D8"/>
    <w:rsid w:val="00B832AD"/>
    <w:rsid w:val="00B83887"/>
    <w:rsid w:val="00B83B89"/>
    <w:rsid w:val="00B83D31"/>
    <w:rsid w:val="00B840DC"/>
    <w:rsid w:val="00B84B2B"/>
    <w:rsid w:val="00B84CF0"/>
    <w:rsid w:val="00B851B4"/>
    <w:rsid w:val="00B85928"/>
    <w:rsid w:val="00B85BCA"/>
    <w:rsid w:val="00B85E11"/>
    <w:rsid w:val="00B8619A"/>
    <w:rsid w:val="00B862DF"/>
    <w:rsid w:val="00B863A2"/>
    <w:rsid w:val="00B86660"/>
    <w:rsid w:val="00B869C5"/>
    <w:rsid w:val="00B86A8A"/>
    <w:rsid w:val="00B86CB5"/>
    <w:rsid w:val="00B87353"/>
    <w:rsid w:val="00B8753B"/>
    <w:rsid w:val="00B87C61"/>
    <w:rsid w:val="00B87C63"/>
    <w:rsid w:val="00B87D0E"/>
    <w:rsid w:val="00B87DC3"/>
    <w:rsid w:val="00B9030C"/>
    <w:rsid w:val="00B90D0E"/>
    <w:rsid w:val="00B911B3"/>
    <w:rsid w:val="00B9147C"/>
    <w:rsid w:val="00B91850"/>
    <w:rsid w:val="00B91936"/>
    <w:rsid w:val="00B91A22"/>
    <w:rsid w:val="00B91A24"/>
    <w:rsid w:val="00B91E7E"/>
    <w:rsid w:val="00B9279F"/>
    <w:rsid w:val="00B92B82"/>
    <w:rsid w:val="00B92D1E"/>
    <w:rsid w:val="00B92DDA"/>
    <w:rsid w:val="00B93161"/>
    <w:rsid w:val="00B9321F"/>
    <w:rsid w:val="00B9334E"/>
    <w:rsid w:val="00B937A8"/>
    <w:rsid w:val="00B93D21"/>
    <w:rsid w:val="00B93E81"/>
    <w:rsid w:val="00B93ED2"/>
    <w:rsid w:val="00B9404C"/>
    <w:rsid w:val="00B940C1"/>
    <w:rsid w:val="00B943E4"/>
    <w:rsid w:val="00B94BD3"/>
    <w:rsid w:val="00B95158"/>
    <w:rsid w:val="00B95863"/>
    <w:rsid w:val="00B9589A"/>
    <w:rsid w:val="00B95C1F"/>
    <w:rsid w:val="00B95E8D"/>
    <w:rsid w:val="00B95EF1"/>
    <w:rsid w:val="00B95EFC"/>
    <w:rsid w:val="00B960DD"/>
    <w:rsid w:val="00B9645D"/>
    <w:rsid w:val="00B969F3"/>
    <w:rsid w:val="00B96DB6"/>
    <w:rsid w:val="00B96E35"/>
    <w:rsid w:val="00B96F85"/>
    <w:rsid w:val="00B97156"/>
    <w:rsid w:val="00B9726D"/>
    <w:rsid w:val="00B97AAF"/>
    <w:rsid w:val="00B97EC8"/>
    <w:rsid w:val="00BA02F8"/>
    <w:rsid w:val="00BA0706"/>
    <w:rsid w:val="00BA08A9"/>
    <w:rsid w:val="00BA0909"/>
    <w:rsid w:val="00BA0994"/>
    <w:rsid w:val="00BA11C3"/>
    <w:rsid w:val="00BA165A"/>
    <w:rsid w:val="00BA1748"/>
    <w:rsid w:val="00BA1F19"/>
    <w:rsid w:val="00BA1F8A"/>
    <w:rsid w:val="00BA28C3"/>
    <w:rsid w:val="00BA3080"/>
    <w:rsid w:val="00BA33AC"/>
    <w:rsid w:val="00BA34CA"/>
    <w:rsid w:val="00BA378D"/>
    <w:rsid w:val="00BA3ABC"/>
    <w:rsid w:val="00BA3C20"/>
    <w:rsid w:val="00BA3D45"/>
    <w:rsid w:val="00BA3DDA"/>
    <w:rsid w:val="00BA445F"/>
    <w:rsid w:val="00BA44CC"/>
    <w:rsid w:val="00BA4884"/>
    <w:rsid w:val="00BA48F1"/>
    <w:rsid w:val="00BA4A6F"/>
    <w:rsid w:val="00BA4A9C"/>
    <w:rsid w:val="00BA5426"/>
    <w:rsid w:val="00BA54E2"/>
    <w:rsid w:val="00BA56E8"/>
    <w:rsid w:val="00BA5751"/>
    <w:rsid w:val="00BA593E"/>
    <w:rsid w:val="00BA5AF7"/>
    <w:rsid w:val="00BA5C5E"/>
    <w:rsid w:val="00BA5DB3"/>
    <w:rsid w:val="00BA5FEF"/>
    <w:rsid w:val="00BA633E"/>
    <w:rsid w:val="00BA6597"/>
    <w:rsid w:val="00BA6619"/>
    <w:rsid w:val="00BA6D6E"/>
    <w:rsid w:val="00BA7177"/>
    <w:rsid w:val="00BA75AD"/>
    <w:rsid w:val="00BA7788"/>
    <w:rsid w:val="00BA7803"/>
    <w:rsid w:val="00BA7C97"/>
    <w:rsid w:val="00BA7DC4"/>
    <w:rsid w:val="00BB019C"/>
    <w:rsid w:val="00BB01B1"/>
    <w:rsid w:val="00BB06B2"/>
    <w:rsid w:val="00BB0F35"/>
    <w:rsid w:val="00BB12FE"/>
    <w:rsid w:val="00BB1465"/>
    <w:rsid w:val="00BB1807"/>
    <w:rsid w:val="00BB1812"/>
    <w:rsid w:val="00BB1AE8"/>
    <w:rsid w:val="00BB1C45"/>
    <w:rsid w:val="00BB1DEA"/>
    <w:rsid w:val="00BB2492"/>
    <w:rsid w:val="00BB2FD2"/>
    <w:rsid w:val="00BB340F"/>
    <w:rsid w:val="00BB343F"/>
    <w:rsid w:val="00BB396B"/>
    <w:rsid w:val="00BB3CFA"/>
    <w:rsid w:val="00BB4114"/>
    <w:rsid w:val="00BB4167"/>
    <w:rsid w:val="00BB4182"/>
    <w:rsid w:val="00BB4A6F"/>
    <w:rsid w:val="00BB4A94"/>
    <w:rsid w:val="00BB4C26"/>
    <w:rsid w:val="00BB4F99"/>
    <w:rsid w:val="00BB505E"/>
    <w:rsid w:val="00BB5E67"/>
    <w:rsid w:val="00BB686D"/>
    <w:rsid w:val="00BB69CE"/>
    <w:rsid w:val="00BB6CFC"/>
    <w:rsid w:val="00BB6EE2"/>
    <w:rsid w:val="00BB72C6"/>
    <w:rsid w:val="00BB79F2"/>
    <w:rsid w:val="00BB7DC6"/>
    <w:rsid w:val="00BB7E4D"/>
    <w:rsid w:val="00BC05EF"/>
    <w:rsid w:val="00BC0648"/>
    <w:rsid w:val="00BC0769"/>
    <w:rsid w:val="00BC0A46"/>
    <w:rsid w:val="00BC0CE6"/>
    <w:rsid w:val="00BC0E97"/>
    <w:rsid w:val="00BC1054"/>
    <w:rsid w:val="00BC17AE"/>
    <w:rsid w:val="00BC2059"/>
    <w:rsid w:val="00BC2CBD"/>
    <w:rsid w:val="00BC2FCF"/>
    <w:rsid w:val="00BC2FE3"/>
    <w:rsid w:val="00BC3BE6"/>
    <w:rsid w:val="00BC3C1B"/>
    <w:rsid w:val="00BC3D87"/>
    <w:rsid w:val="00BC4198"/>
    <w:rsid w:val="00BC4377"/>
    <w:rsid w:val="00BC56CF"/>
    <w:rsid w:val="00BC57A9"/>
    <w:rsid w:val="00BC5DA6"/>
    <w:rsid w:val="00BC68BF"/>
    <w:rsid w:val="00BC68DC"/>
    <w:rsid w:val="00BC72A0"/>
    <w:rsid w:val="00BC7868"/>
    <w:rsid w:val="00BC799D"/>
    <w:rsid w:val="00BD085F"/>
    <w:rsid w:val="00BD0B78"/>
    <w:rsid w:val="00BD0BAA"/>
    <w:rsid w:val="00BD10EB"/>
    <w:rsid w:val="00BD1731"/>
    <w:rsid w:val="00BD1C9D"/>
    <w:rsid w:val="00BD227E"/>
    <w:rsid w:val="00BD25A5"/>
    <w:rsid w:val="00BD2E0C"/>
    <w:rsid w:val="00BD2EFD"/>
    <w:rsid w:val="00BD308C"/>
    <w:rsid w:val="00BD31F0"/>
    <w:rsid w:val="00BD3A48"/>
    <w:rsid w:val="00BD3ABF"/>
    <w:rsid w:val="00BD3B39"/>
    <w:rsid w:val="00BD4036"/>
    <w:rsid w:val="00BD40E5"/>
    <w:rsid w:val="00BD4403"/>
    <w:rsid w:val="00BD45AE"/>
    <w:rsid w:val="00BD4876"/>
    <w:rsid w:val="00BD4C1A"/>
    <w:rsid w:val="00BD504E"/>
    <w:rsid w:val="00BD526E"/>
    <w:rsid w:val="00BD5A99"/>
    <w:rsid w:val="00BD5AF4"/>
    <w:rsid w:val="00BD5EA5"/>
    <w:rsid w:val="00BD62D7"/>
    <w:rsid w:val="00BD645B"/>
    <w:rsid w:val="00BD6670"/>
    <w:rsid w:val="00BD6682"/>
    <w:rsid w:val="00BD66AA"/>
    <w:rsid w:val="00BD66C1"/>
    <w:rsid w:val="00BD67D4"/>
    <w:rsid w:val="00BD69C9"/>
    <w:rsid w:val="00BD710A"/>
    <w:rsid w:val="00BD7323"/>
    <w:rsid w:val="00BD7324"/>
    <w:rsid w:val="00BD74E7"/>
    <w:rsid w:val="00BD7820"/>
    <w:rsid w:val="00BE04A4"/>
    <w:rsid w:val="00BE04AF"/>
    <w:rsid w:val="00BE05AB"/>
    <w:rsid w:val="00BE06CD"/>
    <w:rsid w:val="00BE0831"/>
    <w:rsid w:val="00BE089E"/>
    <w:rsid w:val="00BE0B05"/>
    <w:rsid w:val="00BE11DD"/>
    <w:rsid w:val="00BE121B"/>
    <w:rsid w:val="00BE1347"/>
    <w:rsid w:val="00BE14FE"/>
    <w:rsid w:val="00BE1620"/>
    <w:rsid w:val="00BE1687"/>
    <w:rsid w:val="00BE1882"/>
    <w:rsid w:val="00BE1D33"/>
    <w:rsid w:val="00BE239A"/>
    <w:rsid w:val="00BE2507"/>
    <w:rsid w:val="00BE29ED"/>
    <w:rsid w:val="00BE2F08"/>
    <w:rsid w:val="00BE305F"/>
    <w:rsid w:val="00BE3069"/>
    <w:rsid w:val="00BE342D"/>
    <w:rsid w:val="00BE3686"/>
    <w:rsid w:val="00BE373C"/>
    <w:rsid w:val="00BE37FA"/>
    <w:rsid w:val="00BE3B68"/>
    <w:rsid w:val="00BE3D19"/>
    <w:rsid w:val="00BE3F3D"/>
    <w:rsid w:val="00BE4058"/>
    <w:rsid w:val="00BE4119"/>
    <w:rsid w:val="00BE433F"/>
    <w:rsid w:val="00BE441F"/>
    <w:rsid w:val="00BE4679"/>
    <w:rsid w:val="00BE524F"/>
    <w:rsid w:val="00BE55A9"/>
    <w:rsid w:val="00BE567F"/>
    <w:rsid w:val="00BE592B"/>
    <w:rsid w:val="00BE5C24"/>
    <w:rsid w:val="00BE5DE6"/>
    <w:rsid w:val="00BE5E99"/>
    <w:rsid w:val="00BE6216"/>
    <w:rsid w:val="00BE6555"/>
    <w:rsid w:val="00BE6A31"/>
    <w:rsid w:val="00BE6BB4"/>
    <w:rsid w:val="00BE6DC8"/>
    <w:rsid w:val="00BE6EE1"/>
    <w:rsid w:val="00BE72A8"/>
    <w:rsid w:val="00BE780B"/>
    <w:rsid w:val="00BE7B0C"/>
    <w:rsid w:val="00BE7C48"/>
    <w:rsid w:val="00BE7E29"/>
    <w:rsid w:val="00BF09A5"/>
    <w:rsid w:val="00BF0E96"/>
    <w:rsid w:val="00BF0EEE"/>
    <w:rsid w:val="00BF1138"/>
    <w:rsid w:val="00BF15CB"/>
    <w:rsid w:val="00BF1A4E"/>
    <w:rsid w:val="00BF1AB9"/>
    <w:rsid w:val="00BF1D90"/>
    <w:rsid w:val="00BF1E59"/>
    <w:rsid w:val="00BF2005"/>
    <w:rsid w:val="00BF2522"/>
    <w:rsid w:val="00BF279D"/>
    <w:rsid w:val="00BF292B"/>
    <w:rsid w:val="00BF2AAE"/>
    <w:rsid w:val="00BF338F"/>
    <w:rsid w:val="00BF3412"/>
    <w:rsid w:val="00BF34C9"/>
    <w:rsid w:val="00BF37EB"/>
    <w:rsid w:val="00BF38C1"/>
    <w:rsid w:val="00BF3BCC"/>
    <w:rsid w:val="00BF3FAB"/>
    <w:rsid w:val="00BF416E"/>
    <w:rsid w:val="00BF45A8"/>
    <w:rsid w:val="00BF47EF"/>
    <w:rsid w:val="00BF49C0"/>
    <w:rsid w:val="00BF4CCB"/>
    <w:rsid w:val="00BF4CF1"/>
    <w:rsid w:val="00BF5769"/>
    <w:rsid w:val="00BF58E5"/>
    <w:rsid w:val="00BF59F5"/>
    <w:rsid w:val="00BF5CC7"/>
    <w:rsid w:val="00BF5E9C"/>
    <w:rsid w:val="00BF60F1"/>
    <w:rsid w:val="00BF62A2"/>
    <w:rsid w:val="00BF62BC"/>
    <w:rsid w:val="00BF62D2"/>
    <w:rsid w:val="00BF680E"/>
    <w:rsid w:val="00BF69EE"/>
    <w:rsid w:val="00BF6A57"/>
    <w:rsid w:val="00BF7020"/>
    <w:rsid w:val="00BF7090"/>
    <w:rsid w:val="00C0013B"/>
    <w:rsid w:val="00C0018D"/>
    <w:rsid w:val="00C001B7"/>
    <w:rsid w:val="00C00299"/>
    <w:rsid w:val="00C0083E"/>
    <w:rsid w:val="00C0091D"/>
    <w:rsid w:val="00C00BB5"/>
    <w:rsid w:val="00C00CA6"/>
    <w:rsid w:val="00C00EF1"/>
    <w:rsid w:val="00C012FB"/>
    <w:rsid w:val="00C01443"/>
    <w:rsid w:val="00C01549"/>
    <w:rsid w:val="00C0172D"/>
    <w:rsid w:val="00C01F54"/>
    <w:rsid w:val="00C0215E"/>
    <w:rsid w:val="00C02365"/>
    <w:rsid w:val="00C02631"/>
    <w:rsid w:val="00C0280B"/>
    <w:rsid w:val="00C03405"/>
    <w:rsid w:val="00C035F7"/>
    <w:rsid w:val="00C03627"/>
    <w:rsid w:val="00C03BD6"/>
    <w:rsid w:val="00C03BFC"/>
    <w:rsid w:val="00C04066"/>
    <w:rsid w:val="00C041A8"/>
    <w:rsid w:val="00C04468"/>
    <w:rsid w:val="00C04570"/>
    <w:rsid w:val="00C0460A"/>
    <w:rsid w:val="00C04B47"/>
    <w:rsid w:val="00C04DF4"/>
    <w:rsid w:val="00C05359"/>
    <w:rsid w:val="00C05367"/>
    <w:rsid w:val="00C0559C"/>
    <w:rsid w:val="00C058B8"/>
    <w:rsid w:val="00C05D18"/>
    <w:rsid w:val="00C05D7B"/>
    <w:rsid w:val="00C06966"/>
    <w:rsid w:val="00C06991"/>
    <w:rsid w:val="00C06A15"/>
    <w:rsid w:val="00C06F12"/>
    <w:rsid w:val="00C07054"/>
    <w:rsid w:val="00C075FB"/>
    <w:rsid w:val="00C0760B"/>
    <w:rsid w:val="00C07756"/>
    <w:rsid w:val="00C07840"/>
    <w:rsid w:val="00C07CC8"/>
    <w:rsid w:val="00C07EA8"/>
    <w:rsid w:val="00C10180"/>
    <w:rsid w:val="00C1021F"/>
    <w:rsid w:val="00C102DD"/>
    <w:rsid w:val="00C104FC"/>
    <w:rsid w:val="00C1058E"/>
    <w:rsid w:val="00C1106E"/>
    <w:rsid w:val="00C1113D"/>
    <w:rsid w:val="00C115BA"/>
    <w:rsid w:val="00C115F5"/>
    <w:rsid w:val="00C117E3"/>
    <w:rsid w:val="00C11B13"/>
    <w:rsid w:val="00C120B0"/>
    <w:rsid w:val="00C123C6"/>
    <w:rsid w:val="00C123E1"/>
    <w:rsid w:val="00C125C0"/>
    <w:rsid w:val="00C12A91"/>
    <w:rsid w:val="00C12EBB"/>
    <w:rsid w:val="00C1327C"/>
    <w:rsid w:val="00C13295"/>
    <w:rsid w:val="00C13C51"/>
    <w:rsid w:val="00C141C0"/>
    <w:rsid w:val="00C14561"/>
    <w:rsid w:val="00C14959"/>
    <w:rsid w:val="00C14B56"/>
    <w:rsid w:val="00C14D77"/>
    <w:rsid w:val="00C1501B"/>
    <w:rsid w:val="00C154CD"/>
    <w:rsid w:val="00C157A0"/>
    <w:rsid w:val="00C15AA2"/>
    <w:rsid w:val="00C15DC5"/>
    <w:rsid w:val="00C16960"/>
    <w:rsid w:val="00C170EA"/>
    <w:rsid w:val="00C17667"/>
    <w:rsid w:val="00C17966"/>
    <w:rsid w:val="00C17D0C"/>
    <w:rsid w:val="00C20197"/>
    <w:rsid w:val="00C201AC"/>
    <w:rsid w:val="00C20472"/>
    <w:rsid w:val="00C2099E"/>
    <w:rsid w:val="00C20B4B"/>
    <w:rsid w:val="00C20BC3"/>
    <w:rsid w:val="00C20F63"/>
    <w:rsid w:val="00C213A5"/>
    <w:rsid w:val="00C2167C"/>
    <w:rsid w:val="00C21E95"/>
    <w:rsid w:val="00C2210B"/>
    <w:rsid w:val="00C22216"/>
    <w:rsid w:val="00C228A5"/>
    <w:rsid w:val="00C22B1F"/>
    <w:rsid w:val="00C22E45"/>
    <w:rsid w:val="00C22F51"/>
    <w:rsid w:val="00C23071"/>
    <w:rsid w:val="00C2307C"/>
    <w:rsid w:val="00C237F2"/>
    <w:rsid w:val="00C2388C"/>
    <w:rsid w:val="00C23BA5"/>
    <w:rsid w:val="00C2421E"/>
    <w:rsid w:val="00C2423A"/>
    <w:rsid w:val="00C24489"/>
    <w:rsid w:val="00C24681"/>
    <w:rsid w:val="00C2475E"/>
    <w:rsid w:val="00C24799"/>
    <w:rsid w:val="00C2492D"/>
    <w:rsid w:val="00C24A16"/>
    <w:rsid w:val="00C250A2"/>
    <w:rsid w:val="00C2556A"/>
    <w:rsid w:val="00C258B4"/>
    <w:rsid w:val="00C258D3"/>
    <w:rsid w:val="00C25A0E"/>
    <w:rsid w:val="00C26106"/>
    <w:rsid w:val="00C26638"/>
    <w:rsid w:val="00C271C8"/>
    <w:rsid w:val="00C2773D"/>
    <w:rsid w:val="00C30638"/>
    <w:rsid w:val="00C307EF"/>
    <w:rsid w:val="00C30970"/>
    <w:rsid w:val="00C30B9A"/>
    <w:rsid w:val="00C30C46"/>
    <w:rsid w:val="00C314D5"/>
    <w:rsid w:val="00C31721"/>
    <w:rsid w:val="00C3189C"/>
    <w:rsid w:val="00C318C3"/>
    <w:rsid w:val="00C31F24"/>
    <w:rsid w:val="00C3249A"/>
    <w:rsid w:val="00C333A0"/>
    <w:rsid w:val="00C335B5"/>
    <w:rsid w:val="00C336B6"/>
    <w:rsid w:val="00C336F1"/>
    <w:rsid w:val="00C3396B"/>
    <w:rsid w:val="00C33C67"/>
    <w:rsid w:val="00C33D3E"/>
    <w:rsid w:val="00C33FD5"/>
    <w:rsid w:val="00C34151"/>
    <w:rsid w:val="00C343A7"/>
    <w:rsid w:val="00C345EC"/>
    <w:rsid w:val="00C349A5"/>
    <w:rsid w:val="00C34C0B"/>
    <w:rsid w:val="00C3521C"/>
    <w:rsid w:val="00C357C4"/>
    <w:rsid w:val="00C358C9"/>
    <w:rsid w:val="00C35900"/>
    <w:rsid w:val="00C359AF"/>
    <w:rsid w:val="00C359F7"/>
    <w:rsid w:val="00C35CFC"/>
    <w:rsid w:val="00C35E11"/>
    <w:rsid w:val="00C3619C"/>
    <w:rsid w:val="00C36506"/>
    <w:rsid w:val="00C36D4D"/>
    <w:rsid w:val="00C37746"/>
    <w:rsid w:val="00C377AD"/>
    <w:rsid w:val="00C37B74"/>
    <w:rsid w:val="00C37C84"/>
    <w:rsid w:val="00C37F22"/>
    <w:rsid w:val="00C41244"/>
    <w:rsid w:val="00C412F1"/>
    <w:rsid w:val="00C419F9"/>
    <w:rsid w:val="00C41AE6"/>
    <w:rsid w:val="00C41B8C"/>
    <w:rsid w:val="00C41CC9"/>
    <w:rsid w:val="00C42108"/>
    <w:rsid w:val="00C4220A"/>
    <w:rsid w:val="00C422BE"/>
    <w:rsid w:val="00C42421"/>
    <w:rsid w:val="00C42AD8"/>
    <w:rsid w:val="00C42AE5"/>
    <w:rsid w:val="00C42B8D"/>
    <w:rsid w:val="00C42DD0"/>
    <w:rsid w:val="00C435D7"/>
    <w:rsid w:val="00C43801"/>
    <w:rsid w:val="00C43A1D"/>
    <w:rsid w:val="00C44F08"/>
    <w:rsid w:val="00C4522C"/>
    <w:rsid w:val="00C45239"/>
    <w:rsid w:val="00C45397"/>
    <w:rsid w:val="00C45606"/>
    <w:rsid w:val="00C459E7"/>
    <w:rsid w:val="00C45A72"/>
    <w:rsid w:val="00C45AF7"/>
    <w:rsid w:val="00C46201"/>
    <w:rsid w:val="00C463F1"/>
    <w:rsid w:val="00C46942"/>
    <w:rsid w:val="00C46F1E"/>
    <w:rsid w:val="00C46F44"/>
    <w:rsid w:val="00C47361"/>
    <w:rsid w:val="00C474C1"/>
    <w:rsid w:val="00C4764E"/>
    <w:rsid w:val="00C476AC"/>
    <w:rsid w:val="00C47F00"/>
    <w:rsid w:val="00C500A0"/>
    <w:rsid w:val="00C50506"/>
    <w:rsid w:val="00C505F4"/>
    <w:rsid w:val="00C5098B"/>
    <w:rsid w:val="00C50CB3"/>
    <w:rsid w:val="00C50D01"/>
    <w:rsid w:val="00C50EA9"/>
    <w:rsid w:val="00C51061"/>
    <w:rsid w:val="00C511D3"/>
    <w:rsid w:val="00C512FC"/>
    <w:rsid w:val="00C51387"/>
    <w:rsid w:val="00C5138F"/>
    <w:rsid w:val="00C51FFD"/>
    <w:rsid w:val="00C5226D"/>
    <w:rsid w:val="00C52D58"/>
    <w:rsid w:val="00C536EF"/>
    <w:rsid w:val="00C53754"/>
    <w:rsid w:val="00C53872"/>
    <w:rsid w:val="00C54ABA"/>
    <w:rsid w:val="00C5552D"/>
    <w:rsid w:val="00C55CEE"/>
    <w:rsid w:val="00C55EEF"/>
    <w:rsid w:val="00C55F91"/>
    <w:rsid w:val="00C56300"/>
    <w:rsid w:val="00C56F45"/>
    <w:rsid w:val="00C5715A"/>
    <w:rsid w:val="00C575B5"/>
    <w:rsid w:val="00C57674"/>
    <w:rsid w:val="00C576CA"/>
    <w:rsid w:val="00C60033"/>
    <w:rsid w:val="00C601B3"/>
    <w:rsid w:val="00C603BF"/>
    <w:rsid w:val="00C604FD"/>
    <w:rsid w:val="00C60553"/>
    <w:rsid w:val="00C605E7"/>
    <w:rsid w:val="00C60679"/>
    <w:rsid w:val="00C6109D"/>
    <w:rsid w:val="00C6151A"/>
    <w:rsid w:val="00C6178C"/>
    <w:rsid w:val="00C61869"/>
    <w:rsid w:val="00C61927"/>
    <w:rsid w:val="00C61B9F"/>
    <w:rsid w:val="00C61F73"/>
    <w:rsid w:val="00C62533"/>
    <w:rsid w:val="00C62CAD"/>
    <w:rsid w:val="00C63296"/>
    <w:rsid w:val="00C636A0"/>
    <w:rsid w:val="00C63C31"/>
    <w:rsid w:val="00C640D0"/>
    <w:rsid w:val="00C6438E"/>
    <w:rsid w:val="00C64BE3"/>
    <w:rsid w:val="00C64BEA"/>
    <w:rsid w:val="00C64D59"/>
    <w:rsid w:val="00C64DCA"/>
    <w:rsid w:val="00C64EAA"/>
    <w:rsid w:val="00C65097"/>
    <w:rsid w:val="00C65105"/>
    <w:rsid w:val="00C65240"/>
    <w:rsid w:val="00C654CE"/>
    <w:rsid w:val="00C656AD"/>
    <w:rsid w:val="00C65DFA"/>
    <w:rsid w:val="00C660DD"/>
    <w:rsid w:val="00C66182"/>
    <w:rsid w:val="00C66250"/>
    <w:rsid w:val="00C664FF"/>
    <w:rsid w:val="00C66F5E"/>
    <w:rsid w:val="00C67239"/>
    <w:rsid w:val="00C67470"/>
    <w:rsid w:val="00C70329"/>
    <w:rsid w:val="00C70541"/>
    <w:rsid w:val="00C7091A"/>
    <w:rsid w:val="00C709DE"/>
    <w:rsid w:val="00C70CCE"/>
    <w:rsid w:val="00C70E26"/>
    <w:rsid w:val="00C71252"/>
    <w:rsid w:val="00C715B7"/>
    <w:rsid w:val="00C719AE"/>
    <w:rsid w:val="00C71E7D"/>
    <w:rsid w:val="00C725B6"/>
    <w:rsid w:val="00C72727"/>
    <w:rsid w:val="00C72AB3"/>
    <w:rsid w:val="00C72AC4"/>
    <w:rsid w:val="00C72CDC"/>
    <w:rsid w:val="00C732DC"/>
    <w:rsid w:val="00C7348E"/>
    <w:rsid w:val="00C737DE"/>
    <w:rsid w:val="00C73920"/>
    <w:rsid w:val="00C73A38"/>
    <w:rsid w:val="00C73BC6"/>
    <w:rsid w:val="00C73D84"/>
    <w:rsid w:val="00C73E78"/>
    <w:rsid w:val="00C74675"/>
    <w:rsid w:val="00C7467C"/>
    <w:rsid w:val="00C749F9"/>
    <w:rsid w:val="00C756EF"/>
    <w:rsid w:val="00C75A72"/>
    <w:rsid w:val="00C75C14"/>
    <w:rsid w:val="00C75CB0"/>
    <w:rsid w:val="00C75F56"/>
    <w:rsid w:val="00C760B7"/>
    <w:rsid w:val="00C7621D"/>
    <w:rsid w:val="00C76535"/>
    <w:rsid w:val="00C765F8"/>
    <w:rsid w:val="00C76638"/>
    <w:rsid w:val="00C76D14"/>
    <w:rsid w:val="00C77C94"/>
    <w:rsid w:val="00C77E85"/>
    <w:rsid w:val="00C807D6"/>
    <w:rsid w:val="00C80849"/>
    <w:rsid w:val="00C80B1F"/>
    <w:rsid w:val="00C810CA"/>
    <w:rsid w:val="00C813FE"/>
    <w:rsid w:val="00C81588"/>
    <w:rsid w:val="00C817EE"/>
    <w:rsid w:val="00C81836"/>
    <w:rsid w:val="00C81A34"/>
    <w:rsid w:val="00C81DAB"/>
    <w:rsid w:val="00C82408"/>
    <w:rsid w:val="00C82416"/>
    <w:rsid w:val="00C825F4"/>
    <w:rsid w:val="00C8284B"/>
    <w:rsid w:val="00C82EE6"/>
    <w:rsid w:val="00C82FC5"/>
    <w:rsid w:val="00C82FD7"/>
    <w:rsid w:val="00C834D2"/>
    <w:rsid w:val="00C838CD"/>
    <w:rsid w:val="00C838DA"/>
    <w:rsid w:val="00C8396B"/>
    <w:rsid w:val="00C83B25"/>
    <w:rsid w:val="00C83E0A"/>
    <w:rsid w:val="00C84009"/>
    <w:rsid w:val="00C84331"/>
    <w:rsid w:val="00C844F6"/>
    <w:rsid w:val="00C845CB"/>
    <w:rsid w:val="00C84B31"/>
    <w:rsid w:val="00C8603D"/>
    <w:rsid w:val="00C86143"/>
    <w:rsid w:val="00C86214"/>
    <w:rsid w:val="00C863E1"/>
    <w:rsid w:val="00C86466"/>
    <w:rsid w:val="00C867A5"/>
    <w:rsid w:val="00C86A75"/>
    <w:rsid w:val="00C86AF6"/>
    <w:rsid w:val="00C86DBF"/>
    <w:rsid w:val="00C87375"/>
    <w:rsid w:val="00C875AF"/>
    <w:rsid w:val="00C87AE2"/>
    <w:rsid w:val="00C87CD4"/>
    <w:rsid w:val="00C87D8B"/>
    <w:rsid w:val="00C87F8D"/>
    <w:rsid w:val="00C87F9D"/>
    <w:rsid w:val="00C906A4"/>
    <w:rsid w:val="00C906B1"/>
    <w:rsid w:val="00C90C45"/>
    <w:rsid w:val="00C91611"/>
    <w:rsid w:val="00C9222F"/>
    <w:rsid w:val="00C926FB"/>
    <w:rsid w:val="00C9280E"/>
    <w:rsid w:val="00C929C0"/>
    <w:rsid w:val="00C92A9F"/>
    <w:rsid w:val="00C92B3C"/>
    <w:rsid w:val="00C9385C"/>
    <w:rsid w:val="00C938C8"/>
    <w:rsid w:val="00C93B7E"/>
    <w:rsid w:val="00C93C4A"/>
    <w:rsid w:val="00C93CCA"/>
    <w:rsid w:val="00C93F0A"/>
    <w:rsid w:val="00C94128"/>
    <w:rsid w:val="00C947D9"/>
    <w:rsid w:val="00C94A8F"/>
    <w:rsid w:val="00C94DC2"/>
    <w:rsid w:val="00C94DEA"/>
    <w:rsid w:val="00C95011"/>
    <w:rsid w:val="00C95B59"/>
    <w:rsid w:val="00C95C14"/>
    <w:rsid w:val="00C95D20"/>
    <w:rsid w:val="00C95D73"/>
    <w:rsid w:val="00C95F94"/>
    <w:rsid w:val="00C962DA"/>
    <w:rsid w:val="00C96D55"/>
    <w:rsid w:val="00C9711F"/>
    <w:rsid w:val="00C974F7"/>
    <w:rsid w:val="00C97945"/>
    <w:rsid w:val="00C97BFB"/>
    <w:rsid w:val="00C97E2B"/>
    <w:rsid w:val="00C97F3D"/>
    <w:rsid w:val="00CA0901"/>
    <w:rsid w:val="00CA0E83"/>
    <w:rsid w:val="00CA10A5"/>
    <w:rsid w:val="00CA10E6"/>
    <w:rsid w:val="00CA1495"/>
    <w:rsid w:val="00CA1540"/>
    <w:rsid w:val="00CA1731"/>
    <w:rsid w:val="00CA19E1"/>
    <w:rsid w:val="00CA216C"/>
    <w:rsid w:val="00CA25B1"/>
    <w:rsid w:val="00CA27BB"/>
    <w:rsid w:val="00CA28FB"/>
    <w:rsid w:val="00CA2C54"/>
    <w:rsid w:val="00CA311D"/>
    <w:rsid w:val="00CA32C8"/>
    <w:rsid w:val="00CA34E6"/>
    <w:rsid w:val="00CA34EB"/>
    <w:rsid w:val="00CA35B5"/>
    <w:rsid w:val="00CA395D"/>
    <w:rsid w:val="00CA3ED5"/>
    <w:rsid w:val="00CA408C"/>
    <w:rsid w:val="00CA4B30"/>
    <w:rsid w:val="00CA4DA3"/>
    <w:rsid w:val="00CA50CA"/>
    <w:rsid w:val="00CA5552"/>
    <w:rsid w:val="00CA56B4"/>
    <w:rsid w:val="00CA5780"/>
    <w:rsid w:val="00CA590D"/>
    <w:rsid w:val="00CA647A"/>
    <w:rsid w:val="00CA6A87"/>
    <w:rsid w:val="00CA6C59"/>
    <w:rsid w:val="00CA6E2E"/>
    <w:rsid w:val="00CA6E6E"/>
    <w:rsid w:val="00CA7408"/>
    <w:rsid w:val="00CA77C9"/>
    <w:rsid w:val="00CA7932"/>
    <w:rsid w:val="00CA7A0B"/>
    <w:rsid w:val="00CA7EFD"/>
    <w:rsid w:val="00CA7F11"/>
    <w:rsid w:val="00CB0704"/>
    <w:rsid w:val="00CB09C7"/>
    <w:rsid w:val="00CB0F43"/>
    <w:rsid w:val="00CB129E"/>
    <w:rsid w:val="00CB1383"/>
    <w:rsid w:val="00CB15A6"/>
    <w:rsid w:val="00CB1669"/>
    <w:rsid w:val="00CB1B11"/>
    <w:rsid w:val="00CB1CAC"/>
    <w:rsid w:val="00CB2907"/>
    <w:rsid w:val="00CB2D05"/>
    <w:rsid w:val="00CB2EA0"/>
    <w:rsid w:val="00CB2FBF"/>
    <w:rsid w:val="00CB30E7"/>
    <w:rsid w:val="00CB3389"/>
    <w:rsid w:val="00CB3423"/>
    <w:rsid w:val="00CB375C"/>
    <w:rsid w:val="00CB38FF"/>
    <w:rsid w:val="00CB3AF1"/>
    <w:rsid w:val="00CB4204"/>
    <w:rsid w:val="00CB457A"/>
    <w:rsid w:val="00CB4580"/>
    <w:rsid w:val="00CB4966"/>
    <w:rsid w:val="00CB50BA"/>
    <w:rsid w:val="00CB5331"/>
    <w:rsid w:val="00CB5FD4"/>
    <w:rsid w:val="00CB6211"/>
    <w:rsid w:val="00CB65BD"/>
    <w:rsid w:val="00CB7613"/>
    <w:rsid w:val="00CB7796"/>
    <w:rsid w:val="00CB7907"/>
    <w:rsid w:val="00CB7AB4"/>
    <w:rsid w:val="00CC0218"/>
    <w:rsid w:val="00CC0230"/>
    <w:rsid w:val="00CC069E"/>
    <w:rsid w:val="00CC0707"/>
    <w:rsid w:val="00CC0B85"/>
    <w:rsid w:val="00CC0B86"/>
    <w:rsid w:val="00CC1289"/>
    <w:rsid w:val="00CC1365"/>
    <w:rsid w:val="00CC19BE"/>
    <w:rsid w:val="00CC1CB4"/>
    <w:rsid w:val="00CC209A"/>
    <w:rsid w:val="00CC2104"/>
    <w:rsid w:val="00CC2170"/>
    <w:rsid w:val="00CC2189"/>
    <w:rsid w:val="00CC27D6"/>
    <w:rsid w:val="00CC292F"/>
    <w:rsid w:val="00CC2FB0"/>
    <w:rsid w:val="00CC34CD"/>
    <w:rsid w:val="00CC3578"/>
    <w:rsid w:val="00CC362B"/>
    <w:rsid w:val="00CC3759"/>
    <w:rsid w:val="00CC383E"/>
    <w:rsid w:val="00CC3D0E"/>
    <w:rsid w:val="00CC40A3"/>
    <w:rsid w:val="00CC4180"/>
    <w:rsid w:val="00CC4B99"/>
    <w:rsid w:val="00CC4BF2"/>
    <w:rsid w:val="00CC4FBE"/>
    <w:rsid w:val="00CC5185"/>
    <w:rsid w:val="00CC52BD"/>
    <w:rsid w:val="00CC52F3"/>
    <w:rsid w:val="00CC5738"/>
    <w:rsid w:val="00CC5D2F"/>
    <w:rsid w:val="00CC64C4"/>
    <w:rsid w:val="00CC66D6"/>
    <w:rsid w:val="00CC6CEC"/>
    <w:rsid w:val="00CC73BB"/>
    <w:rsid w:val="00CC77EC"/>
    <w:rsid w:val="00CC788B"/>
    <w:rsid w:val="00CD04B5"/>
    <w:rsid w:val="00CD0BE1"/>
    <w:rsid w:val="00CD0FE2"/>
    <w:rsid w:val="00CD136F"/>
    <w:rsid w:val="00CD16AE"/>
    <w:rsid w:val="00CD1C84"/>
    <w:rsid w:val="00CD20AE"/>
    <w:rsid w:val="00CD26B7"/>
    <w:rsid w:val="00CD2736"/>
    <w:rsid w:val="00CD2D49"/>
    <w:rsid w:val="00CD2E9E"/>
    <w:rsid w:val="00CD3028"/>
    <w:rsid w:val="00CD34B8"/>
    <w:rsid w:val="00CD460C"/>
    <w:rsid w:val="00CD4ADD"/>
    <w:rsid w:val="00CD507C"/>
    <w:rsid w:val="00CD51BB"/>
    <w:rsid w:val="00CD56FF"/>
    <w:rsid w:val="00CD679D"/>
    <w:rsid w:val="00CD6AB6"/>
    <w:rsid w:val="00CD6AE0"/>
    <w:rsid w:val="00CD6B70"/>
    <w:rsid w:val="00CD6B8A"/>
    <w:rsid w:val="00CD704C"/>
    <w:rsid w:val="00CD7489"/>
    <w:rsid w:val="00CD77A4"/>
    <w:rsid w:val="00CD7FEE"/>
    <w:rsid w:val="00CE0174"/>
    <w:rsid w:val="00CE034D"/>
    <w:rsid w:val="00CE04F5"/>
    <w:rsid w:val="00CE0553"/>
    <w:rsid w:val="00CE089B"/>
    <w:rsid w:val="00CE0AF7"/>
    <w:rsid w:val="00CE0B72"/>
    <w:rsid w:val="00CE12ED"/>
    <w:rsid w:val="00CE1F04"/>
    <w:rsid w:val="00CE28B1"/>
    <w:rsid w:val="00CE3096"/>
    <w:rsid w:val="00CE3284"/>
    <w:rsid w:val="00CE32C5"/>
    <w:rsid w:val="00CE3467"/>
    <w:rsid w:val="00CE3AA8"/>
    <w:rsid w:val="00CE3D56"/>
    <w:rsid w:val="00CE40FE"/>
    <w:rsid w:val="00CE4401"/>
    <w:rsid w:val="00CE5A61"/>
    <w:rsid w:val="00CE5B3D"/>
    <w:rsid w:val="00CE627D"/>
    <w:rsid w:val="00CE63D8"/>
    <w:rsid w:val="00CE6A9C"/>
    <w:rsid w:val="00CE6D9D"/>
    <w:rsid w:val="00CE6DF1"/>
    <w:rsid w:val="00CE6E7B"/>
    <w:rsid w:val="00CE6FA8"/>
    <w:rsid w:val="00CE73F9"/>
    <w:rsid w:val="00CE7B57"/>
    <w:rsid w:val="00CE7C2D"/>
    <w:rsid w:val="00CF01C6"/>
    <w:rsid w:val="00CF01E4"/>
    <w:rsid w:val="00CF0530"/>
    <w:rsid w:val="00CF0A0B"/>
    <w:rsid w:val="00CF0D45"/>
    <w:rsid w:val="00CF0F88"/>
    <w:rsid w:val="00CF1548"/>
    <w:rsid w:val="00CF1B56"/>
    <w:rsid w:val="00CF1F1D"/>
    <w:rsid w:val="00CF229E"/>
    <w:rsid w:val="00CF22D3"/>
    <w:rsid w:val="00CF23B5"/>
    <w:rsid w:val="00CF24B7"/>
    <w:rsid w:val="00CF2684"/>
    <w:rsid w:val="00CF2C55"/>
    <w:rsid w:val="00CF2E89"/>
    <w:rsid w:val="00CF35B1"/>
    <w:rsid w:val="00CF3C42"/>
    <w:rsid w:val="00CF40D1"/>
    <w:rsid w:val="00CF421E"/>
    <w:rsid w:val="00CF44D0"/>
    <w:rsid w:val="00CF4978"/>
    <w:rsid w:val="00CF5395"/>
    <w:rsid w:val="00CF58A6"/>
    <w:rsid w:val="00CF5AFA"/>
    <w:rsid w:val="00CF5C17"/>
    <w:rsid w:val="00CF633F"/>
    <w:rsid w:val="00CF6BBF"/>
    <w:rsid w:val="00CF6D47"/>
    <w:rsid w:val="00CF739A"/>
    <w:rsid w:val="00CF7DED"/>
    <w:rsid w:val="00D00275"/>
    <w:rsid w:val="00D002AE"/>
    <w:rsid w:val="00D00762"/>
    <w:rsid w:val="00D007A6"/>
    <w:rsid w:val="00D0098C"/>
    <w:rsid w:val="00D00A46"/>
    <w:rsid w:val="00D013C5"/>
    <w:rsid w:val="00D01460"/>
    <w:rsid w:val="00D01805"/>
    <w:rsid w:val="00D02244"/>
    <w:rsid w:val="00D023E6"/>
    <w:rsid w:val="00D02AC5"/>
    <w:rsid w:val="00D02B99"/>
    <w:rsid w:val="00D02DD7"/>
    <w:rsid w:val="00D02EC7"/>
    <w:rsid w:val="00D0300E"/>
    <w:rsid w:val="00D030F3"/>
    <w:rsid w:val="00D0314D"/>
    <w:rsid w:val="00D032AC"/>
    <w:rsid w:val="00D0354B"/>
    <w:rsid w:val="00D03CC5"/>
    <w:rsid w:val="00D0418E"/>
    <w:rsid w:val="00D0445C"/>
    <w:rsid w:val="00D0446A"/>
    <w:rsid w:val="00D04519"/>
    <w:rsid w:val="00D047C3"/>
    <w:rsid w:val="00D04C82"/>
    <w:rsid w:val="00D04D74"/>
    <w:rsid w:val="00D05B70"/>
    <w:rsid w:val="00D05C30"/>
    <w:rsid w:val="00D05D9C"/>
    <w:rsid w:val="00D05E27"/>
    <w:rsid w:val="00D06060"/>
    <w:rsid w:val="00D06182"/>
    <w:rsid w:val="00D061B7"/>
    <w:rsid w:val="00D06320"/>
    <w:rsid w:val="00D064BF"/>
    <w:rsid w:val="00D06566"/>
    <w:rsid w:val="00D06B52"/>
    <w:rsid w:val="00D06C08"/>
    <w:rsid w:val="00D07280"/>
    <w:rsid w:val="00D0736F"/>
    <w:rsid w:val="00D10278"/>
    <w:rsid w:val="00D104EF"/>
    <w:rsid w:val="00D10645"/>
    <w:rsid w:val="00D10669"/>
    <w:rsid w:val="00D10673"/>
    <w:rsid w:val="00D1079D"/>
    <w:rsid w:val="00D10BCE"/>
    <w:rsid w:val="00D10DF0"/>
    <w:rsid w:val="00D111B0"/>
    <w:rsid w:val="00D11A4A"/>
    <w:rsid w:val="00D11B23"/>
    <w:rsid w:val="00D11CAB"/>
    <w:rsid w:val="00D11FC9"/>
    <w:rsid w:val="00D125B5"/>
    <w:rsid w:val="00D12742"/>
    <w:rsid w:val="00D12763"/>
    <w:rsid w:val="00D128EA"/>
    <w:rsid w:val="00D12AA9"/>
    <w:rsid w:val="00D12B6A"/>
    <w:rsid w:val="00D12BC5"/>
    <w:rsid w:val="00D12DC9"/>
    <w:rsid w:val="00D12EDA"/>
    <w:rsid w:val="00D12F21"/>
    <w:rsid w:val="00D133FC"/>
    <w:rsid w:val="00D1362B"/>
    <w:rsid w:val="00D13CB0"/>
    <w:rsid w:val="00D13CDE"/>
    <w:rsid w:val="00D13DE9"/>
    <w:rsid w:val="00D13F1C"/>
    <w:rsid w:val="00D13F3D"/>
    <w:rsid w:val="00D14080"/>
    <w:rsid w:val="00D146D8"/>
    <w:rsid w:val="00D14810"/>
    <w:rsid w:val="00D14DB5"/>
    <w:rsid w:val="00D15200"/>
    <w:rsid w:val="00D15287"/>
    <w:rsid w:val="00D15926"/>
    <w:rsid w:val="00D168B8"/>
    <w:rsid w:val="00D16C81"/>
    <w:rsid w:val="00D17008"/>
    <w:rsid w:val="00D17C3D"/>
    <w:rsid w:val="00D17D24"/>
    <w:rsid w:val="00D17F14"/>
    <w:rsid w:val="00D17FA2"/>
    <w:rsid w:val="00D205E0"/>
    <w:rsid w:val="00D20670"/>
    <w:rsid w:val="00D20703"/>
    <w:rsid w:val="00D20D01"/>
    <w:rsid w:val="00D21575"/>
    <w:rsid w:val="00D21600"/>
    <w:rsid w:val="00D21656"/>
    <w:rsid w:val="00D216A1"/>
    <w:rsid w:val="00D2170D"/>
    <w:rsid w:val="00D2176B"/>
    <w:rsid w:val="00D22356"/>
    <w:rsid w:val="00D22414"/>
    <w:rsid w:val="00D229D2"/>
    <w:rsid w:val="00D22B14"/>
    <w:rsid w:val="00D22D46"/>
    <w:rsid w:val="00D23078"/>
    <w:rsid w:val="00D2312F"/>
    <w:rsid w:val="00D2357D"/>
    <w:rsid w:val="00D239C8"/>
    <w:rsid w:val="00D23D21"/>
    <w:rsid w:val="00D23E78"/>
    <w:rsid w:val="00D23E7C"/>
    <w:rsid w:val="00D23F78"/>
    <w:rsid w:val="00D24061"/>
    <w:rsid w:val="00D24555"/>
    <w:rsid w:val="00D2463D"/>
    <w:rsid w:val="00D25476"/>
    <w:rsid w:val="00D257F0"/>
    <w:rsid w:val="00D26405"/>
    <w:rsid w:val="00D264F9"/>
    <w:rsid w:val="00D266C0"/>
    <w:rsid w:val="00D26B25"/>
    <w:rsid w:val="00D26D6E"/>
    <w:rsid w:val="00D26ED0"/>
    <w:rsid w:val="00D26FA1"/>
    <w:rsid w:val="00D27262"/>
    <w:rsid w:val="00D27718"/>
    <w:rsid w:val="00D30293"/>
    <w:rsid w:val="00D303A2"/>
    <w:rsid w:val="00D30741"/>
    <w:rsid w:val="00D30E31"/>
    <w:rsid w:val="00D3183D"/>
    <w:rsid w:val="00D31C52"/>
    <w:rsid w:val="00D32154"/>
    <w:rsid w:val="00D321F3"/>
    <w:rsid w:val="00D3254C"/>
    <w:rsid w:val="00D32662"/>
    <w:rsid w:val="00D328C1"/>
    <w:rsid w:val="00D329D4"/>
    <w:rsid w:val="00D3333A"/>
    <w:rsid w:val="00D33350"/>
    <w:rsid w:val="00D337D1"/>
    <w:rsid w:val="00D33A61"/>
    <w:rsid w:val="00D33FF2"/>
    <w:rsid w:val="00D347D7"/>
    <w:rsid w:val="00D34AD6"/>
    <w:rsid w:val="00D34C4B"/>
    <w:rsid w:val="00D34FBD"/>
    <w:rsid w:val="00D34FFC"/>
    <w:rsid w:val="00D35487"/>
    <w:rsid w:val="00D35957"/>
    <w:rsid w:val="00D35987"/>
    <w:rsid w:val="00D35A78"/>
    <w:rsid w:val="00D35AE5"/>
    <w:rsid w:val="00D35BC9"/>
    <w:rsid w:val="00D35C45"/>
    <w:rsid w:val="00D35D32"/>
    <w:rsid w:val="00D35D50"/>
    <w:rsid w:val="00D36194"/>
    <w:rsid w:val="00D36486"/>
    <w:rsid w:val="00D3660A"/>
    <w:rsid w:val="00D367AA"/>
    <w:rsid w:val="00D36F65"/>
    <w:rsid w:val="00D3717C"/>
    <w:rsid w:val="00D37288"/>
    <w:rsid w:val="00D37BB8"/>
    <w:rsid w:val="00D37C42"/>
    <w:rsid w:val="00D403CB"/>
    <w:rsid w:val="00D40981"/>
    <w:rsid w:val="00D40988"/>
    <w:rsid w:val="00D40C79"/>
    <w:rsid w:val="00D41446"/>
    <w:rsid w:val="00D41562"/>
    <w:rsid w:val="00D41A08"/>
    <w:rsid w:val="00D424F1"/>
    <w:rsid w:val="00D427C6"/>
    <w:rsid w:val="00D42A2D"/>
    <w:rsid w:val="00D4303D"/>
    <w:rsid w:val="00D4370D"/>
    <w:rsid w:val="00D438A3"/>
    <w:rsid w:val="00D44FB2"/>
    <w:rsid w:val="00D45078"/>
    <w:rsid w:val="00D45335"/>
    <w:rsid w:val="00D4536F"/>
    <w:rsid w:val="00D4546C"/>
    <w:rsid w:val="00D45669"/>
    <w:rsid w:val="00D458E1"/>
    <w:rsid w:val="00D45A3D"/>
    <w:rsid w:val="00D45D39"/>
    <w:rsid w:val="00D46492"/>
    <w:rsid w:val="00D4689E"/>
    <w:rsid w:val="00D46C94"/>
    <w:rsid w:val="00D46D4C"/>
    <w:rsid w:val="00D479E7"/>
    <w:rsid w:val="00D47C08"/>
    <w:rsid w:val="00D47D20"/>
    <w:rsid w:val="00D47D84"/>
    <w:rsid w:val="00D47DEA"/>
    <w:rsid w:val="00D5024C"/>
    <w:rsid w:val="00D504FE"/>
    <w:rsid w:val="00D5060B"/>
    <w:rsid w:val="00D50696"/>
    <w:rsid w:val="00D50D69"/>
    <w:rsid w:val="00D5109E"/>
    <w:rsid w:val="00D51116"/>
    <w:rsid w:val="00D511B6"/>
    <w:rsid w:val="00D5125C"/>
    <w:rsid w:val="00D512A6"/>
    <w:rsid w:val="00D514FF"/>
    <w:rsid w:val="00D51CBA"/>
    <w:rsid w:val="00D51E4C"/>
    <w:rsid w:val="00D526C2"/>
    <w:rsid w:val="00D52731"/>
    <w:rsid w:val="00D52810"/>
    <w:rsid w:val="00D5295F"/>
    <w:rsid w:val="00D52A39"/>
    <w:rsid w:val="00D52BA3"/>
    <w:rsid w:val="00D53EDF"/>
    <w:rsid w:val="00D540E6"/>
    <w:rsid w:val="00D542C7"/>
    <w:rsid w:val="00D543A5"/>
    <w:rsid w:val="00D545F9"/>
    <w:rsid w:val="00D54941"/>
    <w:rsid w:val="00D54B97"/>
    <w:rsid w:val="00D54C28"/>
    <w:rsid w:val="00D5552C"/>
    <w:rsid w:val="00D5582D"/>
    <w:rsid w:val="00D5586D"/>
    <w:rsid w:val="00D55A3D"/>
    <w:rsid w:val="00D563D9"/>
    <w:rsid w:val="00D569DB"/>
    <w:rsid w:val="00D56C93"/>
    <w:rsid w:val="00D5722C"/>
    <w:rsid w:val="00D575EB"/>
    <w:rsid w:val="00D57A00"/>
    <w:rsid w:val="00D57B84"/>
    <w:rsid w:val="00D57D05"/>
    <w:rsid w:val="00D60148"/>
    <w:rsid w:val="00D6043D"/>
    <w:rsid w:val="00D60696"/>
    <w:rsid w:val="00D608C0"/>
    <w:rsid w:val="00D60ACA"/>
    <w:rsid w:val="00D60B59"/>
    <w:rsid w:val="00D60E08"/>
    <w:rsid w:val="00D618B8"/>
    <w:rsid w:val="00D61CEC"/>
    <w:rsid w:val="00D61D0E"/>
    <w:rsid w:val="00D621E1"/>
    <w:rsid w:val="00D6256F"/>
    <w:rsid w:val="00D625C2"/>
    <w:rsid w:val="00D6274F"/>
    <w:rsid w:val="00D6294A"/>
    <w:rsid w:val="00D63024"/>
    <w:rsid w:val="00D63340"/>
    <w:rsid w:val="00D633DF"/>
    <w:rsid w:val="00D63ED6"/>
    <w:rsid w:val="00D6419E"/>
    <w:rsid w:val="00D64E82"/>
    <w:rsid w:val="00D6530B"/>
    <w:rsid w:val="00D65821"/>
    <w:rsid w:val="00D65905"/>
    <w:rsid w:val="00D65E79"/>
    <w:rsid w:val="00D6615B"/>
    <w:rsid w:val="00D66186"/>
    <w:rsid w:val="00D6649A"/>
    <w:rsid w:val="00D668A5"/>
    <w:rsid w:val="00D66947"/>
    <w:rsid w:val="00D67E74"/>
    <w:rsid w:val="00D67ED4"/>
    <w:rsid w:val="00D7008E"/>
    <w:rsid w:val="00D70873"/>
    <w:rsid w:val="00D717AE"/>
    <w:rsid w:val="00D71BB5"/>
    <w:rsid w:val="00D71E16"/>
    <w:rsid w:val="00D71EC2"/>
    <w:rsid w:val="00D72137"/>
    <w:rsid w:val="00D72364"/>
    <w:rsid w:val="00D7250F"/>
    <w:rsid w:val="00D7269B"/>
    <w:rsid w:val="00D729B0"/>
    <w:rsid w:val="00D72F5D"/>
    <w:rsid w:val="00D73909"/>
    <w:rsid w:val="00D743DB"/>
    <w:rsid w:val="00D74A6C"/>
    <w:rsid w:val="00D74B39"/>
    <w:rsid w:val="00D74CC4"/>
    <w:rsid w:val="00D74DA8"/>
    <w:rsid w:val="00D753B9"/>
    <w:rsid w:val="00D75469"/>
    <w:rsid w:val="00D757B4"/>
    <w:rsid w:val="00D75BF7"/>
    <w:rsid w:val="00D767D3"/>
    <w:rsid w:val="00D76888"/>
    <w:rsid w:val="00D7692B"/>
    <w:rsid w:val="00D76B16"/>
    <w:rsid w:val="00D76D9E"/>
    <w:rsid w:val="00D76E19"/>
    <w:rsid w:val="00D77005"/>
    <w:rsid w:val="00D77035"/>
    <w:rsid w:val="00D771FB"/>
    <w:rsid w:val="00D7787D"/>
    <w:rsid w:val="00D77C57"/>
    <w:rsid w:val="00D803C0"/>
    <w:rsid w:val="00D80A41"/>
    <w:rsid w:val="00D80D39"/>
    <w:rsid w:val="00D81073"/>
    <w:rsid w:val="00D812D5"/>
    <w:rsid w:val="00D813D6"/>
    <w:rsid w:val="00D816E4"/>
    <w:rsid w:val="00D822BA"/>
    <w:rsid w:val="00D8271B"/>
    <w:rsid w:val="00D828E5"/>
    <w:rsid w:val="00D82C91"/>
    <w:rsid w:val="00D83C0A"/>
    <w:rsid w:val="00D8410B"/>
    <w:rsid w:val="00D8412C"/>
    <w:rsid w:val="00D8421B"/>
    <w:rsid w:val="00D845EE"/>
    <w:rsid w:val="00D847F6"/>
    <w:rsid w:val="00D848C6"/>
    <w:rsid w:val="00D8490E"/>
    <w:rsid w:val="00D84B04"/>
    <w:rsid w:val="00D854A6"/>
    <w:rsid w:val="00D855F4"/>
    <w:rsid w:val="00D85A3B"/>
    <w:rsid w:val="00D85D5E"/>
    <w:rsid w:val="00D85DAD"/>
    <w:rsid w:val="00D86039"/>
    <w:rsid w:val="00D865A6"/>
    <w:rsid w:val="00D86B42"/>
    <w:rsid w:val="00D86B74"/>
    <w:rsid w:val="00D86F70"/>
    <w:rsid w:val="00D873F2"/>
    <w:rsid w:val="00D87901"/>
    <w:rsid w:val="00D87C95"/>
    <w:rsid w:val="00D90247"/>
    <w:rsid w:val="00D9052D"/>
    <w:rsid w:val="00D9086F"/>
    <w:rsid w:val="00D90BA4"/>
    <w:rsid w:val="00D91164"/>
    <w:rsid w:val="00D91221"/>
    <w:rsid w:val="00D91B98"/>
    <w:rsid w:val="00D91D95"/>
    <w:rsid w:val="00D91DDE"/>
    <w:rsid w:val="00D922AA"/>
    <w:rsid w:val="00D9246D"/>
    <w:rsid w:val="00D92854"/>
    <w:rsid w:val="00D930CD"/>
    <w:rsid w:val="00D93771"/>
    <w:rsid w:val="00D939A2"/>
    <w:rsid w:val="00D93D44"/>
    <w:rsid w:val="00D93EB3"/>
    <w:rsid w:val="00D93FD8"/>
    <w:rsid w:val="00D94412"/>
    <w:rsid w:val="00D94662"/>
    <w:rsid w:val="00D94A3D"/>
    <w:rsid w:val="00D94F80"/>
    <w:rsid w:val="00D94F82"/>
    <w:rsid w:val="00D95075"/>
    <w:rsid w:val="00D952F5"/>
    <w:rsid w:val="00D9547E"/>
    <w:rsid w:val="00D9559B"/>
    <w:rsid w:val="00D955F4"/>
    <w:rsid w:val="00D956E6"/>
    <w:rsid w:val="00D95B2A"/>
    <w:rsid w:val="00D95C35"/>
    <w:rsid w:val="00D95DF7"/>
    <w:rsid w:val="00D95F48"/>
    <w:rsid w:val="00D966BF"/>
    <w:rsid w:val="00D969C1"/>
    <w:rsid w:val="00D96C4B"/>
    <w:rsid w:val="00D96CD3"/>
    <w:rsid w:val="00D96D98"/>
    <w:rsid w:val="00D96DBC"/>
    <w:rsid w:val="00D97005"/>
    <w:rsid w:val="00D97079"/>
    <w:rsid w:val="00D9723F"/>
    <w:rsid w:val="00D97272"/>
    <w:rsid w:val="00D973D7"/>
    <w:rsid w:val="00D97B7E"/>
    <w:rsid w:val="00D97CDB"/>
    <w:rsid w:val="00DA01D2"/>
    <w:rsid w:val="00DA03BA"/>
    <w:rsid w:val="00DA0E2A"/>
    <w:rsid w:val="00DA0FF5"/>
    <w:rsid w:val="00DA1047"/>
    <w:rsid w:val="00DA1379"/>
    <w:rsid w:val="00DA1491"/>
    <w:rsid w:val="00DA1B8D"/>
    <w:rsid w:val="00DA1D3D"/>
    <w:rsid w:val="00DA20DA"/>
    <w:rsid w:val="00DA2140"/>
    <w:rsid w:val="00DA23D5"/>
    <w:rsid w:val="00DA27FA"/>
    <w:rsid w:val="00DA2CFA"/>
    <w:rsid w:val="00DA2DE9"/>
    <w:rsid w:val="00DA2E9D"/>
    <w:rsid w:val="00DA3050"/>
    <w:rsid w:val="00DA323F"/>
    <w:rsid w:val="00DA3E0D"/>
    <w:rsid w:val="00DA40BE"/>
    <w:rsid w:val="00DA4B5F"/>
    <w:rsid w:val="00DA4BED"/>
    <w:rsid w:val="00DA4E1B"/>
    <w:rsid w:val="00DA528E"/>
    <w:rsid w:val="00DA538E"/>
    <w:rsid w:val="00DA5728"/>
    <w:rsid w:val="00DA57E0"/>
    <w:rsid w:val="00DA5A06"/>
    <w:rsid w:val="00DA5AE7"/>
    <w:rsid w:val="00DA5BB1"/>
    <w:rsid w:val="00DA5CD8"/>
    <w:rsid w:val="00DA5F0B"/>
    <w:rsid w:val="00DA6138"/>
    <w:rsid w:val="00DA6445"/>
    <w:rsid w:val="00DA66B8"/>
    <w:rsid w:val="00DA699C"/>
    <w:rsid w:val="00DA6C23"/>
    <w:rsid w:val="00DA7236"/>
    <w:rsid w:val="00DA73B6"/>
    <w:rsid w:val="00DA77DA"/>
    <w:rsid w:val="00DA7B39"/>
    <w:rsid w:val="00DB000B"/>
    <w:rsid w:val="00DB0405"/>
    <w:rsid w:val="00DB05C3"/>
    <w:rsid w:val="00DB0926"/>
    <w:rsid w:val="00DB0E3B"/>
    <w:rsid w:val="00DB0ECF"/>
    <w:rsid w:val="00DB1733"/>
    <w:rsid w:val="00DB1D80"/>
    <w:rsid w:val="00DB20D8"/>
    <w:rsid w:val="00DB23E1"/>
    <w:rsid w:val="00DB27FD"/>
    <w:rsid w:val="00DB2933"/>
    <w:rsid w:val="00DB35C5"/>
    <w:rsid w:val="00DB3B32"/>
    <w:rsid w:val="00DB3B5E"/>
    <w:rsid w:val="00DB4720"/>
    <w:rsid w:val="00DB4A26"/>
    <w:rsid w:val="00DB5084"/>
    <w:rsid w:val="00DB50DA"/>
    <w:rsid w:val="00DB5111"/>
    <w:rsid w:val="00DB5366"/>
    <w:rsid w:val="00DB5372"/>
    <w:rsid w:val="00DB5E4C"/>
    <w:rsid w:val="00DB5FBC"/>
    <w:rsid w:val="00DB64A9"/>
    <w:rsid w:val="00DB6DAB"/>
    <w:rsid w:val="00DB7861"/>
    <w:rsid w:val="00DC000F"/>
    <w:rsid w:val="00DC0423"/>
    <w:rsid w:val="00DC04C3"/>
    <w:rsid w:val="00DC076D"/>
    <w:rsid w:val="00DC0D30"/>
    <w:rsid w:val="00DC0D60"/>
    <w:rsid w:val="00DC0E3F"/>
    <w:rsid w:val="00DC143B"/>
    <w:rsid w:val="00DC17F2"/>
    <w:rsid w:val="00DC17F8"/>
    <w:rsid w:val="00DC17FE"/>
    <w:rsid w:val="00DC1D2A"/>
    <w:rsid w:val="00DC1E50"/>
    <w:rsid w:val="00DC22AE"/>
    <w:rsid w:val="00DC2E3E"/>
    <w:rsid w:val="00DC2F78"/>
    <w:rsid w:val="00DC3460"/>
    <w:rsid w:val="00DC34B2"/>
    <w:rsid w:val="00DC3531"/>
    <w:rsid w:val="00DC3809"/>
    <w:rsid w:val="00DC39E9"/>
    <w:rsid w:val="00DC3ED3"/>
    <w:rsid w:val="00DC3F72"/>
    <w:rsid w:val="00DC45F5"/>
    <w:rsid w:val="00DC493E"/>
    <w:rsid w:val="00DC4A16"/>
    <w:rsid w:val="00DC4D75"/>
    <w:rsid w:val="00DC4D80"/>
    <w:rsid w:val="00DC51C6"/>
    <w:rsid w:val="00DC58C8"/>
    <w:rsid w:val="00DC58F3"/>
    <w:rsid w:val="00DC631E"/>
    <w:rsid w:val="00DC6CCB"/>
    <w:rsid w:val="00DC7445"/>
    <w:rsid w:val="00DC76AE"/>
    <w:rsid w:val="00DC76CA"/>
    <w:rsid w:val="00DC7D39"/>
    <w:rsid w:val="00DC7F5A"/>
    <w:rsid w:val="00DD01F8"/>
    <w:rsid w:val="00DD02F0"/>
    <w:rsid w:val="00DD0487"/>
    <w:rsid w:val="00DD072F"/>
    <w:rsid w:val="00DD095B"/>
    <w:rsid w:val="00DD0BC9"/>
    <w:rsid w:val="00DD0E5C"/>
    <w:rsid w:val="00DD1502"/>
    <w:rsid w:val="00DD155F"/>
    <w:rsid w:val="00DD18B9"/>
    <w:rsid w:val="00DD18DB"/>
    <w:rsid w:val="00DD1FC3"/>
    <w:rsid w:val="00DD2189"/>
    <w:rsid w:val="00DD2595"/>
    <w:rsid w:val="00DD25A0"/>
    <w:rsid w:val="00DD2A28"/>
    <w:rsid w:val="00DD2DA9"/>
    <w:rsid w:val="00DD2E48"/>
    <w:rsid w:val="00DD3215"/>
    <w:rsid w:val="00DD3243"/>
    <w:rsid w:val="00DD330C"/>
    <w:rsid w:val="00DD333F"/>
    <w:rsid w:val="00DD343C"/>
    <w:rsid w:val="00DD3544"/>
    <w:rsid w:val="00DD3673"/>
    <w:rsid w:val="00DD3B1B"/>
    <w:rsid w:val="00DD3C90"/>
    <w:rsid w:val="00DD4015"/>
    <w:rsid w:val="00DD41E3"/>
    <w:rsid w:val="00DD463B"/>
    <w:rsid w:val="00DD4FE3"/>
    <w:rsid w:val="00DD55CC"/>
    <w:rsid w:val="00DD5807"/>
    <w:rsid w:val="00DD5B91"/>
    <w:rsid w:val="00DD5CAB"/>
    <w:rsid w:val="00DD5CD2"/>
    <w:rsid w:val="00DD5D77"/>
    <w:rsid w:val="00DD6609"/>
    <w:rsid w:val="00DD6A05"/>
    <w:rsid w:val="00DD6AF9"/>
    <w:rsid w:val="00DD6B5E"/>
    <w:rsid w:val="00DD74D4"/>
    <w:rsid w:val="00DE032F"/>
    <w:rsid w:val="00DE0D26"/>
    <w:rsid w:val="00DE1536"/>
    <w:rsid w:val="00DE1847"/>
    <w:rsid w:val="00DE1CBB"/>
    <w:rsid w:val="00DE1EB4"/>
    <w:rsid w:val="00DE2DB1"/>
    <w:rsid w:val="00DE3052"/>
    <w:rsid w:val="00DE32C5"/>
    <w:rsid w:val="00DE35AF"/>
    <w:rsid w:val="00DE3A52"/>
    <w:rsid w:val="00DE3AA8"/>
    <w:rsid w:val="00DE3AFD"/>
    <w:rsid w:val="00DE3F3A"/>
    <w:rsid w:val="00DE4000"/>
    <w:rsid w:val="00DE416A"/>
    <w:rsid w:val="00DE4546"/>
    <w:rsid w:val="00DE4791"/>
    <w:rsid w:val="00DE4ABC"/>
    <w:rsid w:val="00DE4B2D"/>
    <w:rsid w:val="00DE4C2F"/>
    <w:rsid w:val="00DE50A3"/>
    <w:rsid w:val="00DE5147"/>
    <w:rsid w:val="00DE5347"/>
    <w:rsid w:val="00DE5611"/>
    <w:rsid w:val="00DE5CCC"/>
    <w:rsid w:val="00DE61B0"/>
    <w:rsid w:val="00DE6638"/>
    <w:rsid w:val="00DE6956"/>
    <w:rsid w:val="00DE6A64"/>
    <w:rsid w:val="00DE6ADC"/>
    <w:rsid w:val="00DE7009"/>
    <w:rsid w:val="00DE7825"/>
    <w:rsid w:val="00DE78C3"/>
    <w:rsid w:val="00DE7BE3"/>
    <w:rsid w:val="00DF00C3"/>
    <w:rsid w:val="00DF02F0"/>
    <w:rsid w:val="00DF036E"/>
    <w:rsid w:val="00DF0371"/>
    <w:rsid w:val="00DF07D4"/>
    <w:rsid w:val="00DF0C21"/>
    <w:rsid w:val="00DF0C36"/>
    <w:rsid w:val="00DF0F57"/>
    <w:rsid w:val="00DF1044"/>
    <w:rsid w:val="00DF1059"/>
    <w:rsid w:val="00DF10CD"/>
    <w:rsid w:val="00DF190A"/>
    <w:rsid w:val="00DF19C3"/>
    <w:rsid w:val="00DF19E3"/>
    <w:rsid w:val="00DF1AE8"/>
    <w:rsid w:val="00DF1BE4"/>
    <w:rsid w:val="00DF1E1D"/>
    <w:rsid w:val="00DF1E6C"/>
    <w:rsid w:val="00DF2334"/>
    <w:rsid w:val="00DF267B"/>
    <w:rsid w:val="00DF27ED"/>
    <w:rsid w:val="00DF314B"/>
    <w:rsid w:val="00DF34AD"/>
    <w:rsid w:val="00DF3611"/>
    <w:rsid w:val="00DF370E"/>
    <w:rsid w:val="00DF38B5"/>
    <w:rsid w:val="00DF3910"/>
    <w:rsid w:val="00DF3DEA"/>
    <w:rsid w:val="00DF3DF1"/>
    <w:rsid w:val="00DF3FE6"/>
    <w:rsid w:val="00DF40B4"/>
    <w:rsid w:val="00DF41FB"/>
    <w:rsid w:val="00DF427B"/>
    <w:rsid w:val="00DF4A79"/>
    <w:rsid w:val="00DF4D25"/>
    <w:rsid w:val="00DF4E34"/>
    <w:rsid w:val="00DF4F4A"/>
    <w:rsid w:val="00DF5117"/>
    <w:rsid w:val="00DF5851"/>
    <w:rsid w:val="00DF58AB"/>
    <w:rsid w:val="00DF592E"/>
    <w:rsid w:val="00DF5D06"/>
    <w:rsid w:val="00DF5F00"/>
    <w:rsid w:val="00DF65FA"/>
    <w:rsid w:val="00DF696B"/>
    <w:rsid w:val="00DF6AE2"/>
    <w:rsid w:val="00DF6FFE"/>
    <w:rsid w:val="00DF71A6"/>
    <w:rsid w:val="00DF74A0"/>
    <w:rsid w:val="00DF7C09"/>
    <w:rsid w:val="00DF7F5B"/>
    <w:rsid w:val="00E00267"/>
    <w:rsid w:val="00E00850"/>
    <w:rsid w:val="00E00942"/>
    <w:rsid w:val="00E00995"/>
    <w:rsid w:val="00E00C20"/>
    <w:rsid w:val="00E00F58"/>
    <w:rsid w:val="00E01132"/>
    <w:rsid w:val="00E0147B"/>
    <w:rsid w:val="00E01B24"/>
    <w:rsid w:val="00E01F67"/>
    <w:rsid w:val="00E02BD6"/>
    <w:rsid w:val="00E02E9A"/>
    <w:rsid w:val="00E034DC"/>
    <w:rsid w:val="00E04076"/>
    <w:rsid w:val="00E045B3"/>
    <w:rsid w:val="00E04F83"/>
    <w:rsid w:val="00E0540C"/>
    <w:rsid w:val="00E0552C"/>
    <w:rsid w:val="00E060A8"/>
    <w:rsid w:val="00E0652C"/>
    <w:rsid w:val="00E0680F"/>
    <w:rsid w:val="00E069A7"/>
    <w:rsid w:val="00E06C1C"/>
    <w:rsid w:val="00E06D4A"/>
    <w:rsid w:val="00E07932"/>
    <w:rsid w:val="00E07BC0"/>
    <w:rsid w:val="00E10686"/>
    <w:rsid w:val="00E1093D"/>
    <w:rsid w:val="00E10A78"/>
    <w:rsid w:val="00E10C50"/>
    <w:rsid w:val="00E113DB"/>
    <w:rsid w:val="00E11489"/>
    <w:rsid w:val="00E1173A"/>
    <w:rsid w:val="00E1250F"/>
    <w:rsid w:val="00E126FF"/>
    <w:rsid w:val="00E1271C"/>
    <w:rsid w:val="00E12912"/>
    <w:rsid w:val="00E12E69"/>
    <w:rsid w:val="00E13077"/>
    <w:rsid w:val="00E1345E"/>
    <w:rsid w:val="00E13509"/>
    <w:rsid w:val="00E13900"/>
    <w:rsid w:val="00E13C9D"/>
    <w:rsid w:val="00E1410A"/>
    <w:rsid w:val="00E1412E"/>
    <w:rsid w:val="00E149D9"/>
    <w:rsid w:val="00E14B3B"/>
    <w:rsid w:val="00E14CC9"/>
    <w:rsid w:val="00E14F44"/>
    <w:rsid w:val="00E15A6D"/>
    <w:rsid w:val="00E15BB5"/>
    <w:rsid w:val="00E15C0F"/>
    <w:rsid w:val="00E161C2"/>
    <w:rsid w:val="00E16528"/>
    <w:rsid w:val="00E16866"/>
    <w:rsid w:val="00E16B01"/>
    <w:rsid w:val="00E16E17"/>
    <w:rsid w:val="00E16F44"/>
    <w:rsid w:val="00E171E9"/>
    <w:rsid w:val="00E17D29"/>
    <w:rsid w:val="00E205A6"/>
    <w:rsid w:val="00E206DD"/>
    <w:rsid w:val="00E20CA5"/>
    <w:rsid w:val="00E213ED"/>
    <w:rsid w:val="00E21426"/>
    <w:rsid w:val="00E214B9"/>
    <w:rsid w:val="00E21547"/>
    <w:rsid w:val="00E21C91"/>
    <w:rsid w:val="00E2224F"/>
    <w:rsid w:val="00E224C8"/>
    <w:rsid w:val="00E23181"/>
    <w:rsid w:val="00E23EB7"/>
    <w:rsid w:val="00E24459"/>
    <w:rsid w:val="00E244DB"/>
    <w:rsid w:val="00E245BA"/>
    <w:rsid w:val="00E24B78"/>
    <w:rsid w:val="00E24D56"/>
    <w:rsid w:val="00E25677"/>
    <w:rsid w:val="00E259AC"/>
    <w:rsid w:val="00E25A34"/>
    <w:rsid w:val="00E25F47"/>
    <w:rsid w:val="00E2651E"/>
    <w:rsid w:val="00E26952"/>
    <w:rsid w:val="00E2697C"/>
    <w:rsid w:val="00E26CF3"/>
    <w:rsid w:val="00E26F0E"/>
    <w:rsid w:val="00E26F95"/>
    <w:rsid w:val="00E2700F"/>
    <w:rsid w:val="00E27077"/>
    <w:rsid w:val="00E27624"/>
    <w:rsid w:val="00E276CA"/>
    <w:rsid w:val="00E2786C"/>
    <w:rsid w:val="00E279A4"/>
    <w:rsid w:val="00E27A10"/>
    <w:rsid w:val="00E302E3"/>
    <w:rsid w:val="00E3050A"/>
    <w:rsid w:val="00E30C55"/>
    <w:rsid w:val="00E30FDB"/>
    <w:rsid w:val="00E31061"/>
    <w:rsid w:val="00E311CC"/>
    <w:rsid w:val="00E31240"/>
    <w:rsid w:val="00E3124D"/>
    <w:rsid w:val="00E313E3"/>
    <w:rsid w:val="00E31478"/>
    <w:rsid w:val="00E318B3"/>
    <w:rsid w:val="00E31ABF"/>
    <w:rsid w:val="00E31AEE"/>
    <w:rsid w:val="00E31FE5"/>
    <w:rsid w:val="00E32079"/>
    <w:rsid w:val="00E329A6"/>
    <w:rsid w:val="00E32E3F"/>
    <w:rsid w:val="00E32E88"/>
    <w:rsid w:val="00E32FF9"/>
    <w:rsid w:val="00E334AC"/>
    <w:rsid w:val="00E33523"/>
    <w:rsid w:val="00E3377B"/>
    <w:rsid w:val="00E33807"/>
    <w:rsid w:val="00E33C7B"/>
    <w:rsid w:val="00E33D15"/>
    <w:rsid w:val="00E33DCD"/>
    <w:rsid w:val="00E33FCD"/>
    <w:rsid w:val="00E34144"/>
    <w:rsid w:val="00E34357"/>
    <w:rsid w:val="00E34695"/>
    <w:rsid w:val="00E347D9"/>
    <w:rsid w:val="00E34A32"/>
    <w:rsid w:val="00E34BE3"/>
    <w:rsid w:val="00E34FAC"/>
    <w:rsid w:val="00E352ED"/>
    <w:rsid w:val="00E35F79"/>
    <w:rsid w:val="00E3631C"/>
    <w:rsid w:val="00E3664E"/>
    <w:rsid w:val="00E36A80"/>
    <w:rsid w:val="00E36AF2"/>
    <w:rsid w:val="00E373F4"/>
    <w:rsid w:val="00E3753A"/>
    <w:rsid w:val="00E37632"/>
    <w:rsid w:val="00E37807"/>
    <w:rsid w:val="00E37920"/>
    <w:rsid w:val="00E37AD4"/>
    <w:rsid w:val="00E37C9B"/>
    <w:rsid w:val="00E37E51"/>
    <w:rsid w:val="00E4002C"/>
    <w:rsid w:val="00E400C0"/>
    <w:rsid w:val="00E40728"/>
    <w:rsid w:val="00E40D78"/>
    <w:rsid w:val="00E4191E"/>
    <w:rsid w:val="00E41BE7"/>
    <w:rsid w:val="00E41DD9"/>
    <w:rsid w:val="00E41F57"/>
    <w:rsid w:val="00E41F82"/>
    <w:rsid w:val="00E42575"/>
    <w:rsid w:val="00E425DE"/>
    <w:rsid w:val="00E429C9"/>
    <w:rsid w:val="00E43063"/>
    <w:rsid w:val="00E4329E"/>
    <w:rsid w:val="00E432D6"/>
    <w:rsid w:val="00E43679"/>
    <w:rsid w:val="00E43E26"/>
    <w:rsid w:val="00E44026"/>
    <w:rsid w:val="00E441A3"/>
    <w:rsid w:val="00E447ED"/>
    <w:rsid w:val="00E44A9B"/>
    <w:rsid w:val="00E44B5A"/>
    <w:rsid w:val="00E44D68"/>
    <w:rsid w:val="00E45386"/>
    <w:rsid w:val="00E4567D"/>
    <w:rsid w:val="00E45B84"/>
    <w:rsid w:val="00E46077"/>
    <w:rsid w:val="00E460F6"/>
    <w:rsid w:val="00E460FA"/>
    <w:rsid w:val="00E4630E"/>
    <w:rsid w:val="00E4633C"/>
    <w:rsid w:val="00E463A4"/>
    <w:rsid w:val="00E46F49"/>
    <w:rsid w:val="00E4706A"/>
    <w:rsid w:val="00E4715C"/>
    <w:rsid w:val="00E471EB"/>
    <w:rsid w:val="00E47428"/>
    <w:rsid w:val="00E474C7"/>
    <w:rsid w:val="00E4753D"/>
    <w:rsid w:val="00E47672"/>
    <w:rsid w:val="00E4792B"/>
    <w:rsid w:val="00E47C02"/>
    <w:rsid w:val="00E47CCF"/>
    <w:rsid w:val="00E504F6"/>
    <w:rsid w:val="00E506A1"/>
    <w:rsid w:val="00E50948"/>
    <w:rsid w:val="00E50AAC"/>
    <w:rsid w:val="00E50D2D"/>
    <w:rsid w:val="00E50D83"/>
    <w:rsid w:val="00E51904"/>
    <w:rsid w:val="00E51ACE"/>
    <w:rsid w:val="00E52379"/>
    <w:rsid w:val="00E528BE"/>
    <w:rsid w:val="00E5326D"/>
    <w:rsid w:val="00E53662"/>
    <w:rsid w:val="00E536C5"/>
    <w:rsid w:val="00E536EF"/>
    <w:rsid w:val="00E53885"/>
    <w:rsid w:val="00E53A06"/>
    <w:rsid w:val="00E53A35"/>
    <w:rsid w:val="00E53C0F"/>
    <w:rsid w:val="00E53FBF"/>
    <w:rsid w:val="00E54447"/>
    <w:rsid w:val="00E5484E"/>
    <w:rsid w:val="00E54F9C"/>
    <w:rsid w:val="00E559FD"/>
    <w:rsid w:val="00E55E92"/>
    <w:rsid w:val="00E55F0D"/>
    <w:rsid w:val="00E55FF5"/>
    <w:rsid w:val="00E5653F"/>
    <w:rsid w:val="00E5686E"/>
    <w:rsid w:val="00E56986"/>
    <w:rsid w:val="00E57363"/>
    <w:rsid w:val="00E57834"/>
    <w:rsid w:val="00E57BB2"/>
    <w:rsid w:val="00E57D24"/>
    <w:rsid w:val="00E57DAE"/>
    <w:rsid w:val="00E60101"/>
    <w:rsid w:val="00E601D8"/>
    <w:rsid w:val="00E601E2"/>
    <w:rsid w:val="00E60598"/>
    <w:rsid w:val="00E60A3A"/>
    <w:rsid w:val="00E60A69"/>
    <w:rsid w:val="00E60F99"/>
    <w:rsid w:val="00E616BC"/>
    <w:rsid w:val="00E616D6"/>
    <w:rsid w:val="00E618E2"/>
    <w:rsid w:val="00E61914"/>
    <w:rsid w:val="00E619B0"/>
    <w:rsid w:val="00E61D90"/>
    <w:rsid w:val="00E62431"/>
    <w:rsid w:val="00E62C44"/>
    <w:rsid w:val="00E630C8"/>
    <w:rsid w:val="00E63216"/>
    <w:rsid w:val="00E63820"/>
    <w:rsid w:val="00E63CA3"/>
    <w:rsid w:val="00E63CB6"/>
    <w:rsid w:val="00E63E24"/>
    <w:rsid w:val="00E63FAD"/>
    <w:rsid w:val="00E64E4C"/>
    <w:rsid w:val="00E64EB6"/>
    <w:rsid w:val="00E650B8"/>
    <w:rsid w:val="00E6526D"/>
    <w:rsid w:val="00E65BD9"/>
    <w:rsid w:val="00E662A6"/>
    <w:rsid w:val="00E66308"/>
    <w:rsid w:val="00E667E7"/>
    <w:rsid w:val="00E6682B"/>
    <w:rsid w:val="00E66ADA"/>
    <w:rsid w:val="00E66BEF"/>
    <w:rsid w:val="00E66C14"/>
    <w:rsid w:val="00E6778D"/>
    <w:rsid w:val="00E677F8"/>
    <w:rsid w:val="00E67AC2"/>
    <w:rsid w:val="00E67BD8"/>
    <w:rsid w:val="00E67C15"/>
    <w:rsid w:val="00E67EAF"/>
    <w:rsid w:val="00E70750"/>
    <w:rsid w:val="00E70785"/>
    <w:rsid w:val="00E70795"/>
    <w:rsid w:val="00E707C5"/>
    <w:rsid w:val="00E70800"/>
    <w:rsid w:val="00E7086B"/>
    <w:rsid w:val="00E708FA"/>
    <w:rsid w:val="00E70B74"/>
    <w:rsid w:val="00E70C73"/>
    <w:rsid w:val="00E70DB4"/>
    <w:rsid w:val="00E70E3E"/>
    <w:rsid w:val="00E70FEF"/>
    <w:rsid w:val="00E713F0"/>
    <w:rsid w:val="00E7169E"/>
    <w:rsid w:val="00E717B9"/>
    <w:rsid w:val="00E7191C"/>
    <w:rsid w:val="00E719D3"/>
    <w:rsid w:val="00E7200F"/>
    <w:rsid w:val="00E7213E"/>
    <w:rsid w:val="00E7217C"/>
    <w:rsid w:val="00E7286E"/>
    <w:rsid w:val="00E728D1"/>
    <w:rsid w:val="00E72BD1"/>
    <w:rsid w:val="00E72DF4"/>
    <w:rsid w:val="00E72F56"/>
    <w:rsid w:val="00E730A4"/>
    <w:rsid w:val="00E730D2"/>
    <w:rsid w:val="00E733D7"/>
    <w:rsid w:val="00E73852"/>
    <w:rsid w:val="00E74444"/>
    <w:rsid w:val="00E7521E"/>
    <w:rsid w:val="00E752B3"/>
    <w:rsid w:val="00E752C5"/>
    <w:rsid w:val="00E754C1"/>
    <w:rsid w:val="00E75538"/>
    <w:rsid w:val="00E75792"/>
    <w:rsid w:val="00E75EA6"/>
    <w:rsid w:val="00E75ECB"/>
    <w:rsid w:val="00E76179"/>
    <w:rsid w:val="00E762F3"/>
    <w:rsid w:val="00E76353"/>
    <w:rsid w:val="00E76876"/>
    <w:rsid w:val="00E76918"/>
    <w:rsid w:val="00E769D4"/>
    <w:rsid w:val="00E76DCC"/>
    <w:rsid w:val="00E77646"/>
    <w:rsid w:val="00E77A59"/>
    <w:rsid w:val="00E77BEE"/>
    <w:rsid w:val="00E77DFA"/>
    <w:rsid w:val="00E8006F"/>
    <w:rsid w:val="00E802B2"/>
    <w:rsid w:val="00E802E5"/>
    <w:rsid w:val="00E80302"/>
    <w:rsid w:val="00E803FA"/>
    <w:rsid w:val="00E80579"/>
    <w:rsid w:val="00E805FC"/>
    <w:rsid w:val="00E80E91"/>
    <w:rsid w:val="00E80FCD"/>
    <w:rsid w:val="00E81031"/>
    <w:rsid w:val="00E811C3"/>
    <w:rsid w:val="00E8130C"/>
    <w:rsid w:val="00E8148E"/>
    <w:rsid w:val="00E815BC"/>
    <w:rsid w:val="00E816FF"/>
    <w:rsid w:val="00E819A2"/>
    <w:rsid w:val="00E81EFA"/>
    <w:rsid w:val="00E8214E"/>
    <w:rsid w:val="00E82277"/>
    <w:rsid w:val="00E822CB"/>
    <w:rsid w:val="00E829BD"/>
    <w:rsid w:val="00E82D5F"/>
    <w:rsid w:val="00E82E30"/>
    <w:rsid w:val="00E8323B"/>
    <w:rsid w:val="00E83308"/>
    <w:rsid w:val="00E833AA"/>
    <w:rsid w:val="00E833E6"/>
    <w:rsid w:val="00E834E0"/>
    <w:rsid w:val="00E83690"/>
    <w:rsid w:val="00E8379A"/>
    <w:rsid w:val="00E838BF"/>
    <w:rsid w:val="00E83AA5"/>
    <w:rsid w:val="00E83C69"/>
    <w:rsid w:val="00E84024"/>
    <w:rsid w:val="00E84059"/>
    <w:rsid w:val="00E8443D"/>
    <w:rsid w:val="00E84C5F"/>
    <w:rsid w:val="00E84EE6"/>
    <w:rsid w:val="00E85066"/>
    <w:rsid w:val="00E85206"/>
    <w:rsid w:val="00E85A50"/>
    <w:rsid w:val="00E85D3D"/>
    <w:rsid w:val="00E85DE1"/>
    <w:rsid w:val="00E86AAB"/>
    <w:rsid w:val="00E86B6C"/>
    <w:rsid w:val="00E86B9F"/>
    <w:rsid w:val="00E86BB9"/>
    <w:rsid w:val="00E86E7D"/>
    <w:rsid w:val="00E87880"/>
    <w:rsid w:val="00E87904"/>
    <w:rsid w:val="00E87F93"/>
    <w:rsid w:val="00E9023F"/>
    <w:rsid w:val="00E905D7"/>
    <w:rsid w:val="00E919E9"/>
    <w:rsid w:val="00E91E26"/>
    <w:rsid w:val="00E91E9F"/>
    <w:rsid w:val="00E91EDA"/>
    <w:rsid w:val="00E92270"/>
    <w:rsid w:val="00E924AF"/>
    <w:rsid w:val="00E9297E"/>
    <w:rsid w:val="00E93062"/>
    <w:rsid w:val="00E934FF"/>
    <w:rsid w:val="00E937FD"/>
    <w:rsid w:val="00E93866"/>
    <w:rsid w:val="00E94447"/>
    <w:rsid w:val="00E9447E"/>
    <w:rsid w:val="00E945A0"/>
    <w:rsid w:val="00E94836"/>
    <w:rsid w:val="00E94A53"/>
    <w:rsid w:val="00E94B5A"/>
    <w:rsid w:val="00E94E09"/>
    <w:rsid w:val="00E953ED"/>
    <w:rsid w:val="00E95756"/>
    <w:rsid w:val="00E959DD"/>
    <w:rsid w:val="00E95AB9"/>
    <w:rsid w:val="00E95D5B"/>
    <w:rsid w:val="00E960EB"/>
    <w:rsid w:val="00E96456"/>
    <w:rsid w:val="00E96B0B"/>
    <w:rsid w:val="00E96DF9"/>
    <w:rsid w:val="00E9705B"/>
    <w:rsid w:val="00E970DC"/>
    <w:rsid w:val="00E97DA3"/>
    <w:rsid w:val="00EA0606"/>
    <w:rsid w:val="00EA06F2"/>
    <w:rsid w:val="00EA0D87"/>
    <w:rsid w:val="00EA11ED"/>
    <w:rsid w:val="00EA151B"/>
    <w:rsid w:val="00EA15CF"/>
    <w:rsid w:val="00EA164F"/>
    <w:rsid w:val="00EA16D6"/>
    <w:rsid w:val="00EA1A82"/>
    <w:rsid w:val="00EA1D9C"/>
    <w:rsid w:val="00EA226A"/>
    <w:rsid w:val="00EA22E1"/>
    <w:rsid w:val="00EA24A6"/>
    <w:rsid w:val="00EA27DF"/>
    <w:rsid w:val="00EA2879"/>
    <w:rsid w:val="00EA2968"/>
    <w:rsid w:val="00EA2AE3"/>
    <w:rsid w:val="00EA2FDE"/>
    <w:rsid w:val="00EA37E1"/>
    <w:rsid w:val="00EA3A86"/>
    <w:rsid w:val="00EA3C4E"/>
    <w:rsid w:val="00EA4302"/>
    <w:rsid w:val="00EA43F1"/>
    <w:rsid w:val="00EA45C4"/>
    <w:rsid w:val="00EA4955"/>
    <w:rsid w:val="00EA49DD"/>
    <w:rsid w:val="00EA4D39"/>
    <w:rsid w:val="00EA4F6A"/>
    <w:rsid w:val="00EA5DA6"/>
    <w:rsid w:val="00EA66D9"/>
    <w:rsid w:val="00EA6A9D"/>
    <w:rsid w:val="00EA6E56"/>
    <w:rsid w:val="00EA6E9D"/>
    <w:rsid w:val="00EA7134"/>
    <w:rsid w:val="00EA735C"/>
    <w:rsid w:val="00EA767B"/>
    <w:rsid w:val="00EA7F7C"/>
    <w:rsid w:val="00EB0032"/>
    <w:rsid w:val="00EB07BD"/>
    <w:rsid w:val="00EB0E75"/>
    <w:rsid w:val="00EB1A7E"/>
    <w:rsid w:val="00EB1D7B"/>
    <w:rsid w:val="00EB1E39"/>
    <w:rsid w:val="00EB22D5"/>
    <w:rsid w:val="00EB24CB"/>
    <w:rsid w:val="00EB2547"/>
    <w:rsid w:val="00EB2B58"/>
    <w:rsid w:val="00EB304E"/>
    <w:rsid w:val="00EB3121"/>
    <w:rsid w:val="00EB38CE"/>
    <w:rsid w:val="00EB3CA8"/>
    <w:rsid w:val="00EB421B"/>
    <w:rsid w:val="00EB424C"/>
    <w:rsid w:val="00EB4886"/>
    <w:rsid w:val="00EB5C69"/>
    <w:rsid w:val="00EB5C9D"/>
    <w:rsid w:val="00EB6056"/>
    <w:rsid w:val="00EB60CF"/>
    <w:rsid w:val="00EB63A7"/>
    <w:rsid w:val="00EB6639"/>
    <w:rsid w:val="00EB68B6"/>
    <w:rsid w:val="00EB6B2D"/>
    <w:rsid w:val="00EB6E9B"/>
    <w:rsid w:val="00EB6FF0"/>
    <w:rsid w:val="00EB70DC"/>
    <w:rsid w:val="00EB721F"/>
    <w:rsid w:val="00EB7481"/>
    <w:rsid w:val="00EB758C"/>
    <w:rsid w:val="00EB75F9"/>
    <w:rsid w:val="00EB7AA7"/>
    <w:rsid w:val="00EC01DD"/>
    <w:rsid w:val="00EC0709"/>
    <w:rsid w:val="00EC0D15"/>
    <w:rsid w:val="00EC112B"/>
    <w:rsid w:val="00EC1A19"/>
    <w:rsid w:val="00EC1BB6"/>
    <w:rsid w:val="00EC1D8B"/>
    <w:rsid w:val="00EC24CB"/>
    <w:rsid w:val="00EC2FE9"/>
    <w:rsid w:val="00EC325A"/>
    <w:rsid w:val="00EC34CE"/>
    <w:rsid w:val="00EC392B"/>
    <w:rsid w:val="00EC4050"/>
    <w:rsid w:val="00EC456B"/>
    <w:rsid w:val="00EC476F"/>
    <w:rsid w:val="00EC4DF6"/>
    <w:rsid w:val="00EC5263"/>
    <w:rsid w:val="00EC5620"/>
    <w:rsid w:val="00EC5E23"/>
    <w:rsid w:val="00EC5EF0"/>
    <w:rsid w:val="00EC644F"/>
    <w:rsid w:val="00EC6733"/>
    <w:rsid w:val="00EC71A9"/>
    <w:rsid w:val="00EC7ADB"/>
    <w:rsid w:val="00EC7AED"/>
    <w:rsid w:val="00EC7D84"/>
    <w:rsid w:val="00EC7F1B"/>
    <w:rsid w:val="00ED016B"/>
    <w:rsid w:val="00ED01FF"/>
    <w:rsid w:val="00ED02C2"/>
    <w:rsid w:val="00ED041E"/>
    <w:rsid w:val="00ED0995"/>
    <w:rsid w:val="00ED0A87"/>
    <w:rsid w:val="00ED0C21"/>
    <w:rsid w:val="00ED0C47"/>
    <w:rsid w:val="00ED12AF"/>
    <w:rsid w:val="00ED16F6"/>
    <w:rsid w:val="00ED1757"/>
    <w:rsid w:val="00ED1941"/>
    <w:rsid w:val="00ED2702"/>
    <w:rsid w:val="00ED2808"/>
    <w:rsid w:val="00ED2E06"/>
    <w:rsid w:val="00ED3271"/>
    <w:rsid w:val="00ED32F3"/>
    <w:rsid w:val="00ED3710"/>
    <w:rsid w:val="00ED372F"/>
    <w:rsid w:val="00ED39CC"/>
    <w:rsid w:val="00ED3DD4"/>
    <w:rsid w:val="00ED4358"/>
    <w:rsid w:val="00ED4567"/>
    <w:rsid w:val="00ED4CA4"/>
    <w:rsid w:val="00ED4CD4"/>
    <w:rsid w:val="00ED4FE7"/>
    <w:rsid w:val="00ED540F"/>
    <w:rsid w:val="00ED5932"/>
    <w:rsid w:val="00ED5B0B"/>
    <w:rsid w:val="00ED5C2A"/>
    <w:rsid w:val="00ED5C65"/>
    <w:rsid w:val="00ED6026"/>
    <w:rsid w:val="00ED6765"/>
    <w:rsid w:val="00ED6CEC"/>
    <w:rsid w:val="00ED772E"/>
    <w:rsid w:val="00ED7AF7"/>
    <w:rsid w:val="00EE0118"/>
    <w:rsid w:val="00EE022F"/>
    <w:rsid w:val="00EE0354"/>
    <w:rsid w:val="00EE0984"/>
    <w:rsid w:val="00EE0E3B"/>
    <w:rsid w:val="00EE0F6F"/>
    <w:rsid w:val="00EE1582"/>
    <w:rsid w:val="00EE19D9"/>
    <w:rsid w:val="00EE1A13"/>
    <w:rsid w:val="00EE1CDB"/>
    <w:rsid w:val="00EE1D59"/>
    <w:rsid w:val="00EE2969"/>
    <w:rsid w:val="00EE2ADF"/>
    <w:rsid w:val="00EE2E10"/>
    <w:rsid w:val="00EE2FB0"/>
    <w:rsid w:val="00EE300F"/>
    <w:rsid w:val="00EE30EF"/>
    <w:rsid w:val="00EE386B"/>
    <w:rsid w:val="00EE388D"/>
    <w:rsid w:val="00EE38A5"/>
    <w:rsid w:val="00EE3980"/>
    <w:rsid w:val="00EE3984"/>
    <w:rsid w:val="00EE3F7A"/>
    <w:rsid w:val="00EE43B8"/>
    <w:rsid w:val="00EE46C9"/>
    <w:rsid w:val="00EE4B00"/>
    <w:rsid w:val="00EE4EBE"/>
    <w:rsid w:val="00EE52CA"/>
    <w:rsid w:val="00EE53B2"/>
    <w:rsid w:val="00EE55CA"/>
    <w:rsid w:val="00EE5A42"/>
    <w:rsid w:val="00EE5C11"/>
    <w:rsid w:val="00EE6121"/>
    <w:rsid w:val="00EE64B6"/>
    <w:rsid w:val="00EE7054"/>
    <w:rsid w:val="00EE7506"/>
    <w:rsid w:val="00EF05C3"/>
    <w:rsid w:val="00EF06F0"/>
    <w:rsid w:val="00EF0B5A"/>
    <w:rsid w:val="00EF0C78"/>
    <w:rsid w:val="00EF0DD0"/>
    <w:rsid w:val="00EF100D"/>
    <w:rsid w:val="00EF14CD"/>
    <w:rsid w:val="00EF1581"/>
    <w:rsid w:val="00EF17FC"/>
    <w:rsid w:val="00EF1B07"/>
    <w:rsid w:val="00EF24D2"/>
    <w:rsid w:val="00EF265E"/>
    <w:rsid w:val="00EF29BC"/>
    <w:rsid w:val="00EF2AC1"/>
    <w:rsid w:val="00EF352B"/>
    <w:rsid w:val="00EF38E1"/>
    <w:rsid w:val="00EF3A82"/>
    <w:rsid w:val="00EF3ACF"/>
    <w:rsid w:val="00EF3D37"/>
    <w:rsid w:val="00EF3E1F"/>
    <w:rsid w:val="00EF3E3B"/>
    <w:rsid w:val="00EF4098"/>
    <w:rsid w:val="00EF42B2"/>
    <w:rsid w:val="00EF42D6"/>
    <w:rsid w:val="00EF42E7"/>
    <w:rsid w:val="00EF48BA"/>
    <w:rsid w:val="00EF4B4E"/>
    <w:rsid w:val="00EF4E13"/>
    <w:rsid w:val="00EF4E7C"/>
    <w:rsid w:val="00EF5018"/>
    <w:rsid w:val="00EF57D8"/>
    <w:rsid w:val="00EF5FF4"/>
    <w:rsid w:val="00EF6447"/>
    <w:rsid w:val="00EF6522"/>
    <w:rsid w:val="00EF6914"/>
    <w:rsid w:val="00EF6964"/>
    <w:rsid w:val="00EF6DDA"/>
    <w:rsid w:val="00EF6E49"/>
    <w:rsid w:val="00EF6EB0"/>
    <w:rsid w:val="00EF71E8"/>
    <w:rsid w:val="00EF7248"/>
    <w:rsid w:val="00EF7ACA"/>
    <w:rsid w:val="00EF7B83"/>
    <w:rsid w:val="00EF7CAA"/>
    <w:rsid w:val="00F001BE"/>
    <w:rsid w:val="00F00304"/>
    <w:rsid w:val="00F00ACF"/>
    <w:rsid w:val="00F00C64"/>
    <w:rsid w:val="00F00F32"/>
    <w:rsid w:val="00F01177"/>
    <w:rsid w:val="00F01BF4"/>
    <w:rsid w:val="00F01C31"/>
    <w:rsid w:val="00F020A9"/>
    <w:rsid w:val="00F02113"/>
    <w:rsid w:val="00F02F9E"/>
    <w:rsid w:val="00F02FE9"/>
    <w:rsid w:val="00F032FE"/>
    <w:rsid w:val="00F033B7"/>
    <w:rsid w:val="00F039ED"/>
    <w:rsid w:val="00F0407E"/>
    <w:rsid w:val="00F0408F"/>
    <w:rsid w:val="00F04459"/>
    <w:rsid w:val="00F0453D"/>
    <w:rsid w:val="00F04E4F"/>
    <w:rsid w:val="00F053B1"/>
    <w:rsid w:val="00F05744"/>
    <w:rsid w:val="00F05C10"/>
    <w:rsid w:val="00F05F25"/>
    <w:rsid w:val="00F05F9B"/>
    <w:rsid w:val="00F06346"/>
    <w:rsid w:val="00F06E77"/>
    <w:rsid w:val="00F06E9A"/>
    <w:rsid w:val="00F070AA"/>
    <w:rsid w:val="00F0714E"/>
    <w:rsid w:val="00F0726E"/>
    <w:rsid w:val="00F072B4"/>
    <w:rsid w:val="00F1040B"/>
    <w:rsid w:val="00F111B9"/>
    <w:rsid w:val="00F11419"/>
    <w:rsid w:val="00F11556"/>
    <w:rsid w:val="00F123AE"/>
    <w:rsid w:val="00F12655"/>
    <w:rsid w:val="00F1266E"/>
    <w:rsid w:val="00F12A4A"/>
    <w:rsid w:val="00F12C43"/>
    <w:rsid w:val="00F12C66"/>
    <w:rsid w:val="00F130EB"/>
    <w:rsid w:val="00F13805"/>
    <w:rsid w:val="00F139E5"/>
    <w:rsid w:val="00F13B8D"/>
    <w:rsid w:val="00F13CFB"/>
    <w:rsid w:val="00F13E42"/>
    <w:rsid w:val="00F13EAB"/>
    <w:rsid w:val="00F14392"/>
    <w:rsid w:val="00F150E4"/>
    <w:rsid w:val="00F1537D"/>
    <w:rsid w:val="00F15479"/>
    <w:rsid w:val="00F155A9"/>
    <w:rsid w:val="00F15B6E"/>
    <w:rsid w:val="00F15B81"/>
    <w:rsid w:val="00F15DB7"/>
    <w:rsid w:val="00F15F62"/>
    <w:rsid w:val="00F16084"/>
    <w:rsid w:val="00F1619A"/>
    <w:rsid w:val="00F16B43"/>
    <w:rsid w:val="00F16B85"/>
    <w:rsid w:val="00F17079"/>
    <w:rsid w:val="00F17E0C"/>
    <w:rsid w:val="00F2009F"/>
    <w:rsid w:val="00F2034D"/>
    <w:rsid w:val="00F20370"/>
    <w:rsid w:val="00F212B9"/>
    <w:rsid w:val="00F21554"/>
    <w:rsid w:val="00F21ED1"/>
    <w:rsid w:val="00F2202D"/>
    <w:rsid w:val="00F2218B"/>
    <w:rsid w:val="00F223D7"/>
    <w:rsid w:val="00F2264B"/>
    <w:rsid w:val="00F22700"/>
    <w:rsid w:val="00F229EA"/>
    <w:rsid w:val="00F22C9A"/>
    <w:rsid w:val="00F22DE5"/>
    <w:rsid w:val="00F22F58"/>
    <w:rsid w:val="00F22FFE"/>
    <w:rsid w:val="00F23775"/>
    <w:rsid w:val="00F23889"/>
    <w:rsid w:val="00F23B2F"/>
    <w:rsid w:val="00F23D44"/>
    <w:rsid w:val="00F24130"/>
    <w:rsid w:val="00F24501"/>
    <w:rsid w:val="00F24872"/>
    <w:rsid w:val="00F24FE3"/>
    <w:rsid w:val="00F252B5"/>
    <w:rsid w:val="00F25930"/>
    <w:rsid w:val="00F25A5D"/>
    <w:rsid w:val="00F25EF6"/>
    <w:rsid w:val="00F2639B"/>
    <w:rsid w:val="00F266A1"/>
    <w:rsid w:val="00F267B9"/>
    <w:rsid w:val="00F26E9C"/>
    <w:rsid w:val="00F2706C"/>
    <w:rsid w:val="00F27222"/>
    <w:rsid w:val="00F2723B"/>
    <w:rsid w:val="00F27315"/>
    <w:rsid w:val="00F273DD"/>
    <w:rsid w:val="00F2740F"/>
    <w:rsid w:val="00F27733"/>
    <w:rsid w:val="00F27A80"/>
    <w:rsid w:val="00F27B61"/>
    <w:rsid w:val="00F300F2"/>
    <w:rsid w:val="00F3048C"/>
    <w:rsid w:val="00F30540"/>
    <w:rsid w:val="00F3094C"/>
    <w:rsid w:val="00F30C8C"/>
    <w:rsid w:val="00F3131E"/>
    <w:rsid w:val="00F314F5"/>
    <w:rsid w:val="00F31545"/>
    <w:rsid w:val="00F316A1"/>
    <w:rsid w:val="00F31AB9"/>
    <w:rsid w:val="00F31B2A"/>
    <w:rsid w:val="00F31E8E"/>
    <w:rsid w:val="00F323FB"/>
    <w:rsid w:val="00F32554"/>
    <w:rsid w:val="00F32877"/>
    <w:rsid w:val="00F328BE"/>
    <w:rsid w:val="00F32A67"/>
    <w:rsid w:val="00F32E03"/>
    <w:rsid w:val="00F3305C"/>
    <w:rsid w:val="00F333DD"/>
    <w:rsid w:val="00F3365B"/>
    <w:rsid w:val="00F3392E"/>
    <w:rsid w:val="00F33976"/>
    <w:rsid w:val="00F33B38"/>
    <w:rsid w:val="00F33C36"/>
    <w:rsid w:val="00F33C60"/>
    <w:rsid w:val="00F3435F"/>
    <w:rsid w:val="00F345B9"/>
    <w:rsid w:val="00F34A91"/>
    <w:rsid w:val="00F34C74"/>
    <w:rsid w:val="00F34EB1"/>
    <w:rsid w:val="00F358CB"/>
    <w:rsid w:val="00F35989"/>
    <w:rsid w:val="00F35CBC"/>
    <w:rsid w:val="00F360D9"/>
    <w:rsid w:val="00F362E2"/>
    <w:rsid w:val="00F363BA"/>
    <w:rsid w:val="00F36BA0"/>
    <w:rsid w:val="00F36EC2"/>
    <w:rsid w:val="00F37E34"/>
    <w:rsid w:val="00F4082E"/>
    <w:rsid w:val="00F40A9A"/>
    <w:rsid w:val="00F40D1F"/>
    <w:rsid w:val="00F40F80"/>
    <w:rsid w:val="00F41417"/>
    <w:rsid w:val="00F4158C"/>
    <w:rsid w:val="00F41945"/>
    <w:rsid w:val="00F41C68"/>
    <w:rsid w:val="00F4259E"/>
    <w:rsid w:val="00F42E29"/>
    <w:rsid w:val="00F42E8D"/>
    <w:rsid w:val="00F43094"/>
    <w:rsid w:val="00F431DE"/>
    <w:rsid w:val="00F43F9F"/>
    <w:rsid w:val="00F44175"/>
    <w:rsid w:val="00F4419E"/>
    <w:rsid w:val="00F442D0"/>
    <w:rsid w:val="00F44C17"/>
    <w:rsid w:val="00F44F48"/>
    <w:rsid w:val="00F450A8"/>
    <w:rsid w:val="00F450E9"/>
    <w:rsid w:val="00F45150"/>
    <w:rsid w:val="00F451DD"/>
    <w:rsid w:val="00F4579C"/>
    <w:rsid w:val="00F45D2E"/>
    <w:rsid w:val="00F46024"/>
    <w:rsid w:val="00F4603A"/>
    <w:rsid w:val="00F460B1"/>
    <w:rsid w:val="00F461DF"/>
    <w:rsid w:val="00F46375"/>
    <w:rsid w:val="00F47560"/>
    <w:rsid w:val="00F47C2A"/>
    <w:rsid w:val="00F47F22"/>
    <w:rsid w:val="00F47F80"/>
    <w:rsid w:val="00F5002F"/>
    <w:rsid w:val="00F50191"/>
    <w:rsid w:val="00F50335"/>
    <w:rsid w:val="00F503CF"/>
    <w:rsid w:val="00F5069F"/>
    <w:rsid w:val="00F50B02"/>
    <w:rsid w:val="00F51A73"/>
    <w:rsid w:val="00F52054"/>
    <w:rsid w:val="00F52A44"/>
    <w:rsid w:val="00F52B88"/>
    <w:rsid w:val="00F52CDC"/>
    <w:rsid w:val="00F5315A"/>
    <w:rsid w:val="00F53182"/>
    <w:rsid w:val="00F53A52"/>
    <w:rsid w:val="00F53CD3"/>
    <w:rsid w:val="00F54006"/>
    <w:rsid w:val="00F5498E"/>
    <w:rsid w:val="00F54FDC"/>
    <w:rsid w:val="00F55048"/>
    <w:rsid w:val="00F55080"/>
    <w:rsid w:val="00F55327"/>
    <w:rsid w:val="00F557B4"/>
    <w:rsid w:val="00F5599E"/>
    <w:rsid w:val="00F55AF7"/>
    <w:rsid w:val="00F563FF"/>
    <w:rsid w:val="00F56F5E"/>
    <w:rsid w:val="00F570E7"/>
    <w:rsid w:val="00F575F5"/>
    <w:rsid w:val="00F5763A"/>
    <w:rsid w:val="00F60462"/>
    <w:rsid w:val="00F605E2"/>
    <w:rsid w:val="00F605FA"/>
    <w:rsid w:val="00F60985"/>
    <w:rsid w:val="00F60C3B"/>
    <w:rsid w:val="00F60F7F"/>
    <w:rsid w:val="00F613B6"/>
    <w:rsid w:val="00F615F4"/>
    <w:rsid w:val="00F6169C"/>
    <w:rsid w:val="00F618C4"/>
    <w:rsid w:val="00F61BEE"/>
    <w:rsid w:val="00F62616"/>
    <w:rsid w:val="00F62875"/>
    <w:rsid w:val="00F635D4"/>
    <w:rsid w:val="00F6364F"/>
    <w:rsid w:val="00F63878"/>
    <w:rsid w:val="00F638FC"/>
    <w:rsid w:val="00F63C95"/>
    <w:rsid w:val="00F64237"/>
    <w:rsid w:val="00F6430D"/>
    <w:rsid w:val="00F6432B"/>
    <w:rsid w:val="00F64746"/>
    <w:rsid w:val="00F65A67"/>
    <w:rsid w:val="00F65B10"/>
    <w:rsid w:val="00F65B61"/>
    <w:rsid w:val="00F65C51"/>
    <w:rsid w:val="00F65D07"/>
    <w:rsid w:val="00F6629A"/>
    <w:rsid w:val="00F667A4"/>
    <w:rsid w:val="00F669B9"/>
    <w:rsid w:val="00F669CC"/>
    <w:rsid w:val="00F66AE2"/>
    <w:rsid w:val="00F66B2B"/>
    <w:rsid w:val="00F66B8C"/>
    <w:rsid w:val="00F66C81"/>
    <w:rsid w:val="00F6766B"/>
    <w:rsid w:val="00F67997"/>
    <w:rsid w:val="00F67B18"/>
    <w:rsid w:val="00F702E1"/>
    <w:rsid w:val="00F709D8"/>
    <w:rsid w:val="00F71320"/>
    <w:rsid w:val="00F71347"/>
    <w:rsid w:val="00F7147B"/>
    <w:rsid w:val="00F715DA"/>
    <w:rsid w:val="00F7177B"/>
    <w:rsid w:val="00F71ACA"/>
    <w:rsid w:val="00F72049"/>
    <w:rsid w:val="00F72252"/>
    <w:rsid w:val="00F725DB"/>
    <w:rsid w:val="00F72778"/>
    <w:rsid w:val="00F7286F"/>
    <w:rsid w:val="00F72968"/>
    <w:rsid w:val="00F72A0E"/>
    <w:rsid w:val="00F72C95"/>
    <w:rsid w:val="00F72EEE"/>
    <w:rsid w:val="00F72F09"/>
    <w:rsid w:val="00F732A9"/>
    <w:rsid w:val="00F733E2"/>
    <w:rsid w:val="00F73404"/>
    <w:rsid w:val="00F73682"/>
    <w:rsid w:val="00F73ACC"/>
    <w:rsid w:val="00F73BA2"/>
    <w:rsid w:val="00F73DA1"/>
    <w:rsid w:val="00F7433B"/>
    <w:rsid w:val="00F74404"/>
    <w:rsid w:val="00F745C7"/>
    <w:rsid w:val="00F7479E"/>
    <w:rsid w:val="00F74B75"/>
    <w:rsid w:val="00F75282"/>
    <w:rsid w:val="00F752F7"/>
    <w:rsid w:val="00F755D9"/>
    <w:rsid w:val="00F75784"/>
    <w:rsid w:val="00F75CF6"/>
    <w:rsid w:val="00F761E0"/>
    <w:rsid w:val="00F76451"/>
    <w:rsid w:val="00F76488"/>
    <w:rsid w:val="00F7680D"/>
    <w:rsid w:val="00F76911"/>
    <w:rsid w:val="00F76D08"/>
    <w:rsid w:val="00F76ED5"/>
    <w:rsid w:val="00F772FC"/>
    <w:rsid w:val="00F7731C"/>
    <w:rsid w:val="00F7771B"/>
    <w:rsid w:val="00F77B98"/>
    <w:rsid w:val="00F77F6D"/>
    <w:rsid w:val="00F801B7"/>
    <w:rsid w:val="00F805B1"/>
    <w:rsid w:val="00F805F4"/>
    <w:rsid w:val="00F80678"/>
    <w:rsid w:val="00F806B6"/>
    <w:rsid w:val="00F80BEB"/>
    <w:rsid w:val="00F80DBB"/>
    <w:rsid w:val="00F80E48"/>
    <w:rsid w:val="00F81015"/>
    <w:rsid w:val="00F811AC"/>
    <w:rsid w:val="00F82133"/>
    <w:rsid w:val="00F82446"/>
    <w:rsid w:val="00F82C16"/>
    <w:rsid w:val="00F82DE0"/>
    <w:rsid w:val="00F82E48"/>
    <w:rsid w:val="00F832C3"/>
    <w:rsid w:val="00F83913"/>
    <w:rsid w:val="00F8398C"/>
    <w:rsid w:val="00F83A54"/>
    <w:rsid w:val="00F83F0B"/>
    <w:rsid w:val="00F840A0"/>
    <w:rsid w:val="00F844DA"/>
    <w:rsid w:val="00F84995"/>
    <w:rsid w:val="00F850A9"/>
    <w:rsid w:val="00F85170"/>
    <w:rsid w:val="00F85484"/>
    <w:rsid w:val="00F854B1"/>
    <w:rsid w:val="00F85535"/>
    <w:rsid w:val="00F85A16"/>
    <w:rsid w:val="00F85A1A"/>
    <w:rsid w:val="00F85A34"/>
    <w:rsid w:val="00F85F2D"/>
    <w:rsid w:val="00F8607C"/>
    <w:rsid w:val="00F86202"/>
    <w:rsid w:val="00F862F3"/>
    <w:rsid w:val="00F8677C"/>
    <w:rsid w:val="00F86D65"/>
    <w:rsid w:val="00F871FA"/>
    <w:rsid w:val="00F873F4"/>
    <w:rsid w:val="00F8741E"/>
    <w:rsid w:val="00F877EA"/>
    <w:rsid w:val="00F879D9"/>
    <w:rsid w:val="00F879FA"/>
    <w:rsid w:val="00F87A49"/>
    <w:rsid w:val="00F9084B"/>
    <w:rsid w:val="00F909E1"/>
    <w:rsid w:val="00F90B8C"/>
    <w:rsid w:val="00F9148F"/>
    <w:rsid w:val="00F91ACA"/>
    <w:rsid w:val="00F91BD3"/>
    <w:rsid w:val="00F935A0"/>
    <w:rsid w:val="00F93779"/>
    <w:rsid w:val="00F93967"/>
    <w:rsid w:val="00F93C30"/>
    <w:rsid w:val="00F93F88"/>
    <w:rsid w:val="00F94539"/>
    <w:rsid w:val="00F9463D"/>
    <w:rsid w:val="00F949C5"/>
    <w:rsid w:val="00F95442"/>
    <w:rsid w:val="00F95BC9"/>
    <w:rsid w:val="00F95EFF"/>
    <w:rsid w:val="00F95F81"/>
    <w:rsid w:val="00F96B82"/>
    <w:rsid w:val="00F96BF2"/>
    <w:rsid w:val="00F96C3E"/>
    <w:rsid w:val="00F971AE"/>
    <w:rsid w:val="00F971DF"/>
    <w:rsid w:val="00F97A81"/>
    <w:rsid w:val="00F97C68"/>
    <w:rsid w:val="00F97D6C"/>
    <w:rsid w:val="00F97E07"/>
    <w:rsid w:val="00FA0610"/>
    <w:rsid w:val="00FA078D"/>
    <w:rsid w:val="00FA0C56"/>
    <w:rsid w:val="00FA0F50"/>
    <w:rsid w:val="00FA175A"/>
    <w:rsid w:val="00FA1AFD"/>
    <w:rsid w:val="00FA1B67"/>
    <w:rsid w:val="00FA1D12"/>
    <w:rsid w:val="00FA1DED"/>
    <w:rsid w:val="00FA20B7"/>
    <w:rsid w:val="00FA22F5"/>
    <w:rsid w:val="00FA2DE8"/>
    <w:rsid w:val="00FA2E1B"/>
    <w:rsid w:val="00FA303B"/>
    <w:rsid w:val="00FA3B7C"/>
    <w:rsid w:val="00FA4231"/>
    <w:rsid w:val="00FA437C"/>
    <w:rsid w:val="00FA43F3"/>
    <w:rsid w:val="00FA446B"/>
    <w:rsid w:val="00FA4652"/>
    <w:rsid w:val="00FA4AFB"/>
    <w:rsid w:val="00FA4D94"/>
    <w:rsid w:val="00FA52B1"/>
    <w:rsid w:val="00FA5798"/>
    <w:rsid w:val="00FA5EA4"/>
    <w:rsid w:val="00FA5F89"/>
    <w:rsid w:val="00FA628B"/>
    <w:rsid w:val="00FA67F8"/>
    <w:rsid w:val="00FA6FBE"/>
    <w:rsid w:val="00FA750F"/>
    <w:rsid w:val="00FA7833"/>
    <w:rsid w:val="00FA79FD"/>
    <w:rsid w:val="00FA7A0E"/>
    <w:rsid w:val="00FA7E04"/>
    <w:rsid w:val="00FB01EA"/>
    <w:rsid w:val="00FB09A2"/>
    <w:rsid w:val="00FB0ECC"/>
    <w:rsid w:val="00FB0F42"/>
    <w:rsid w:val="00FB1203"/>
    <w:rsid w:val="00FB16C2"/>
    <w:rsid w:val="00FB1AC8"/>
    <w:rsid w:val="00FB1E31"/>
    <w:rsid w:val="00FB1E45"/>
    <w:rsid w:val="00FB2563"/>
    <w:rsid w:val="00FB262B"/>
    <w:rsid w:val="00FB293D"/>
    <w:rsid w:val="00FB2B05"/>
    <w:rsid w:val="00FB2BE5"/>
    <w:rsid w:val="00FB2C69"/>
    <w:rsid w:val="00FB319C"/>
    <w:rsid w:val="00FB3687"/>
    <w:rsid w:val="00FB36E9"/>
    <w:rsid w:val="00FB39E6"/>
    <w:rsid w:val="00FB4AC2"/>
    <w:rsid w:val="00FB4AE4"/>
    <w:rsid w:val="00FB5044"/>
    <w:rsid w:val="00FB564F"/>
    <w:rsid w:val="00FB5665"/>
    <w:rsid w:val="00FB5A6A"/>
    <w:rsid w:val="00FB5D8A"/>
    <w:rsid w:val="00FB6063"/>
    <w:rsid w:val="00FB6613"/>
    <w:rsid w:val="00FB6965"/>
    <w:rsid w:val="00FB6FCD"/>
    <w:rsid w:val="00FB78AD"/>
    <w:rsid w:val="00FC008C"/>
    <w:rsid w:val="00FC0C13"/>
    <w:rsid w:val="00FC0D62"/>
    <w:rsid w:val="00FC0E1C"/>
    <w:rsid w:val="00FC0F67"/>
    <w:rsid w:val="00FC1149"/>
    <w:rsid w:val="00FC16C1"/>
    <w:rsid w:val="00FC16EE"/>
    <w:rsid w:val="00FC1A6C"/>
    <w:rsid w:val="00FC233A"/>
    <w:rsid w:val="00FC255D"/>
    <w:rsid w:val="00FC2751"/>
    <w:rsid w:val="00FC293A"/>
    <w:rsid w:val="00FC2F89"/>
    <w:rsid w:val="00FC3069"/>
    <w:rsid w:val="00FC30BC"/>
    <w:rsid w:val="00FC3674"/>
    <w:rsid w:val="00FC39BC"/>
    <w:rsid w:val="00FC4133"/>
    <w:rsid w:val="00FC4844"/>
    <w:rsid w:val="00FC4C37"/>
    <w:rsid w:val="00FC527B"/>
    <w:rsid w:val="00FC55F1"/>
    <w:rsid w:val="00FC61F4"/>
    <w:rsid w:val="00FC6953"/>
    <w:rsid w:val="00FC6C39"/>
    <w:rsid w:val="00FC6F47"/>
    <w:rsid w:val="00FC764D"/>
    <w:rsid w:val="00FC7766"/>
    <w:rsid w:val="00FC78F5"/>
    <w:rsid w:val="00FC7B9D"/>
    <w:rsid w:val="00FD0347"/>
    <w:rsid w:val="00FD0459"/>
    <w:rsid w:val="00FD06B1"/>
    <w:rsid w:val="00FD0FD2"/>
    <w:rsid w:val="00FD134C"/>
    <w:rsid w:val="00FD14DE"/>
    <w:rsid w:val="00FD1856"/>
    <w:rsid w:val="00FD1F72"/>
    <w:rsid w:val="00FD2447"/>
    <w:rsid w:val="00FD2D13"/>
    <w:rsid w:val="00FD3768"/>
    <w:rsid w:val="00FD3BE0"/>
    <w:rsid w:val="00FD45EF"/>
    <w:rsid w:val="00FD4666"/>
    <w:rsid w:val="00FD47D2"/>
    <w:rsid w:val="00FD4928"/>
    <w:rsid w:val="00FD4B0E"/>
    <w:rsid w:val="00FD4B41"/>
    <w:rsid w:val="00FD4D54"/>
    <w:rsid w:val="00FD5159"/>
    <w:rsid w:val="00FD5417"/>
    <w:rsid w:val="00FD5A5F"/>
    <w:rsid w:val="00FD5B58"/>
    <w:rsid w:val="00FD5B65"/>
    <w:rsid w:val="00FD5DE2"/>
    <w:rsid w:val="00FD6192"/>
    <w:rsid w:val="00FD62F2"/>
    <w:rsid w:val="00FD6674"/>
    <w:rsid w:val="00FD67A7"/>
    <w:rsid w:val="00FD695C"/>
    <w:rsid w:val="00FD7193"/>
    <w:rsid w:val="00FD71D0"/>
    <w:rsid w:val="00FD777C"/>
    <w:rsid w:val="00FD7D18"/>
    <w:rsid w:val="00FE014F"/>
    <w:rsid w:val="00FE07BC"/>
    <w:rsid w:val="00FE0A2C"/>
    <w:rsid w:val="00FE0A9C"/>
    <w:rsid w:val="00FE0C81"/>
    <w:rsid w:val="00FE18EC"/>
    <w:rsid w:val="00FE1C4F"/>
    <w:rsid w:val="00FE1D46"/>
    <w:rsid w:val="00FE248C"/>
    <w:rsid w:val="00FE2788"/>
    <w:rsid w:val="00FE28C2"/>
    <w:rsid w:val="00FE2F9E"/>
    <w:rsid w:val="00FE3247"/>
    <w:rsid w:val="00FE355B"/>
    <w:rsid w:val="00FE3869"/>
    <w:rsid w:val="00FE3CE2"/>
    <w:rsid w:val="00FE3DFE"/>
    <w:rsid w:val="00FE3E1E"/>
    <w:rsid w:val="00FE42AA"/>
    <w:rsid w:val="00FE4314"/>
    <w:rsid w:val="00FE456B"/>
    <w:rsid w:val="00FE462D"/>
    <w:rsid w:val="00FE47FB"/>
    <w:rsid w:val="00FE4AED"/>
    <w:rsid w:val="00FE4CFF"/>
    <w:rsid w:val="00FE544B"/>
    <w:rsid w:val="00FE56F5"/>
    <w:rsid w:val="00FE5C94"/>
    <w:rsid w:val="00FE5EEC"/>
    <w:rsid w:val="00FE6522"/>
    <w:rsid w:val="00FE6666"/>
    <w:rsid w:val="00FE6A06"/>
    <w:rsid w:val="00FE6E40"/>
    <w:rsid w:val="00FE73B1"/>
    <w:rsid w:val="00FE76D4"/>
    <w:rsid w:val="00FE794E"/>
    <w:rsid w:val="00FE7AD7"/>
    <w:rsid w:val="00FE7BF9"/>
    <w:rsid w:val="00FF00EF"/>
    <w:rsid w:val="00FF08F4"/>
    <w:rsid w:val="00FF0C08"/>
    <w:rsid w:val="00FF0E97"/>
    <w:rsid w:val="00FF0F88"/>
    <w:rsid w:val="00FF1489"/>
    <w:rsid w:val="00FF189A"/>
    <w:rsid w:val="00FF1F9D"/>
    <w:rsid w:val="00FF24C3"/>
    <w:rsid w:val="00FF26BA"/>
    <w:rsid w:val="00FF2AD8"/>
    <w:rsid w:val="00FF2C7E"/>
    <w:rsid w:val="00FF2ED7"/>
    <w:rsid w:val="00FF310A"/>
    <w:rsid w:val="00FF32E7"/>
    <w:rsid w:val="00FF35D9"/>
    <w:rsid w:val="00FF37C3"/>
    <w:rsid w:val="00FF43A4"/>
    <w:rsid w:val="00FF4620"/>
    <w:rsid w:val="00FF4692"/>
    <w:rsid w:val="00FF49A2"/>
    <w:rsid w:val="00FF4AAA"/>
    <w:rsid w:val="00FF4BFA"/>
    <w:rsid w:val="00FF4EE2"/>
    <w:rsid w:val="00FF52BE"/>
    <w:rsid w:val="00FF5683"/>
    <w:rsid w:val="00FF5771"/>
    <w:rsid w:val="00FF580D"/>
    <w:rsid w:val="00FF5B30"/>
    <w:rsid w:val="00FF5E19"/>
    <w:rsid w:val="00FF5F29"/>
    <w:rsid w:val="00FF5F75"/>
    <w:rsid w:val="00FF5F7F"/>
    <w:rsid w:val="00FF66C5"/>
    <w:rsid w:val="00FF66F8"/>
    <w:rsid w:val="00FF68AA"/>
    <w:rsid w:val="00FF6B49"/>
    <w:rsid w:val="00FF723E"/>
    <w:rsid w:val="00FF76A1"/>
    <w:rsid w:val="00FF7B71"/>
    <w:rsid w:val="00FF7C8F"/>
    <w:rsid w:val="00FF7CA7"/>
    <w:rsid w:val="00FF7CA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28F629"/>
  <w15:docId w15:val="{EB3B0029-5620-4235-8ED9-3BBE33A8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831"/>
    <w:pPr>
      <w:spacing w:line="240" w:lineRule="auto"/>
      <w:jc w:val="both"/>
    </w:pPr>
    <w:rPr>
      <w:rFonts w:ascii="Arial" w:eastAsia="Times New Roman" w:hAnsi="Arial" w:cs="Times New Roman"/>
      <w:sz w:val="21"/>
      <w:szCs w:val="24"/>
      <w:lang w:val="en-GB"/>
    </w:rPr>
  </w:style>
  <w:style w:type="paragraph" w:styleId="Titre1">
    <w:name w:val="heading 1"/>
    <w:aliases w:val="Heading 1 - Part 5"/>
    <w:basedOn w:val="Normal"/>
    <w:next w:val="Normal"/>
    <w:link w:val="Titre1Car"/>
    <w:uiPriority w:val="9"/>
    <w:qFormat/>
    <w:rsid w:val="0024750A"/>
    <w:pPr>
      <w:pageBreakBefore/>
      <w:spacing w:after="0"/>
      <w:ind w:left="720" w:hanging="720"/>
      <w:outlineLvl w:val="0"/>
    </w:pPr>
    <w:rPr>
      <w:rFonts w:eastAsia="Arial Unicode MS" w:cs="Arial"/>
      <w:b/>
      <w:sz w:val="48"/>
      <w:szCs w:val="48"/>
      <w:lang w:val="en-AU"/>
    </w:rPr>
  </w:style>
  <w:style w:type="paragraph" w:styleId="Titre2">
    <w:name w:val="heading 2"/>
    <w:next w:val="Normal"/>
    <w:link w:val="Titre2Car"/>
    <w:uiPriority w:val="9"/>
    <w:qFormat/>
    <w:rsid w:val="007D10A6"/>
    <w:pPr>
      <w:spacing w:before="120" w:after="160"/>
      <w:outlineLvl w:val="1"/>
    </w:pPr>
    <w:rPr>
      <w:rFonts w:ascii="Arial" w:eastAsia="Arial Unicode MS" w:hAnsi="Arial" w:cs="Arial"/>
      <w:b/>
      <w:sz w:val="32"/>
      <w:szCs w:val="48"/>
      <w:lang w:val="en-AU"/>
    </w:rPr>
  </w:style>
  <w:style w:type="paragraph" w:styleId="Titre3">
    <w:name w:val="heading 3"/>
    <w:basedOn w:val="Titre5"/>
    <w:next w:val="Normal"/>
    <w:link w:val="Titre3Car"/>
    <w:qFormat/>
    <w:rsid w:val="00195C06"/>
    <w:pPr>
      <w:shd w:val="clear" w:color="auto" w:fill="7F7F7F" w:themeFill="text1" w:themeFillTint="80"/>
      <w:spacing w:after="120"/>
      <w:ind w:left="1080" w:hanging="720"/>
      <w:jc w:val="left"/>
      <w:outlineLvl w:val="2"/>
    </w:pPr>
    <w:rPr>
      <w:color w:val="FFFFFF" w:themeColor="background1"/>
      <w:sz w:val="25"/>
    </w:rPr>
  </w:style>
  <w:style w:type="paragraph" w:styleId="Titre4">
    <w:name w:val="heading 4"/>
    <w:basedOn w:val="Normal"/>
    <w:next w:val="Normal"/>
    <w:link w:val="Titre4Car"/>
    <w:uiPriority w:val="9"/>
    <w:unhideWhenUsed/>
    <w:qFormat/>
    <w:rsid w:val="008964F8"/>
    <w:pPr>
      <w:outlineLvl w:val="3"/>
    </w:pPr>
    <w:rPr>
      <w:b/>
      <w:lang w:val="en-US" w:eastAsia="en-IE"/>
    </w:rPr>
  </w:style>
  <w:style w:type="paragraph" w:styleId="Titre5">
    <w:name w:val="heading 5"/>
    <w:basedOn w:val="Normal"/>
    <w:next w:val="Normal"/>
    <w:link w:val="Titre5Car"/>
    <w:uiPriority w:val="9"/>
    <w:unhideWhenUsed/>
    <w:qFormat/>
    <w:rsid w:val="00B57F0E"/>
    <w:pPr>
      <w:outlineLvl w:val="4"/>
    </w:pPr>
    <w:rPr>
      <w:rFonts w:cs="Arial"/>
      <w:b/>
      <w:i/>
      <w:color w:val="00B0F0"/>
      <w:sz w:val="28"/>
      <w:lang w:eastAsia="en-IE"/>
    </w:rPr>
  </w:style>
  <w:style w:type="paragraph" w:styleId="Titre6">
    <w:name w:val="heading 6"/>
    <w:basedOn w:val="Titre5"/>
    <w:next w:val="Normal"/>
    <w:link w:val="Titre6Car"/>
    <w:uiPriority w:val="9"/>
    <w:unhideWhenUsed/>
    <w:qFormat/>
    <w:rsid w:val="00852655"/>
    <w:pPr>
      <w:keepNext/>
      <w:tabs>
        <w:tab w:val="num" w:pos="1584"/>
      </w:tabs>
      <w:autoSpaceDE w:val="0"/>
      <w:autoSpaceDN w:val="0"/>
      <w:adjustRightInd w:val="0"/>
      <w:spacing w:before="240" w:after="60"/>
      <w:ind w:left="1584" w:hanging="1152"/>
      <w:outlineLvl w:val="5"/>
    </w:pPr>
    <w:rPr>
      <w:b w:val="0"/>
      <w:i w:val="0"/>
      <w:iCs/>
      <w:color w:val="auto"/>
      <w:kern w:val="32"/>
      <w:sz w:val="22"/>
      <w:szCs w:val="22"/>
      <w:lang w:val="en-US"/>
    </w:rPr>
  </w:style>
  <w:style w:type="paragraph" w:styleId="Titre7">
    <w:name w:val="heading 7"/>
    <w:basedOn w:val="Titre5"/>
    <w:next w:val="Normal"/>
    <w:link w:val="Titre7Car"/>
    <w:unhideWhenUsed/>
    <w:qFormat/>
    <w:rsid w:val="00852655"/>
    <w:pPr>
      <w:keepNext/>
      <w:tabs>
        <w:tab w:val="num" w:pos="1728"/>
      </w:tabs>
      <w:autoSpaceDE w:val="0"/>
      <w:autoSpaceDN w:val="0"/>
      <w:adjustRightInd w:val="0"/>
      <w:spacing w:before="240" w:after="60"/>
      <w:ind w:left="1728" w:hanging="1296"/>
      <w:outlineLvl w:val="6"/>
    </w:pPr>
    <w:rPr>
      <w:bCs/>
      <w:i w:val="0"/>
      <w:iCs/>
      <w:color w:val="auto"/>
      <w:kern w:val="32"/>
      <w:sz w:val="26"/>
      <w:szCs w:val="26"/>
      <w:lang w:val="en-US"/>
    </w:rPr>
  </w:style>
  <w:style w:type="paragraph" w:styleId="Titre8">
    <w:name w:val="heading 8"/>
    <w:basedOn w:val="Titre7"/>
    <w:next w:val="Normal"/>
    <w:link w:val="Titre8Car"/>
    <w:unhideWhenUsed/>
    <w:qFormat/>
    <w:rsid w:val="00B21B2A"/>
    <w:pPr>
      <w:tabs>
        <w:tab w:val="clear" w:pos="1728"/>
        <w:tab w:val="num" w:pos="1872"/>
      </w:tabs>
      <w:ind w:left="1872" w:hanging="1440"/>
      <w:outlineLvl w:val="7"/>
    </w:pPr>
    <w:rPr>
      <w:i/>
      <w:iCs w:val="0"/>
      <w:color w:val="FFFFFF" w:themeColor="background1"/>
    </w:rPr>
  </w:style>
  <w:style w:type="paragraph" w:styleId="Titre9">
    <w:name w:val="heading 9"/>
    <w:basedOn w:val="Titre8"/>
    <w:next w:val="Normal"/>
    <w:link w:val="Titre9Car"/>
    <w:unhideWhenUsed/>
    <w:qFormat/>
    <w:rsid w:val="00852655"/>
    <w:pPr>
      <w:tabs>
        <w:tab w:val="clear" w:pos="1872"/>
        <w:tab w:val="num" w:pos="2016"/>
      </w:tabs>
      <w:ind w:left="2016" w:hanging="1584"/>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Heading 1 - Part 5 Car"/>
    <w:basedOn w:val="Policepardfaut"/>
    <w:link w:val="Titre1"/>
    <w:uiPriority w:val="9"/>
    <w:rsid w:val="0024750A"/>
    <w:rPr>
      <w:rFonts w:ascii="Arial" w:eastAsia="Arial Unicode MS" w:hAnsi="Arial" w:cs="Arial"/>
      <w:b/>
      <w:sz w:val="48"/>
      <w:szCs w:val="48"/>
      <w:lang w:val="en-AU"/>
    </w:rPr>
  </w:style>
  <w:style w:type="character" w:customStyle="1" w:styleId="Titre2Car">
    <w:name w:val="Titre 2 Car"/>
    <w:basedOn w:val="Policepardfaut"/>
    <w:link w:val="Titre2"/>
    <w:uiPriority w:val="9"/>
    <w:rsid w:val="007D10A6"/>
    <w:rPr>
      <w:rFonts w:ascii="Arial" w:eastAsia="Arial Unicode MS" w:hAnsi="Arial" w:cs="Arial"/>
      <w:b/>
      <w:sz w:val="32"/>
      <w:szCs w:val="48"/>
      <w:lang w:val="en-AU"/>
    </w:rPr>
  </w:style>
  <w:style w:type="character" w:customStyle="1" w:styleId="Titre3Car">
    <w:name w:val="Titre 3 Car"/>
    <w:basedOn w:val="Policepardfaut"/>
    <w:link w:val="Titre3"/>
    <w:rsid w:val="00195C06"/>
    <w:rPr>
      <w:rFonts w:ascii="Arial" w:eastAsia="Times New Roman" w:hAnsi="Arial" w:cs="Arial"/>
      <w:b/>
      <w:i/>
      <w:color w:val="FFFFFF" w:themeColor="background1"/>
      <w:sz w:val="25"/>
      <w:szCs w:val="24"/>
      <w:shd w:val="clear" w:color="auto" w:fill="7F7F7F" w:themeFill="text1" w:themeFillTint="80"/>
      <w:lang w:val="en-GB" w:eastAsia="en-IE"/>
    </w:rPr>
  </w:style>
  <w:style w:type="table" w:styleId="Grilledutableau">
    <w:name w:val="Table Grid"/>
    <w:basedOn w:val="TableauNormal"/>
    <w:uiPriority w:val="59"/>
    <w:rsid w:val="00516DD3"/>
    <w:pPr>
      <w:spacing w:after="0" w:line="240" w:lineRule="auto"/>
    </w:pPr>
    <w:rPr>
      <w:rFonts w:ascii="Calibri" w:eastAsia="Calibri" w:hAnsi="Calibri" w:cs="Times New Roman"/>
      <w:sz w:val="20"/>
      <w:szCs w:val="20"/>
      <w:lang w:val="en-IE" w:eastAsia="en-I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gende">
    <w:name w:val="caption"/>
    <w:basedOn w:val="Normal"/>
    <w:next w:val="Normal"/>
    <w:unhideWhenUsed/>
    <w:qFormat/>
    <w:rsid w:val="00E56986"/>
    <w:rPr>
      <w:bCs/>
      <w:i/>
      <w:color w:val="4F81BD"/>
      <w:szCs w:val="18"/>
    </w:rPr>
  </w:style>
  <w:style w:type="paragraph" w:styleId="Textedebulles">
    <w:name w:val="Balloon Text"/>
    <w:basedOn w:val="Normal"/>
    <w:link w:val="TextedebullesCar"/>
    <w:uiPriority w:val="99"/>
    <w:semiHidden/>
    <w:unhideWhenUsed/>
    <w:rsid w:val="00516DD3"/>
    <w:rPr>
      <w:rFonts w:ascii="Tahoma" w:hAnsi="Tahoma" w:cs="Tahoma"/>
      <w:sz w:val="16"/>
      <w:szCs w:val="16"/>
    </w:rPr>
  </w:style>
  <w:style w:type="character" w:customStyle="1" w:styleId="TextedebullesCar">
    <w:name w:val="Texte de bulles Car"/>
    <w:basedOn w:val="Policepardfaut"/>
    <w:link w:val="Textedebulles"/>
    <w:uiPriority w:val="99"/>
    <w:semiHidden/>
    <w:rsid w:val="00516DD3"/>
    <w:rPr>
      <w:rFonts w:ascii="Tahoma" w:eastAsia="Times New Roman" w:hAnsi="Tahoma" w:cs="Tahoma"/>
      <w:sz w:val="16"/>
      <w:szCs w:val="16"/>
      <w:lang w:val="en-GB"/>
    </w:rPr>
  </w:style>
  <w:style w:type="paragraph" w:styleId="Paragraphedeliste">
    <w:name w:val="List Paragraph"/>
    <w:aliases w:val="Guiding Questions"/>
    <w:basedOn w:val="Normal"/>
    <w:link w:val="ParagraphedelisteCar"/>
    <w:uiPriority w:val="34"/>
    <w:qFormat/>
    <w:rsid w:val="00A33B0C"/>
    <w:pPr>
      <w:spacing w:after="0"/>
      <w:ind w:left="720"/>
      <w:contextualSpacing/>
    </w:pPr>
  </w:style>
  <w:style w:type="paragraph" w:styleId="En-tte">
    <w:name w:val="header"/>
    <w:basedOn w:val="Normal"/>
    <w:link w:val="En-tteCar"/>
    <w:unhideWhenUsed/>
    <w:rsid w:val="00A1203C"/>
    <w:pPr>
      <w:tabs>
        <w:tab w:val="center" w:pos="4680"/>
        <w:tab w:val="right" w:pos="9360"/>
      </w:tabs>
    </w:pPr>
  </w:style>
  <w:style w:type="character" w:customStyle="1" w:styleId="En-tteCar">
    <w:name w:val="En-tête Car"/>
    <w:basedOn w:val="Policepardfaut"/>
    <w:link w:val="En-tte"/>
    <w:rsid w:val="00A1203C"/>
    <w:rPr>
      <w:rFonts w:ascii="Arial" w:eastAsia="Times New Roman" w:hAnsi="Arial" w:cs="Times New Roman"/>
      <w:sz w:val="24"/>
      <w:szCs w:val="24"/>
      <w:lang w:val="en-GB"/>
    </w:rPr>
  </w:style>
  <w:style w:type="paragraph" w:styleId="Pieddepage">
    <w:name w:val="footer"/>
    <w:basedOn w:val="Normal"/>
    <w:link w:val="PieddepageCar"/>
    <w:uiPriority w:val="99"/>
    <w:unhideWhenUsed/>
    <w:rsid w:val="00A1203C"/>
    <w:pPr>
      <w:tabs>
        <w:tab w:val="center" w:pos="4680"/>
        <w:tab w:val="right" w:pos="9360"/>
      </w:tabs>
    </w:pPr>
  </w:style>
  <w:style w:type="character" w:customStyle="1" w:styleId="PieddepageCar">
    <w:name w:val="Pied de page Car"/>
    <w:basedOn w:val="Policepardfaut"/>
    <w:link w:val="Pieddepage"/>
    <w:uiPriority w:val="99"/>
    <w:rsid w:val="00A1203C"/>
    <w:rPr>
      <w:rFonts w:ascii="Arial" w:eastAsia="Times New Roman" w:hAnsi="Arial" w:cs="Times New Roman"/>
      <w:sz w:val="24"/>
      <w:szCs w:val="24"/>
      <w:lang w:val="en-GB"/>
    </w:rPr>
  </w:style>
  <w:style w:type="table" w:styleId="Trameclaire-Accent1">
    <w:name w:val="Light Shading Accent 1"/>
    <w:basedOn w:val="TableauNormal"/>
    <w:uiPriority w:val="60"/>
    <w:rsid w:val="0016331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Marquedecommentaire">
    <w:name w:val="annotation reference"/>
    <w:basedOn w:val="Policepardfaut"/>
    <w:uiPriority w:val="99"/>
    <w:semiHidden/>
    <w:unhideWhenUsed/>
    <w:rsid w:val="0078375F"/>
    <w:rPr>
      <w:sz w:val="16"/>
      <w:szCs w:val="16"/>
    </w:rPr>
  </w:style>
  <w:style w:type="paragraph" w:styleId="Commentaire">
    <w:name w:val="annotation text"/>
    <w:basedOn w:val="Normal"/>
    <w:link w:val="CommentaireCar"/>
    <w:uiPriority w:val="99"/>
    <w:unhideWhenUsed/>
    <w:rsid w:val="0078375F"/>
    <w:pPr>
      <w:numPr>
        <w:numId w:val="11"/>
      </w:numPr>
    </w:pPr>
    <w:rPr>
      <w:szCs w:val="20"/>
    </w:rPr>
  </w:style>
  <w:style w:type="character" w:customStyle="1" w:styleId="CommentaireCar">
    <w:name w:val="Commentaire Car"/>
    <w:basedOn w:val="Policepardfaut"/>
    <w:link w:val="Commentaire"/>
    <w:uiPriority w:val="99"/>
    <w:rsid w:val="0078375F"/>
    <w:rPr>
      <w:rFonts w:ascii="Arial" w:eastAsia="Times New Roman" w:hAnsi="Arial" w:cs="Times New Roman"/>
      <w:sz w:val="21"/>
      <w:szCs w:val="20"/>
      <w:lang w:val="en-GB"/>
    </w:rPr>
  </w:style>
  <w:style w:type="paragraph" w:styleId="Objetducommentaire">
    <w:name w:val="annotation subject"/>
    <w:basedOn w:val="Commentaire"/>
    <w:next w:val="Commentaire"/>
    <w:link w:val="ObjetducommentaireCar"/>
    <w:uiPriority w:val="99"/>
    <w:semiHidden/>
    <w:unhideWhenUsed/>
    <w:rsid w:val="0078375F"/>
    <w:pPr>
      <w:numPr>
        <w:numId w:val="0"/>
      </w:numPr>
    </w:pPr>
    <w:rPr>
      <w:b/>
      <w:bCs/>
    </w:rPr>
  </w:style>
  <w:style w:type="character" w:customStyle="1" w:styleId="ObjetducommentaireCar">
    <w:name w:val="Objet du commentaire Car"/>
    <w:basedOn w:val="CommentaireCar"/>
    <w:link w:val="Objetducommentaire"/>
    <w:uiPriority w:val="99"/>
    <w:semiHidden/>
    <w:rsid w:val="0078375F"/>
    <w:rPr>
      <w:rFonts w:ascii="Arial" w:eastAsia="Times New Roman" w:hAnsi="Arial" w:cs="Times New Roman"/>
      <w:b/>
      <w:bCs/>
      <w:sz w:val="20"/>
      <w:szCs w:val="20"/>
      <w:lang w:val="en-GB"/>
    </w:rPr>
  </w:style>
  <w:style w:type="paragraph" w:styleId="Rvision">
    <w:name w:val="Revision"/>
    <w:hidden/>
    <w:uiPriority w:val="99"/>
    <w:semiHidden/>
    <w:rsid w:val="0078375F"/>
    <w:pPr>
      <w:spacing w:after="0" w:line="240" w:lineRule="auto"/>
    </w:pPr>
    <w:rPr>
      <w:rFonts w:ascii="Arial" w:eastAsia="Times New Roman" w:hAnsi="Arial" w:cs="Times New Roman"/>
      <w:sz w:val="24"/>
      <w:szCs w:val="24"/>
      <w:lang w:val="en-GB"/>
    </w:rPr>
  </w:style>
  <w:style w:type="paragraph" w:styleId="TM1">
    <w:name w:val="toc 1"/>
    <w:basedOn w:val="Normal"/>
    <w:next w:val="Normal"/>
    <w:autoRedefine/>
    <w:uiPriority w:val="39"/>
    <w:unhideWhenUsed/>
    <w:rsid w:val="00F52B88"/>
    <w:pPr>
      <w:tabs>
        <w:tab w:val="right" w:leader="dot" w:pos="13949"/>
      </w:tabs>
      <w:spacing w:before="120" w:after="0"/>
    </w:pPr>
    <w:rPr>
      <w:rFonts w:asciiTheme="minorHAnsi" w:hAnsiTheme="minorHAnsi"/>
      <w:b/>
      <w:bCs/>
      <w:i/>
      <w:iCs/>
    </w:rPr>
  </w:style>
  <w:style w:type="paragraph" w:styleId="TM2">
    <w:name w:val="toc 2"/>
    <w:basedOn w:val="Normal"/>
    <w:next w:val="Normal"/>
    <w:autoRedefine/>
    <w:uiPriority w:val="39"/>
    <w:unhideWhenUsed/>
    <w:rsid w:val="00D95C35"/>
    <w:pPr>
      <w:tabs>
        <w:tab w:val="right" w:leader="dot" w:pos="9350"/>
      </w:tabs>
      <w:spacing w:before="120" w:after="0"/>
      <w:ind w:left="240"/>
      <w:jc w:val="center"/>
    </w:pPr>
    <w:rPr>
      <w:rFonts w:asciiTheme="minorHAnsi" w:hAnsiTheme="minorHAnsi"/>
      <w:b/>
      <w:bCs/>
      <w:szCs w:val="22"/>
    </w:rPr>
  </w:style>
  <w:style w:type="paragraph" w:styleId="TM3">
    <w:name w:val="toc 3"/>
    <w:basedOn w:val="Normal"/>
    <w:next w:val="Normal"/>
    <w:autoRedefine/>
    <w:uiPriority w:val="39"/>
    <w:unhideWhenUsed/>
    <w:rsid w:val="00B53650"/>
    <w:pPr>
      <w:spacing w:after="0"/>
      <w:ind w:left="480"/>
    </w:pPr>
    <w:rPr>
      <w:rFonts w:asciiTheme="minorHAnsi" w:hAnsiTheme="minorHAnsi"/>
      <w:szCs w:val="20"/>
    </w:rPr>
  </w:style>
  <w:style w:type="character" w:styleId="Lienhypertexte">
    <w:name w:val="Hyperlink"/>
    <w:basedOn w:val="Policepardfaut"/>
    <w:uiPriority w:val="99"/>
    <w:unhideWhenUsed/>
    <w:rsid w:val="00B53650"/>
    <w:rPr>
      <w:color w:val="0000FF" w:themeColor="hyperlink"/>
      <w:u w:val="single"/>
    </w:rPr>
  </w:style>
  <w:style w:type="paragraph" w:styleId="NormalWeb">
    <w:name w:val="Normal (Web)"/>
    <w:basedOn w:val="Normal"/>
    <w:uiPriority w:val="99"/>
    <w:unhideWhenUsed/>
    <w:rsid w:val="00DF0C36"/>
    <w:pPr>
      <w:spacing w:before="100" w:beforeAutospacing="1" w:after="100" w:afterAutospacing="1"/>
    </w:pPr>
    <w:rPr>
      <w:rFonts w:ascii="Times New Roman" w:hAnsi="Times New Roman"/>
      <w:lang w:val="en-CA" w:eastAsia="en-CA"/>
    </w:rPr>
  </w:style>
  <w:style w:type="paragraph" w:styleId="Sous-titre">
    <w:name w:val="Subtitle"/>
    <w:basedOn w:val="Normal"/>
    <w:next w:val="Normal"/>
    <w:link w:val="Sous-titreCar"/>
    <w:uiPriority w:val="11"/>
    <w:qFormat/>
    <w:rsid w:val="00832037"/>
    <w:pPr>
      <w:jc w:val="center"/>
    </w:pPr>
    <w:rPr>
      <w:rFonts w:cstheme="minorHAnsi"/>
      <w:b/>
      <w:sz w:val="40"/>
      <w:szCs w:val="40"/>
    </w:rPr>
  </w:style>
  <w:style w:type="character" w:customStyle="1" w:styleId="Sous-titreCar">
    <w:name w:val="Sous-titre Car"/>
    <w:basedOn w:val="Policepardfaut"/>
    <w:link w:val="Sous-titre"/>
    <w:uiPriority w:val="11"/>
    <w:rsid w:val="00832037"/>
    <w:rPr>
      <w:rFonts w:ascii="Arial" w:eastAsia="Times New Roman" w:hAnsi="Arial" w:cstheme="minorHAnsi"/>
      <w:b/>
      <w:sz w:val="40"/>
      <w:szCs w:val="40"/>
      <w:lang w:val="en-GB"/>
    </w:rPr>
  </w:style>
  <w:style w:type="character" w:customStyle="1" w:styleId="Titre4Car">
    <w:name w:val="Titre 4 Car"/>
    <w:basedOn w:val="Policepardfaut"/>
    <w:link w:val="Titre4"/>
    <w:uiPriority w:val="9"/>
    <w:rsid w:val="008964F8"/>
    <w:rPr>
      <w:rFonts w:ascii="Arial" w:eastAsia="Times New Roman" w:hAnsi="Arial" w:cs="Times New Roman"/>
      <w:b/>
      <w:sz w:val="24"/>
      <w:szCs w:val="24"/>
      <w:lang w:val="en-US" w:eastAsia="en-IE"/>
    </w:rPr>
  </w:style>
  <w:style w:type="character" w:customStyle="1" w:styleId="Titre5Car">
    <w:name w:val="Titre 5 Car"/>
    <w:basedOn w:val="Policepardfaut"/>
    <w:link w:val="Titre5"/>
    <w:uiPriority w:val="9"/>
    <w:rsid w:val="00B57F0E"/>
    <w:rPr>
      <w:rFonts w:ascii="Arial" w:eastAsia="Times New Roman" w:hAnsi="Arial" w:cs="Arial"/>
      <w:b/>
      <w:i/>
      <w:color w:val="00B0F0"/>
      <w:sz w:val="28"/>
      <w:szCs w:val="24"/>
      <w:lang w:val="en-GB" w:eastAsia="en-IE"/>
    </w:rPr>
  </w:style>
  <w:style w:type="paragraph" w:styleId="Titre">
    <w:name w:val="Title"/>
    <w:basedOn w:val="Titre1"/>
    <w:next w:val="Normal"/>
    <w:link w:val="TitreCar"/>
    <w:uiPriority w:val="10"/>
    <w:qFormat/>
    <w:rsid w:val="008964F8"/>
    <w:pPr>
      <w:ind w:left="142" w:firstLine="0"/>
      <w:jc w:val="center"/>
    </w:pPr>
  </w:style>
  <w:style w:type="character" w:customStyle="1" w:styleId="TitreCar">
    <w:name w:val="Titre Car"/>
    <w:basedOn w:val="Policepardfaut"/>
    <w:link w:val="Titre"/>
    <w:uiPriority w:val="10"/>
    <w:rsid w:val="008964F8"/>
    <w:rPr>
      <w:rFonts w:ascii="Arial" w:eastAsia="Arial Unicode MS" w:hAnsi="Arial" w:cs="Arial"/>
      <w:b/>
      <w:sz w:val="48"/>
      <w:szCs w:val="48"/>
      <w:lang w:val="en-AU"/>
    </w:rPr>
  </w:style>
  <w:style w:type="character" w:styleId="Lienhypertextesuivivisit">
    <w:name w:val="FollowedHyperlink"/>
    <w:basedOn w:val="Policepardfaut"/>
    <w:uiPriority w:val="99"/>
    <w:semiHidden/>
    <w:unhideWhenUsed/>
    <w:rsid w:val="00620FAA"/>
    <w:rPr>
      <w:color w:val="800080" w:themeColor="followedHyperlink"/>
      <w:u w:val="single"/>
    </w:rPr>
  </w:style>
  <w:style w:type="paragraph" w:styleId="Notedebasdepage">
    <w:name w:val="footnote text"/>
    <w:aliases w:val="fn,Paragraph Footnote Char,single space Char,footnote text Char,FOOTNOTES Char,Footnote Text qer Char,ft Char,ALTS FOOTNOTE Char,Geneva 9 Char,Font: Geneva 9 Char,Boston 10 Char,f Char,Footnote Text Char1 Char,ft,UNICEF footnotes"/>
    <w:basedOn w:val="Normal"/>
    <w:link w:val="NotedebasdepageCar"/>
    <w:uiPriority w:val="99"/>
    <w:unhideWhenUsed/>
    <w:rsid w:val="0082746F"/>
    <w:rPr>
      <w:szCs w:val="20"/>
    </w:rPr>
  </w:style>
  <w:style w:type="character" w:customStyle="1" w:styleId="NotedebasdepageCar">
    <w:name w:val="Note de bas de page Car"/>
    <w:aliases w:val="fn Car,Paragraph Footnote Char Car,single space Char Car,footnote text Char Car,FOOTNOTES Char Car,Footnote Text qer Char Car,ft Char Car,ALTS FOOTNOTE Char Car,Geneva 9 Char Car,Font: Geneva 9 Char Car,Boston 10 Char Car,ft Car"/>
    <w:basedOn w:val="Policepardfaut"/>
    <w:link w:val="Notedebasdepage"/>
    <w:uiPriority w:val="99"/>
    <w:rsid w:val="0082746F"/>
    <w:rPr>
      <w:rFonts w:ascii="Arial" w:eastAsia="Times New Roman" w:hAnsi="Arial" w:cs="Times New Roman"/>
      <w:sz w:val="20"/>
      <w:szCs w:val="20"/>
      <w:lang w:val="en-GB"/>
    </w:rPr>
  </w:style>
  <w:style w:type="character" w:styleId="Appelnotedebasdep">
    <w:name w:val="footnote reference"/>
    <w:aliases w:val="Ref,de nota al pie,ftref,Footnotes refss,Footnote number,Footnote,4_G,ftref Char,ftref1 Char,ftref2 Char,ftref11 Char,Footnote Reference Char Char Char Char"/>
    <w:basedOn w:val="Policepardfaut"/>
    <w:link w:val="ftref1"/>
    <w:uiPriority w:val="99"/>
    <w:unhideWhenUsed/>
    <w:rsid w:val="0082746F"/>
    <w:rPr>
      <w:vertAlign w:val="superscript"/>
    </w:rPr>
  </w:style>
  <w:style w:type="character" w:styleId="CitationHTML">
    <w:name w:val="HTML Cite"/>
    <w:basedOn w:val="Policepardfaut"/>
    <w:uiPriority w:val="99"/>
    <w:semiHidden/>
    <w:unhideWhenUsed/>
    <w:rsid w:val="002F66C2"/>
    <w:rPr>
      <w:i/>
      <w:iCs/>
    </w:rPr>
  </w:style>
  <w:style w:type="paragraph" w:styleId="Citation">
    <w:name w:val="Quote"/>
    <w:basedOn w:val="Normal"/>
    <w:next w:val="Normal"/>
    <w:link w:val="CitationCar"/>
    <w:uiPriority w:val="29"/>
    <w:qFormat/>
    <w:rsid w:val="00573647"/>
    <w:pPr>
      <w:spacing w:line="276" w:lineRule="auto"/>
    </w:pPr>
    <w:rPr>
      <w:rFonts w:asciiTheme="minorHAnsi" w:eastAsiaTheme="minorEastAsia" w:hAnsiTheme="minorHAnsi" w:cstheme="minorBidi"/>
      <w:i/>
      <w:iCs/>
      <w:color w:val="000000" w:themeColor="text1"/>
      <w:szCs w:val="22"/>
      <w:lang w:val="en-US" w:eastAsia="ja-JP"/>
    </w:rPr>
  </w:style>
  <w:style w:type="character" w:customStyle="1" w:styleId="CitationCar">
    <w:name w:val="Citation Car"/>
    <w:basedOn w:val="Policepardfaut"/>
    <w:link w:val="Citation"/>
    <w:uiPriority w:val="29"/>
    <w:rsid w:val="00573647"/>
    <w:rPr>
      <w:rFonts w:eastAsiaTheme="minorEastAsia"/>
      <w:i/>
      <w:iCs/>
      <w:color w:val="000000" w:themeColor="text1"/>
      <w:lang w:val="en-US" w:eastAsia="ja-JP"/>
    </w:rPr>
  </w:style>
  <w:style w:type="numbering" w:customStyle="1" w:styleId="Style1">
    <w:name w:val="Style1"/>
    <w:uiPriority w:val="99"/>
    <w:rsid w:val="006A1D2E"/>
    <w:pPr>
      <w:numPr>
        <w:numId w:val="1"/>
      </w:numPr>
    </w:pPr>
  </w:style>
  <w:style w:type="character" w:styleId="Accentuation">
    <w:name w:val="Emphasis"/>
    <w:basedOn w:val="Policepardfaut"/>
    <w:uiPriority w:val="20"/>
    <w:qFormat/>
    <w:rsid w:val="00F44175"/>
    <w:rPr>
      <w:i/>
      <w:iCs/>
    </w:rPr>
  </w:style>
  <w:style w:type="paragraph" w:customStyle="1" w:styleId="BoxHighlighted">
    <w:name w:val="Box Highlighted"/>
    <w:basedOn w:val="Normal"/>
    <w:link w:val="BoxHighlightedChar"/>
    <w:qFormat/>
    <w:rsid w:val="008964F8"/>
    <w:pPr>
      <w:shd w:val="clear" w:color="auto" w:fill="CAE9FE"/>
    </w:pPr>
  </w:style>
  <w:style w:type="paragraph" w:customStyle="1" w:styleId="TableNormal1">
    <w:name w:val="Table Normal1"/>
    <w:basedOn w:val="Normal"/>
    <w:qFormat/>
    <w:rsid w:val="007B3595"/>
    <w:pPr>
      <w:spacing w:after="0"/>
    </w:pPr>
    <w:rPr>
      <w:sz w:val="18"/>
      <w:szCs w:val="18"/>
    </w:rPr>
  </w:style>
  <w:style w:type="character" w:styleId="Rfrenceple">
    <w:name w:val="Subtle Reference"/>
    <w:basedOn w:val="Policepardfaut"/>
    <w:uiPriority w:val="31"/>
    <w:rsid w:val="00F95442"/>
    <w:rPr>
      <w:smallCaps/>
      <w:color w:val="C0504D" w:themeColor="accent2"/>
      <w:u w:val="single"/>
    </w:rPr>
  </w:style>
  <w:style w:type="paragraph" w:styleId="En-ttedetabledesmatires">
    <w:name w:val="TOC Heading"/>
    <w:basedOn w:val="Titre1"/>
    <w:next w:val="Normal"/>
    <w:uiPriority w:val="39"/>
    <w:unhideWhenUsed/>
    <w:qFormat/>
    <w:rsid w:val="000E03C9"/>
    <w:pPr>
      <w:keepNext/>
      <w:keepLines/>
      <w:spacing w:before="48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character" w:customStyle="1" w:styleId="Titre6Car">
    <w:name w:val="Titre 6 Car"/>
    <w:basedOn w:val="Policepardfaut"/>
    <w:link w:val="Titre6"/>
    <w:uiPriority w:val="9"/>
    <w:rsid w:val="00852655"/>
    <w:rPr>
      <w:rFonts w:ascii="Arial" w:eastAsia="Times New Roman" w:hAnsi="Arial" w:cs="Arial"/>
      <w:i/>
      <w:iCs/>
      <w:kern w:val="32"/>
      <w:lang w:val="en-US"/>
    </w:rPr>
  </w:style>
  <w:style w:type="character" w:customStyle="1" w:styleId="Titre7Car">
    <w:name w:val="Titre 7 Car"/>
    <w:basedOn w:val="Policepardfaut"/>
    <w:link w:val="Titre7"/>
    <w:rsid w:val="00852655"/>
    <w:rPr>
      <w:rFonts w:ascii="Arial" w:eastAsia="Times New Roman" w:hAnsi="Arial" w:cs="Arial"/>
      <w:b/>
      <w:bCs/>
      <w:i/>
      <w:iCs/>
      <w:kern w:val="32"/>
      <w:sz w:val="26"/>
      <w:szCs w:val="26"/>
      <w:lang w:val="en-US"/>
    </w:rPr>
  </w:style>
  <w:style w:type="character" w:customStyle="1" w:styleId="Titre8Car">
    <w:name w:val="Titre 8 Car"/>
    <w:basedOn w:val="Policepardfaut"/>
    <w:link w:val="Titre8"/>
    <w:rsid w:val="00B21B2A"/>
    <w:rPr>
      <w:rFonts w:ascii="Arial" w:eastAsia="Times New Roman" w:hAnsi="Arial" w:cs="Arial"/>
      <w:b/>
      <w:bCs/>
      <w:i/>
      <w:color w:val="FFFFFF" w:themeColor="background1"/>
      <w:kern w:val="32"/>
      <w:sz w:val="26"/>
      <w:szCs w:val="26"/>
      <w:lang w:val="en-US" w:eastAsia="en-IE"/>
    </w:rPr>
  </w:style>
  <w:style w:type="character" w:customStyle="1" w:styleId="Titre9Car">
    <w:name w:val="Titre 9 Car"/>
    <w:basedOn w:val="Policepardfaut"/>
    <w:link w:val="Titre9"/>
    <w:rsid w:val="00852655"/>
    <w:rPr>
      <w:rFonts w:ascii="Arial" w:eastAsia="Times New Roman" w:hAnsi="Arial" w:cs="Arial"/>
      <w:b/>
      <w:bCs/>
      <w:kern w:val="32"/>
      <w:lang w:val="en-US"/>
    </w:rPr>
  </w:style>
  <w:style w:type="paragraph" w:customStyle="1" w:styleId="unicefbody">
    <w:name w:val="unicef body"/>
    <w:basedOn w:val="Normal"/>
    <w:link w:val="unicefbodyChar"/>
    <w:qFormat/>
    <w:rsid w:val="002F1884"/>
    <w:pPr>
      <w:pBdr>
        <w:top w:val="nil"/>
        <w:left w:val="nil"/>
        <w:bottom w:val="nil"/>
        <w:right w:val="nil"/>
        <w:between w:val="nil"/>
        <w:bar w:val="nil"/>
      </w:pBdr>
      <w:spacing w:after="0"/>
    </w:pPr>
    <w:rPr>
      <w:rFonts w:eastAsia="Arial Unicode MS" w:cs="Arial Unicode MS"/>
      <w:color w:val="231F20"/>
      <w:szCs w:val="28"/>
      <w:bdr w:val="nil"/>
      <w:lang w:val="en-US"/>
    </w:rPr>
  </w:style>
  <w:style w:type="paragraph" w:customStyle="1" w:styleId="unicefcasestudy">
    <w:name w:val="unicef case study"/>
    <w:basedOn w:val="unicefbody"/>
    <w:link w:val="unicefcasestudyChar"/>
    <w:rsid w:val="008526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0F8FA"/>
    </w:pPr>
  </w:style>
  <w:style w:type="character" w:customStyle="1" w:styleId="unicefbodyChar">
    <w:name w:val="unicef body Char"/>
    <w:basedOn w:val="Policepardfaut"/>
    <w:link w:val="unicefbody"/>
    <w:rsid w:val="002F1884"/>
    <w:rPr>
      <w:rFonts w:ascii="Arial" w:eastAsia="Arial Unicode MS" w:hAnsi="Arial" w:cs="Arial Unicode MS"/>
      <w:color w:val="231F20"/>
      <w:sz w:val="24"/>
      <w:szCs w:val="28"/>
      <w:bdr w:val="nil"/>
      <w:lang w:val="en-US"/>
    </w:rPr>
  </w:style>
  <w:style w:type="character" w:customStyle="1" w:styleId="unicefcasestudyChar">
    <w:name w:val="unicef case study Char"/>
    <w:basedOn w:val="unicefbodyChar"/>
    <w:link w:val="unicefcasestudy"/>
    <w:rsid w:val="00852655"/>
    <w:rPr>
      <w:rFonts w:ascii="Arial" w:eastAsia="Arial Unicode MS" w:hAnsi="Arial" w:cs="Arial Unicode MS"/>
      <w:color w:val="231F20"/>
      <w:sz w:val="24"/>
      <w:szCs w:val="28"/>
      <w:bdr w:val="nil"/>
      <w:shd w:val="clear" w:color="auto" w:fill="F0F8FA"/>
      <w:lang w:val="en-US"/>
    </w:rPr>
  </w:style>
  <w:style w:type="paragraph" w:styleId="Sansinterligne">
    <w:name w:val="No Spacing"/>
    <w:link w:val="SansinterligneCar"/>
    <w:uiPriority w:val="1"/>
    <w:qFormat/>
    <w:rsid w:val="00852655"/>
    <w:pPr>
      <w:spacing w:after="0" w:line="240" w:lineRule="auto"/>
      <w:jc w:val="both"/>
    </w:pPr>
    <w:rPr>
      <w:rFonts w:ascii="Arial" w:eastAsia="Times New Roman" w:hAnsi="Arial" w:cs="Times New Roman"/>
      <w:sz w:val="24"/>
      <w:szCs w:val="24"/>
      <w:lang w:val="en-GB"/>
    </w:rPr>
  </w:style>
  <w:style w:type="character" w:customStyle="1" w:styleId="NotedefinCar">
    <w:name w:val="Note de fin Car"/>
    <w:aliases w:val="2_G Car,UNICEF Endnote Text Car"/>
    <w:basedOn w:val="Policepardfaut"/>
    <w:link w:val="Notedefin"/>
    <w:uiPriority w:val="99"/>
    <w:locked/>
    <w:rsid w:val="00852655"/>
    <w:rPr>
      <w:rFonts w:ascii="Arial" w:hAnsi="Arial" w:cs="Arial"/>
      <w:lang w:val="en-US"/>
    </w:rPr>
  </w:style>
  <w:style w:type="paragraph" w:styleId="Notedefin">
    <w:name w:val="endnote text"/>
    <w:aliases w:val="2_G,UNICEF Endnote Text"/>
    <w:basedOn w:val="Normal"/>
    <w:link w:val="NotedefinCar"/>
    <w:uiPriority w:val="99"/>
    <w:unhideWhenUsed/>
    <w:rsid w:val="00852655"/>
    <w:rPr>
      <w:rFonts w:eastAsiaTheme="minorHAnsi" w:cs="Arial"/>
      <w:szCs w:val="22"/>
      <w:lang w:val="en-US"/>
    </w:rPr>
  </w:style>
  <w:style w:type="character" w:customStyle="1" w:styleId="EndnoteTextChar1">
    <w:name w:val="Endnote Text Char1"/>
    <w:basedOn w:val="Policepardfaut"/>
    <w:uiPriority w:val="99"/>
    <w:semiHidden/>
    <w:rsid w:val="00852655"/>
    <w:rPr>
      <w:rFonts w:ascii="Arial" w:eastAsia="Times New Roman" w:hAnsi="Arial" w:cs="Times New Roman"/>
      <w:sz w:val="20"/>
      <w:szCs w:val="20"/>
      <w:lang w:val="en-GB"/>
    </w:rPr>
  </w:style>
  <w:style w:type="character" w:styleId="Appeldenotedefin">
    <w:name w:val="endnote reference"/>
    <w:aliases w:val="1_G"/>
    <w:uiPriority w:val="99"/>
    <w:semiHidden/>
    <w:unhideWhenUsed/>
    <w:rsid w:val="00852655"/>
    <w:rPr>
      <w:vertAlign w:val="superscript"/>
    </w:rPr>
  </w:style>
  <w:style w:type="paragraph" w:customStyle="1" w:styleId="UNICEFCompHEad">
    <w:name w:val="UNICEF CompHEad"/>
    <w:basedOn w:val="Paragraphedeliste"/>
    <w:link w:val="UNICEFCompHEadChar"/>
    <w:rsid w:val="00CC2104"/>
    <w:pPr>
      <w:ind w:left="360"/>
      <w:jc w:val="center"/>
    </w:pPr>
    <w:rPr>
      <w:b/>
      <w:sz w:val="32"/>
      <w:szCs w:val="32"/>
    </w:rPr>
  </w:style>
  <w:style w:type="character" w:customStyle="1" w:styleId="ParagraphedelisteCar">
    <w:name w:val="Paragraphe de liste Car"/>
    <w:aliases w:val="Guiding Questions Car"/>
    <w:basedOn w:val="Policepardfaut"/>
    <w:link w:val="Paragraphedeliste"/>
    <w:uiPriority w:val="34"/>
    <w:rsid w:val="00A33B0C"/>
    <w:rPr>
      <w:rFonts w:ascii="Arial" w:eastAsia="Times New Roman" w:hAnsi="Arial" w:cs="Times New Roman"/>
      <w:sz w:val="21"/>
      <w:szCs w:val="24"/>
      <w:lang w:val="en-GB"/>
    </w:rPr>
  </w:style>
  <w:style w:type="character" w:customStyle="1" w:styleId="UNICEFCompHEadChar">
    <w:name w:val="UNICEF CompHEad Char"/>
    <w:basedOn w:val="ParagraphedelisteCar"/>
    <w:link w:val="UNICEFCompHEad"/>
    <w:rsid w:val="00CC2104"/>
    <w:rPr>
      <w:rFonts w:ascii="Arial" w:eastAsia="Times New Roman" w:hAnsi="Arial" w:cs="Times New Roman"/>
      <w:b/>
      <w:sz w:val="32"/>
      <w:szCs w:val="32"/>
      <w:lang w:val="en-GB"/>
    </w:rPr>
  </w:style>
  <w:style w:type="character" w:customStyle="1" w:styleId="tgc">
    <w:name w:val="_tgc"/>
    <w:basedOn w:val="Policepardfaut"/>
    <w:rsid w:val="005862C7"/>
  </w:style>
  <w:style w:type="paragraph" w:styleId="Corpsdetexte">
    <w:name w:val="Body Text"/>
    <w:basedOn w:val="Normal"/>
    <w:link w:val="CorpsdetexteCar"/>
    <w:rsid w:val="00C00CA6"/>
    <w:pPr>
      <w:spacing w:after="120"/>
    </w:pPr>
    <w:rPr>
      <w:rFonts w:ascii="Times New Roman" w:hAnsi="Times New Roman"/>
    </w:rPr>
  </w:style>
  <w:style w:type="character" w:customStyle="1" w:styleId="CorpsdetexteCar">
    <w:name w:val="Corps de texte Car"/>
    <w:basedOn w:val="Policepardfaut"/>
    <w:link w:val="Corpsdetexte"/>
    <w:rsid w:val="00C00CA6"/>
    <w:rPr>
      <w:rFonts w:ascii="Times New Roman" w:eastAsia="Times New Roman" w:hAnsi="Times New Roman" w:cs="Times New Roman"/>
      <w:sz w:val="24"/>
      <w:szCs w:val="24"/>
      <w:lang w:val="en-GB"/>
    </w:rPr>
  </w:style>
  <w:style w:type="paragraph" w:styleId="Retraitcorpsdetexte">
    <w:name w:val="Body Text Indent"/>
    <w:basedOn w:val="Normal"/>
    <w:link w:val="RetraitcorpsdetexteCar"/>
    <w:rsid w:val="00C00CA6"/>
    <w:pPr>
      <w:spacing w:after="120"/>
      <w:ind w:left="283"/>
    </w:pPr>
  </w:style>
  <w:style w:type="character" w:customStyle="1" w:styleId="RetraitcorpsdetexteCar">
    <w:name w:val="Retrait corps de texte Car"/>
    <w:basedOn w:val="Policepardfaut"/>
    <w:link w:val="Retraitcorpsdetexte"/>
    <w:rsid w:val="00C00CA6"/>
    <w:rPr>
      <w:rFonts w:ascii="Arial" w:eastAsia="Times New Roman" w:hAnsi="Arial" w:cs="Times New Roman"/>
      <w:sz w:val="24"/>
      <w:szCs w:val="24"/>
      <w:lang w:val="en-GB"/>
    </w:rPr>
  </w:style>
  <w:style w:type="character" w:customStyle="1" w:styleId="TextebrutCar">
    <w:name w:val="Texte brut Car"/>
    <w:basedOn w:val="Policepardfaut"/>
    <w:link w:val="Textebrut"/>
    <w:uiPriority w:val="99"/>
    <w:semiHidden/>
    <w:rsid w:val="00C00CA6"/>
    <w:rPr>
      <w:rFonts w:ascii="Consolas" w:eastAsia="Calibri" w:hAnsi="Consolas" w:cs="Times New Roman"/>
      <w:sz w:val="21"/>
      <w:szCs w:val="21"/>
      <w:lang w:val="en-US"/>
    </w:rPr>
  </w:style>
  <w:style w:type="paragraph" w:styleId="Textebrut">
    <w:name w:val="Plain Text"/>
    <w:basedOn w:val="Normal"/>
    <w:link w:val="TextebrutCar"/>
    <w:uiPriority w:val="99"/>
    <w:semiHidden/>
    <w:unhideWhenUsed/>
    <w:rsid w:val="00C00CA6"/>
    <w:rPr>
      <w:rFonts w:ascii="Consolas" w:eastAsia="Calibri" w:hAnsi="Consolas"/>
      <w:szCs w:val="21"/>
      <w:lang w:val="en-US"/>
    </w:rPr>
  </w:style>
  <w:style w:type="character" w:customStyle="1" w:styleId="PlainTextChar1">
    <w:name w:val="Plain Text Char1"/>
    <w:basedOn w:val="Policepardfaut"/>
    <w:uiPriority w:val="99"/>
    <w:semiHidden/>
    <w:rsid w:val="00C00CA6"/>
    <w:rPr>
      <w:rFonts w:ascii="Consolas" w:eastAsia="Times New Roman" w:hAnsi="Consolas" w:cs="Consolas"/>
      <w:sz w:val="21"/>
      <w:szCs w:val="21"/>
      <w:lang w:val="en-GB"/>
    </w:rPr>
  </w:style>
  <w:style w:type="paragraph" w:styleId="Retraitnormal">
    <w:name w:val="Normal Indent"/>
    <w:basedOn w:val="Normal"/>
    <w:rsid w:val="00C00CA6"/>
    <w:pPr>
      <w:ind w:left="720"/>
    </w:pPr>
    <w:rPr>
      <w:rFonts w:ascii="Times New Roman" w:hAnsi="Times New Roman"/>
      <w:szCs w:val="20"/>
      <w:lang w:eastAsia="en-GB"/>
    </w:rPr>
  </w:style>
  <w:style w:type="paragraph" w:customStyle="1" w:styleId="BodyTextKeep">
    <w:name w:val="Body Text Keep"/>
    <w:basedOn w:val="Corpsdetexte"/>
    <w:rsid w:val="00C00CA6"/>
    <w:pPr>
      <w:keepNext/>
      <w:spacing w:after="220" w:line="220" w:lineRule="atLeast"/>
    </w:pPr>
    <w:rPr>
      <w:rFonts w:ascii="AkzidenzGroteskTrue" w:hAnsi="AkzidenzGroteskTrue"/>
      <w:szCs w:val="20"/>
      <w:lang w:eastAsia="en-GB"/>
    </w:rPr>
  </w:style>
  <w:style w:type="paragraph" w:styleId="Liste">
    <w:name w:val="List"/>
    <w:basedOn w:val="Normal"/>
    <w:uiPriority w:val="99"/>
    <w:semiHidden/>
    <w:unhideWhenUsed/>
    <w:rsid w:val="00C00CA6"/>
    <w:pPr>
      <w:ind w:left="283" w:hanging="283"/>
      <w:contextualSpacing/>
    </w:pPr>
  </w:style>
  <w:style w:type="character" w:customStyle="1" w:styleId="st">
    <w:name w:val="st"/>
    <w:basedOn w:val="Policepardfaut"/>
    <w:rsid w:val="00C00CA6"/>
  </w:style>
  <w:style w:type="character" w:customStyle="1" w:styleId="s1">
    <w:name w:val="s1"/>
    <w:basedOn w:val="Policepardfaut"/>
    <w:rsid w:val="00C00CA6"/>
  </w:style>
  <w:style w:type="character" w:customStyle="1" w:styleId="s2">
    <w:name w:val="s2"/>
    <w:basedOn w:val="Policepardfaut"/>
    <w:rsid w:val="00C00CA6"/>
  </w:style>
  <w:style w:type="character" w:customStyle="1" w:styleId="s3">
    <w:name w:val="s3"/>
    <w:basedOn w:val="Policepardfaut"/>
    <w:rsid w:val="00C00CA6"/>
  </w:style>
  <w:style w:type="character" w:customStyle="1" w:styleId="s4">
    <w:name w:val="s4"/>
    <w:basedOn w:val="Policepardfaut"/>
    <w:rsid w:val="00C00CA6"/>
  </w:style>
  <w:style w:type="character" w:customStyle="1" w:styleId="SansinterligneCar">
    <w:name w:val="Sans interligne Car"/>
    <w:basedOn w:val="Policepardfaut"/>
    <w:link w:val="Sansinterligne"/>
    <w:uiPriority w:val="1"/>
    <w:rsid w:val="00C00CA6"/>
    <w:rPr>
      <w:rFonts w:ascii="Arial" w:eastAsia="Times New Roman" w:hAnsi="Arial" w:cs="Times New Roman"/>
      <w:sz w:val="24"/>
      <w:szCs w:val="24"/>
      <w:lang w:val="en-GB"/>
    </w:rPr>
  </w:style>
  <w:style w:type="paragraph" w:customStyle="1" w:styleId="Default">
    <w:name w:val="Default"/>
    <w:rsid w:val="00C00CA6"/>
    <w:pPr>
      <w:autoSpaceDE w:val="0"/>
      <w:autoSpaceDN w:val="0"/>
      <w:adjustRightInd w:val="0"/>
      <w:spacing w:after="0" w:line="240" w:lineRule="auto"/>
    </w:pPr>
    <w:rPr>
      <w:rFonts w:ascii="Times New Roman" w:hAnsi="Times New Roman" w:cs="Times New Roman"/>
      <w:color w:val="000000"/>
      <w:sz w:val="24"/>
      <w:szCs w:val="24"/>
      <w:lang w:eastAsia="ja-JP"/>
    </w:rPr>
  </w:style>
  <w:style w:type="paragraph" w:customStyle="1" w:styleId="ZZTABLE-OVERVIEW">
    <w:name w:val="ZZ TABLE - OVERVIEW"/>
    <w:basedOn w:val="Normal"/>
    <w:next w:val="NormalWeb"/>
    <w:qFormat/>
    <w:rsid w:val="00543654"/>
    <w:pPr>
      <w:spacing w:after="0"/>
      <w:jc w:val="center"/>
    </w:pPr>
    <w:rPr>
      <w:rFonts w:asciiTheme="minorHAnsi" w:eastAsiaTheme="minorHAnsi" w:hAnsiTheme="minorHAnsi" w:cstheme="minorBidi"/>
      <w:b/>
      <w:color w:val="404040" w:themeColor="text1" w:themeTint="BF"/>
      <w:sz w:val="28"/>
      <w:szCs w:val="22"/>
      <w:lang w:val="en-CA"/>
    </w:rPr>
  </w:style>
  <w:style w:type="paragraph" w:customStyle="1" w:styleId="tableheading">
    <w:name w:val="table heading"/>
    <w:basedOn w:val="Table-Headers"/>
    <w:next w:val="TableNormal1"/>
    <w:qFormat/>
    <w:rsid w:val="00A43751"/>
    <w:rPr>
      <w:rFonts w:eastAsiaTheme="minorHAnsi" w:cstheme="minorBidi"/>
      <w:b/>
      <w:sz w:val="28"/>
      <w:szCs w:val="22"/>
      <w:lang w:val="en-CA"/>
    </w:rPr>
  </w:style>
  <w:style w:type="paragraph" w:styleId="Explorateurdedocuments">
    <w:name w:val="Document Map"/>
    <w:basedOn w:val="Normal"/>
    <w:link w:val="ExplorateurdedocumentsCar"/>
    <w:uiPriority w:val="99"/>
    <w:semiHidden/>
    <w:unhideWhenUsed/>
    <w:rsid w:val="008377C4"/>
    <w:pPr>
      <w:spacing w:after="0"/>
    </w:pPr>
    <w:rPr>
      <w:rFonts w:ascii="ÉqÉâÉMÉmäpÉS ProN W3" w:hAnsi="ÉqÉâÉMÉmäpÉS ProN W3"/>
    </w:rPr>
  </w:style>
  <w:style w:type="character" w:customStyle="1" w:styleId="ExplorateurdedocumentsCar">
    <w:name w:val="Explorateur de documents Car"/>
    <w:basedOn w:val="Policepardfaut"/>
    <w:link w:val="Explorateurdedocuments"/>
    <w:uiPriority w:val="99"/>
    <w:semiHidden/>
    <w:rsid w:val="008377C4"/>
    <w:rPr>
      <w:rFonts w:ascii="ÉqÉâÉMÉmäpÉS ProN W3" w:eastAsia="Times New Roman" w:hAnsi="ÉqÉâÉMÉmäpÉS ProN W3" w:cs="Times New Roman"/>
      <w:sz w:val="24"/>
      <w:szCs w:val="24"/>
      <w:lang w:val="en-GB"/>
    </w:rPr>
  </w:style>
  <w:style w:type="paragraph" w:styleId="PrformatHTML">
    <w:name w:val="HTML Preformatted"/>
    <w:basedOn w:val="Normal"/>
    <w:link w:val="PrformatHTMLCar"/>
    <w:uiPriority w:val="99"/>
    <w:semiHidden/>
    <w:unhideWhenUsed/>
    <w:rsid w:val="00B07045"/>
    <w:pPr>
      <w:spacing w:after="0"/>
    </w:pPr>
    <w:rPr>
      <w:rFonts w:ascii="Courier" w:hAnsi="Courier"/>
      <w:szCs w:val="20"/>
    </w:rPr>
  </w:style>
  <w:style w:type="character" w:customStyle="1" w:styleId="PrformatHTMLCar">
    <w:name w:val="Préformaté HTML Car"/>
    <w:basedOn w:val="Policepardfaut"/>
    <w:link w:val="PrformatHTML"/>
    <w:uiPriority w:val="99"/>
    <w:semiHidden/>
    <w:rsid w:val="00B07045"/>
    <w:rPr>
      <w:rFonts w:ascii="Courier" w:eastAsia="Times New Roman" w:hAnsi="Courier" w:cs="Times New Roman"/>
      <w:sz w:val="20"/>
      <w:szCs w:val="20"/>
      <w:lang w:val="en-GB"/>
    </w:rPr>
  </w:style>
  <w:style w:type="paragraph" w:customStyle="1" w:styleId="ftref1">
    <w:name w:val="ftref1"/>
    <w:aliases w:val="ftref2,ftref11,Footnote Reference Char Char Char,Carattere Char Carattere Carattere Char Carattere Char Carattere Char Char Char1 Char,Carattere Carattere Char Char Char Carattere Char,BVI fnr,BVI fnr Car Car,BVI fnr Car"/>
    <w:basedOn w:val="Normal"/>
    <w:link w:val="Appelnotedebasdep"/>
    <w:uiPriority w:val="99"/>
    <w:rsid w:val="00294D3A"/>
    <w:pPr>
      <w:spacing w:after="160" w:line="240" w:lineRule="exact"/>
    </w:pPr>
    <w:rPr>
      <w:rFonts w:asciiTheme="minorHAnsi" w:eastAsiaTheme="minorEastAsia" w:hAnsiTheme="minorHAnsi" w:cstheme="minorBidi"/>
      <w:szCs w:val="22"/>
      <w:vertAlign w:val="superscript"/>
      <w:lang w:val="en-CA"/>
    </w:rPr>
  </w:style>
  <w:style w:type="paragraph" w:customStyle="1" w:styleId="FOOTNOTES">
    <w:name w:val="FOOTNOTES"/>
    <w:basedOn w:val="Notedebasdepage"/>
    <w:link w:val="FOOTNOTESChar1"/>
    <w:qFormat/>
    <w:rsid w:val="00F9463D"/>
    <w:pPr>
      <w:spacing w:after="0"/>
      <w:contextualSpacing/>
      <w:jc w:val="left"/>
    </w:pPr>
    <w:rPr>
      <w:sz w:val="18"/>
      <w:szCs w:val="18"/>
    </w:rPr>
  </w:style>
  <w:style w:type="character" w:customStyle="1" w:styleId="FOOTNOTESChar1">
    <w:name w:val="FOOTNOTES Char1"/>
    <w:basedOn w:val="Policepardfaut"/>
    <w:link w:val="FOOTNOTES"/>
    <w:rsid w:val="00F9463D"/>
    <w:rPr>
      <w:rFonts w:ascii="Arial" w:eastAsia="Times New Roman" w:hAnsi="Arial" w:cs="Times New Roman"/>
      <w:sz w:val="18"/>
      <w:szCs w:val="18"/>
      <w:lang w:val="en-GB"/>
    </w:rPr>
  </w:style>
  <w:style w:type="paragraph" w:styleId="TM4">
    <w:name w:val="toc 4"/>
    <w:basedOn w:val="Normal"/>
    <w:next w:val="Normal"/>
    <w:autoRedefine/>
    <w:uiPriority w:val="39"/>
    <w:unhideWhenUsed/>
    <w:rsid w:val="00920879"/>
    <w:pPr>
      <w:spacing w:after="0"/>
      <w:ind w:left="720"/>
    </w:pPr>
    <w:rPr>
      <w:rFonts w:asciiTheme="minorHAnsi" w:hAnsiTheme="minorHAnsi"/>
      <w:szCs w:val="20"/>
    </w:rPr>
  </w:style>
  <w:style w:type="paragraph" w:styleId="TM5">
    <w:name w:val="toc 5"/>
    <w:basedOn w:val="Normal"/>
    <w:next w:val="Normal"/>
    <w:autoRedefine/>
    <w:uiPriority w:val="39"/>
    <w:unhideWhenUsed/>
    <w:rsid w:val="00920879"/>
    <w:pPr>
      <w:spacing w:after="0"/>
      <w:ind w:left="960"/>
    </w:pPr>
    <w:rPr>
      <w:rFonts w:asciiTheme="minorHAnsi" w:hAnsiTheme="minorHAnsi"/>
      <w:szCs w:val="20"/>
    </w:rPr>
  </w:style>
  <w:style w:type="paragraph" w:styleId="TM6">
    <w:name w:val="toc 6"/>
    <w:basedOn w:val="Normal"/>
    <w:next w:val="Normal"/>
    <w:autoRedefine/>
    <w:uiPriority w:val="39"/>
    <w:unhideWhenUsed/>
    <w:rsid w:val="00920879"/>
    <w:pPr>
      <w:spacing w:after="0"/>
      <w:ind w:left="1200"/>
    </w:pPr>
    <w:rPr>
      <w:rFonts w:asciiTheme="minorHAnsi" w:hAnsiTheme="minorHAnsi"/>
      <w:szCs w:val="20"/>
    </w:rPr>
  </w:style>
  <w:style w:type="paragraph" w:styleId="TM7">
    <w:name w:val="toc 7"/>
    <w:basedOn w:val="Normal"/>
    <w:next w:val="Normal"/>
    <w:autoRedefine/>
    <w:uiPriority w:val="39"/>
    <w:unhideWhenUsed/>
    <w:rsid w:val="00920879"/>
    <w:pPr>
      <w:spacing w:after="0"/>
      <w:ind w:left="1440"/>
    </w:pPr>
    <w:rPr>
      <w:rFonts w:asciiTheme="minorHAnsi" w:hAnsiTheme="minorHAnsi"/>
      <w:szCs w:val="20"/>
    </w:rPr>
  </w:style>
  <w:style w:type="paragraph" w:styleId="TM8">
    <w:name w:val="toc 8"/>
    <w:basedOn w:val="Normal"/>
    <w:next w:val="Normal"/>
    <w:autoRedefine/>
    <w:uiPriority w:val="39"/>
    <w:unhideWhenUsed/>
    <w:rsid w:val="00920879"/>
    <w:pPr>
      <w:spacing w:after="0"/>
      <w:ind w:left="1680"/>
    </w:pPr>
    <w:rPr>
      <w:rFonts w:asciiTheme="minorHAnsi" w:hAnsiTheme="minorHAnsi"/>
      <w:szCs w:val="20"/>
    </w:rPr>
  </w:style>
  <w:style w:type="paragraph" w:styleId="TM9">
    <w:name w:val="toc 9"/>
    <w:basedOn w:val="Normal"/>
    <w:next w:val="Normal"/>
    <w:autoRedefine/>
    <w:uiPriority w:val="39"/>
    <w:unhideWhenUsed/>
    <w:rsid w:val="00920879"/>
    <w:pPr>
      <w:spacing w:after="0"/>
      <w:ind w:left="1920"/>
    </w:pPr>
    <w:rPr>
      <w:rFonts w:asciiTheme="minorHAnsi" w:hAnsiTheme="minorHAnsi"/>
      <w:szCs w:val="20"/>
    </w:rPr>
  </w:style>
  <w:style w:type="paragraph" w:customStyle="1" w:styleId="Heading3forActivity2">
    <w:name w:val="Heading 3 for Activity 2"/>
    <w:basedOn w:val="Heading3Act1"/>
    <w:link w:val="Heading3forActivity2Char"/>
    <w:qFormat/>
    <w:rsid w:val="00195C06"/>
    <w:pPr>
      <w:shd w:val="clear" w:color="auto" w:fill="E36C0A" w:themeFill="accent6" w:themeFillShade="BF"/>
    </w:pPr>
  </w:style>
  <w:style w:type="paragraph" w:customStyle="1" w:styleId="Heading3Act1">
    <w:name w:val="Heading 3 Act 1"/>
    <w:basedOn w:val="Titre3"/>
    <w:link w:val="Heading3Act1Char"/>
    <w:qFormat/>
    <w:rsid w:val="002F682C"/>
    <w:pPr>
      <w:shd w:val="clear" w:color="auto" w:fill="C00000"/>
    </w:pPr>
  </w:style>
  <w:style w:type="character" w:customStyle="1" w:styleId="Heading3forActivity2Char">
    <w:name w:val="Heading 3 for Activity 2 Char"/>
    <w:basedOn w:val="Titre3Car"/>
    <w:link w:val="Heading3forActivity2"/>
    <w:rsid w:val="00195C06"/>
    <w:rPr>
      <w:rFonts w:ascii="Arial" w:eastAsia="Times New Roman" w:hAnsi="Arial" w:cs="Arial"/>
      <w:b/>
      <w:i/>
      <w:color w:val="FFFFFF" w:themeColor="background1"/>
      <w:sz w:val="25"/>
      <w:szCs w:val="24"/>
      <w:shd w:val="clear" w:color="auto" w:fill="E36C0A" w:themeFill="accent6" w:themeFillShade="BF"/>
      <w:lang w:val="en-GB" w:eastAsia="en-IE"/>
    </w:rPr>
  </w:style>
  <w:style w:type="paragraph" w:customStyle="1" w:styleId="Heading3Act3">
    <w:name w:val="Heading 3 Act 3"/>
    <w:basedOn w:val="Titre3"/>
    <w:link w:val="Heading3Act3Char"/>
    <w:qFormat/>
    <w:rsid w:val="002F682C"/>
    <w:pPr>
      <w:shd w:val="clear" w:color="auto" w:fill="4F6228" w:themeFill="accent3" w:themeFillShade="80"/>
    </w:pPr>
  </w:style>
  <w:style w:type="character" w:customStyle="1" w:styleId="Heading3Act1Char">
    <w:name w:val="Heading 3 Act 1 Char"/>
    <w:basedOn w:val="Titre3Car"/>
    <w:link w:val="Heading3Act1"/>
    <w:rsid w:val="002F682C"/>
    <w:rPr>
      <w:rFonts w:ascii="Arial" w:eastAsia="Times New Roman" w:hAnsi="Arial" w:cs="Arial"/>
      <w:b/>
      <w:i/>
      <w:color w:val="FFFFFF" w:themeColor="background1"/>
      <w:sz w:val="28"/>
      <w:szCs w:val="24"/>
      <w:shd w:val="clear" w:color="auto" w:fill="C00000"/>
      <w:lang w:val="en-GB" w:eastAsia="en-IE"/>
    </w:rPr>
  </w:style>
  <w:style w:type="paragraph" w:customStyle="1" w:styleId="Heading3Act4">
    <w:name w:val="Heading 3 Act 4"/>
    <w:basedOn w:val="Titre3"/>
    <w:link w:val="Heading3Act4Char"/>
    <w:qFormat/>
    <w:rsid w:val="002F682C"/>
    <w:pPr>
      <w:shd w:val="clear" w:color="auto" w:fill="00B050"/>
    </w:pPr>
  </w:style>
  <w:style w:type="character" w:customStyle="1" w:styleId="Heading3Act3Char">
    <w:name w:val="Heading 3 Act 3 Char"/>
    <w:basedOn w:val="Titre5Car"/>
    <w:link w:val="Heading3Act3"/>
    <w:rsid w:val="002F682C"/>
    <w:rPr>
      <w:rFonts w:ascii="Arial" w:eastAsia="Times New Roman" w:hAnsi="Arial" w:cs="Arial"/>
      <w:b/>
      <w:i/>
      <w:color w:val="FFFFFF" w:themeColor="background1"/>
      <w:sz w:val="28"/>
      <w:szCs w:val="24"/>
      <w:shd w:val="clear" w:color="auto" w:fill="4F6228" w:themeFill="accent3" w:themeFillShade="80"/>
      <w:lang w:val="en-GB" w:eastAsia="en-IE"/>
    </w:rPr>
  </w:style>
  <w:style w:type="paragraph" w:customStyle="1" w:styleId="Heading4act1">
    <w:name w:val="Heading 4 act 1"/>
    <w:basedOn w:val="Titre4"/>
    <w:link w:val="Heading4act1Char"/>
    <w:qFormat/>
    <w:rsid w:val="00614524"/>
    <w:pPr>
      <w:ind w:left="720"/>
    </w:pPr>
    <w:rPr>
      <w:color w:val="C00000"/>
      <w:sz w:val="28"/>
    </w:rPr>
  </w:style>
  <w:style w:type="character" w:customStyle="1" w:styleId="Heading3Act4Char">
    <w:name w:val="Heading 3 Act 4 Char"/>
    <w:basedOn w:val="Titre3Car"/>
    <w:link w:val="Heading3Act4"/>
    <w:rsid w:val="002F682C"/>
    <w:rPr>
      <w:rFonts w:ascii="Arial" w:eastAsia="Times New Roman" w:hAnsi="Arial" w:cs="Arial"/>
      <w:b/>
      <w:i/>
      <w:color w:val="FFFFFF" w:themeColor="background1"/>
      <w:sz w:val="28"/>
      <w:szCs w:val="24"/>
      <w:shd w:val="clear" w:color="auto" w:fill="00B050"/>
      <w:lang w:val="en-GB" w:eastAsia="en-IE"/>
    </w:rPr>
  </w:style>
  <w:style w:type="paragraph" w:customStyle="1" w:styleId="Heading4act2">
    <w:name w:val="Heading 4 act 2"/>
    <w:basedOn w:val="Heading4act1"/>
    <w:link w:val="Heading4act2Char"/>
    <w:qFormat/>
    <w:rsid w:val="007262C7"/>
    <w:rPr>
      <w:color w:val="E36C0A" w:themeColor="accent6" w:themeShade="BF"/>
    </w:rPr>
  </w:style>
  <w:style w:type="character" w:customStyle="1" w:styleId="Heading4act1Char">
    <w:name w:val="Heading 4 act 1 Char"/>
    <w:basedOn w:val="Titre4Car"/>
    <w:link w:val="Heading4act1"/>
    <w:rsid w:val="00614524"/>
    <w:rPr>
      <w:rFonts w:ascii="Arial" w:eastAsia="Times New Roman" w:hAnsi="Arial" w:cs="Times New Roman"/>
      <w:b/>
      <w:color w:val="C00000"/>
      <w:sz w:val="28"/>
      <w:szCs w:val="24"/>
      <w:lang w:val="en-US" w:eastAsia="en-IE"/>
    </w:rPr>
  </w:style>
  <w:style w:type="paragraph" w:customStyle="1" w:styleId="Heading4act3">
    <w:name w:val="Heading 4 act 3"/>
    <w:basedOn w:val="Heading4act1"/>
    <w:link w:val="Heading4act3Char"/>
    <w:qFormat/>
    <w:rsid w:val="007262C7"/>
    <w:rPr>
      <w:color w:val="76923C" w:themeColor="accent3" w:themeShade="BF"/>
    </w:rPr>
  </w:style>
  <w:style w:type="character" w:customStyle="1" w:styleId="Heading4act2Char">
    <w:name w:val="Heading 4 act 2 Char"/>
    <w:basedOn w:val="Heading4act1Char"/>
    <w:link w:val="Heading4act2"/>
    <w:rsid w:val="007262C7"/>
    <w:rPr>
      <w:rFonts w:ascii="Arial" w:eastAsia="Times New Roman" w:hAnsi="Arial" w:cs="Times New Roman"/>
      <w:b/>
      <w:color w:val="E36C0A" w:themeColor="accent6" w:themeShade="BF"/>
      <w:sz w:val="28"/>
      <w:szCs w:val="24"/>
      <w:lang w:val="en-US" w:eastAsia="en-IE"/>
    </w:rPr>
  </w:style>
  <w:style w:type="paragraph" w:customStyle="1" w:styleId="Heading4act4">
    <w:name w:val="Heading 4 act 4"/>
    <w:basedOn w:val="Heading4act3"/>
    <w:link w:val="Heading4act4Char"/>
    <w:qFormat/>
    <w:rsid w:val="003D68E0"/>
    <w:rPr>
      <w:color w:val="00B050"/>
    </w:rPr>
  </w:style>
  <w:style w:type="character" w:customStyle="1" w:styleId="Heading4act3Char">
    <w:name w:val="Heading 4 act 3 Char"/>
    <w:basedOn w:val="Heading4act1Char"/>
    <w:link w:val="Heading4act3"/>
    <w:rsid w:val="007262C7"/>
    <w:rPr>
      <w:rFonts w:ascii="Arial" w:eastAsia="Times New Roman" w:hAnsi="Arial" w:cs="Times New Roman"/>
      <w:b/>
      <w:color w:val="76923C" w:themeColor="accent3" w:themeShade="BF"/>
      <w:sz w:val="28"/>
      <w:szCs w:val="24"/>
      <w:lang w:val="en-US" w:eastAsia="en-IE"/>
    </w:rPr>
  </w:style>
  <w:style w:type="paragraph" w:customStyle="1" w:styleId="ZZoldTableHEADforOVERVIEW">
    <w:name w:val="ZZ old Table HEAD for OVERVIEW"/>
    <w:basedOn w:val="Normal"/>
    <w:link w:val="ZZoldTableHEADforOVERVIEWChar"/>
    <w:qFormat/>
    <w:rsid w:val="0013148F"/>
    <w:pPr>
      <w:spacing w:after="0"/>
      <w:jc w:val="center"/>
    </w:pPr>
    <w:rPr>
      <w:rFonts w:cs="Arial"/>
      <w:b/>
      <w:bCs/>
      <w:color w:val="000000"/>
      <w:szCs w:val="18"/>
      <w:lang w:eastAsia="en-GB"/>
    </w:rPr>
  </w:style>
  <w:style w:type="character" w:customStyle="1" w:styleId="Heading4act4Char">
    <w:name w:val="Heading 4 act 4 Char"/>
    <w:basedOn w:val="Heading4act3Char"/>
    <w:link w:val="Heading4act4"/>
    <w:rsid w:val="003D68E0"/>
    <w:rPr>
      <w:rFonts w:ascii="Arial" w:eastAsia="Times New Roman" w:hAnsi="Arial" w:cs="Times New Roman"/>
      <w:b/>
      <w:color w:val="00B050"/>
      <w:sz w:val="28"/>
      <w:szCs w:val="24"/>
      <w:lang w:val="en-US" w:eastAsia="en-IE"/>
    </w:rPr>
  </w:style>
  <w:style w:type="paragraph" w:customStyle="1" w:styleId="TABITEMWSPACE">
    <w:name w:val="TAB ITEM W SPACE"/>
    <w:basedOn w:val="Normal"/>
    <w:link w:val="TABITEMWSPACEChar"/>
    <w:qFormat/>
    <w:rsid w:val="0013148F"/>
    <w:pPr>
      <w:spacing w:after="0"/>
    </w:pPr>
    <w:rPr>
      <w:szCs w:val="18"/>
    </w:rPr>
  </w:style>
  <w:style w:type="character" w:customStyle="1" w:styleId="ZZoldTableHEADforOVERVIEWChar">
    <w:name w:val="ZZ old Table HEAD for OVERVIEW Char"/>
    <w:basedOn w:val="Policepardfaut"/>
    <w:link w:val="ZZoldTableHEADforOVERVIEW"/>
    <w:rsid w:val="0013148F"/>
    <w:rPr>
      <w:rFonts w:ascii="Arial" w:eastAsia="Times New Roman" w:hAnsi="Arial" w:cs="Arial"/>
      <w:b/>
      <w:bCs/>
      <w:color w:val="000000"/>
      <w:szCs w:val="18"/>
      <w:lang w:val="en-GB" w:eastAsia="en-GB"/>
    </w:rPr>
  </w:style>
  <w:style w:type="character" w:customStyle="1" w:styleId="TABITEMWSPACEChar">
    <w:name w:val="TAB ITEM W SPACE Char"/>
    <w:basedOn w:val="Policepardfaut"/>
    <w:link w:val="TABITEMWSPACE"/>
    <w:rsid w:val="0013148F"/>
    <w:rPr>
      <w:rFonts w:ascii="Arial" w:eastAsia="Times New Roman" w:hAnsi="Arial" w:cs="Times New Roman"/>
      <w:sz w:val="20"/>
      <w:szCs w:val="18"/>
      <w:lang w:val="en-GB"/>
    </w:rPr>
  </w:style>
  <w:style w:type="paragraph" w:customStyle="1" w:styleId="TABLEMAINQUESTIONCONTEXT">
    <w:name w:val="TABLE MAIN QUESTION CONTEXT"/>
    <w:basedOn w:val="Normal"/>
    <w:link w:val="TABLEMAINQUESTIONCONTEXTChar"/>
    <w:qFormat/>
    <w:rsid w:val="002A3DF0"/>
    <w:pPr>
      <w:framePr w:wrap="around" w:vAnchor="text" w:hAnchor="text" w:y="1"/>
      <w:jc w:val="left"/>
    </w:pPr>
  </w:style>
  <w:style w:type="character" w:customStyle="1" w:styleId="TABLEMAINQUESTIONCONTEXTChar">
    <w:name w:val="TABLE MAIN QUESTION CONTEXT Char"/>
    <w:basedOn w:val="Policepardfaut"/>
    <w:link w:val="TABLEMAINQUESTIONCONTEXT"/>
    <w:rsid w:val="002A3DF0"/>
    <w:rPr>
      <w:rFonts w:ascii="Arial" w:eastAsia="Times New Roman" w:hAnsi="Arial" w:cs="Times New Roman"/>
      <w:sz w:val="21"/>
      <w:szCs w:val="24"/>
      <w:lang w:val="en-GB"/>
    </w:rPr>
  </w:style>
  <w:style w:type="paragraph" w:customStyle="1" w:styleId="ComponentNumber">
    <w:name w:val="Component Number"/>
    <w:basedOn w:val="Normal"/>
    <w:link w:val="ComponentNumberChar"/>
    <w:qFormat/>
    <w:rsid w:val="00A76458"/>
    <w:pPr>
      <w:spacing w:after="0"/>
    </w:pPr>
    <w:rPr>
      <w:color w:val="00B050"/>
      <w:sz w:val="96"/>
    </w:rPr>
  </w:style>
  <w:style w:type="character" w:customStyle="1" w:styleId="ComponentNumberChar">
    <w:name w:val="Component Number Char"/>
    <w:basedOn w:val="Policepardfaut"/>
    <w:link w:val="ComponentNumber"/>
    <w:rsid w:val="00A76458"/>
    <w:rPr>
      <w:rFonts w:ascii="Arial" w:eastAsia="Times New Roman" w:hAnsi="Arial" w:cs="Times New Roman"/>
      <w:color w:val="00B050"/>
      <w:sz w:val="96"/>
      <w:szCs w:val="24"/>
      <w:lang w:val="en-GB"/>
    </w:rPr>
  </w:style>
  <w:style w:type="paragraph" w:customStyle="1" w:styleId="BASICNUMBER">
    <w:name w:val="BASIC NUMBER"/>
    <w:basedOn w:val="Normal"/>
    <w:link w:val="BASICNUMBERChar"/>
    <w:qFormat/>
    <w:rsid w:val="00CC4B99"/>
    <w:pPr>
      <w:spacing w:after="0"/>
      <w:jc w:val="center"/>
    </w:pPr>
    <w:rPr>
      <w:b/>
      <w:color w:val="00B050"/>
      <w:sz w:val="26"/>
    </w:rPr>
  </w:style>
  <w:style w:type="paragraph" w:customStyle="1" w:styleId="BASICNUMBER2">
    <w:name w:val="BASIC NUMBER 2"/>
    <w:basedOn w:val="BASICNUMBER"/>
    <w:link w:val="BASICNUMBER2Char"/>
    <w:qFormat/>
    <w:rsid w:val="00CC4B99"/>
    <w:rPr>
      <w:color w:val="76923C" w:themeColor="accent3" w:themeShade="BF"/>
    </w:rPr>
  </w:style>
  <w:style w:type="character" w:customStyle="1" w:styleId="BASICNUMBERChar">
    <w:name w:val="BASIC NUMBER Char"/>
    <w:basedOn w:val="Policepardfaut"/>
    <w:link w:val="BASICNUMBER"/>
    <w:rsid w:val="00CC4B99"/>
    <w:rPr>
      <w:rFonts w:ascii="Arial" w:eastAsia="Times New Roman" w:hAnsi="Arial" w:cs="Times New Roman"/>
      <w:b/>
      <w:color w:val="00B050"/>
      <w:sz w:val="26"/>
      <w:szCs w:val="24"/>
      <w:lang w:val="en-GB"/>
    </w:rPr>
  </w:style>
  <w:style w:type="paragraph" w:customStyle="1" w:styleId="BASICNUMBER3">
    <w:name w:val="BASIC NUMBER 3"/>
    <w:basedOn w:val="Normal"/>
    <w:link w:val="BASICNUMBER3Char"/>
    <w:qFormat/>
    <w:rsid w:val="00543F79"/>
    <w:pPr>
      <w:spacing w:after="0"/>
      <w:jc w:val="center"/>
    </w:pPr>
    <w:rPr>
      <w:b/>
      <w:color w:val="E36C0A" w:themeColor="accent6" w:themeShade="BF"/>
      <w:sz w:val="26"/>
    </w:rPr>
  </w:style>
  <w:style w:type="character" w:customStyle="1" w:styleId="BASICNUMBER2Char">
    <w:name w:val="BASIC NUMBER 2 Char"/>
    <w:basedOn w:val="BASICNUMBERChar"/>
    <w:link w:val="BASICNUMBER2"/>
    <w:rsid w:val="00CC4B99"/>
    <w:rPr>
      <w:rFonts w:ascii="Arial" w:eastAsia="Times New Roman" w:hAnsi="Arial" w:cs="Times New Roman"/>
      <w:b/>
      <w:color w:val="76923C" w:themeColor="accent3" w:themeShade="BF"/>
      <w:sz w:val="26"/>
      <w:szCs w:val="24"/>
      <w:lang w:val="en-GB"/>
    </w:rPr>
  </w:style>
  <w:style w:type="paragraph" w:customStyle="1" w:styleId="BASICNUMBER1">
    <w:name w:val="BASIC NUMBER 1"/>
    <w:basedOn w:val="Normal"/>
    <w:next w:val="Corpsdetexte"/>
    <w:link w:val="BASICNUMBER1Char"/>
    <w:qFormat/>
    <w:rsid w:val="00E2700F"/>
    <w:pPr>
      <w:spacing w:after="0"/>
      <w:jc w:val="center"/>
    </w:pPr>
    <w:rPr>
      <w:b/>
      <w:color w:val="C00000"/>
      <w:sz w:val="26"/>
    </w:rPr>
  </w:style>
  <w:style w:type="character" w:customStyle="1" w:styleId="BASICNUMBER3Char">
    <w:name w:val="BASIC NUMBER 3 Char"/>
    <w:basedOn w:val="Policepardfaut"/>
    <w:link w:val="BASICNUMBER3"/>
    <w:rsid w:val="00543F79"/>
    <w:rPr>
      <w:rFonts w:ascii="Arial" w:eastAsia="Times New Roman" w:hAnsi="Arial" w:cs="Times New Roman"/>
      <w:b/>
      <w:color w:val="E36C0A" w:themeColor="accent6" w:themeShade="BF"/>
      <w:sz w:val="26"/>
      <w:szCs w:val="24"/>
      <w:lang w:val="en-GB"/>
    </w:rPr>
  </w:style>
  <w:style w:type="paragraph" w:customStyle="1" w:styleId="Checkbox">
    <w:name w:val="Checkbox"/>
    <w:basedOn w:val="BoxHighlighted"/>
    <w:link w:val="CheckboxChar"/>
    <w:qFormat/>
    <w:rsid w:val="001040DE"/>
    <w:pPr>
      <w:numPr>
        <w:numId w:val="3"/>
      </w:numPr>
      <w:shd w:val="clear" w:color="auto" w:fill="EEECE1" w:themeFill="background2"/>
      <w:spacing w:after="0"/>
    </w:pPr>
  </w:style>
  <w:style w:type="character" w:customStyle="1" w:styleId="BASICNUMBER1Char">
    <w:name w:val="BASIC NUMBER 1 Char"/>
    <w:basedOn w:val="Policepardfaut"/>
    <w:link w:val="BASICNUMBER1"/>
    <w:rsid w:val="00E2700F"/>
    <w:rPr>
      <w:rFonts w:ascii="Arial" w:eastAsia="Times New Roman" w:hAnsi="Arial" w:cs="Times New Roman"/>
      <w:b/>
      <w:color w:val="C00000"/>
      <w:sz w:val="26"/>
      <w:szCs w:val="24"/>
      <w:lang w:val="en-GB"/>
    </w:rPr>
  </w:style>
  <w:style w:type="character" w:customStyle="1" w:styleId="BoxHighlightedChar">
    <w:name w:val="Box Highlighted Char"/>
    <w:basedOn w:val="Policepardfaut"/>
    <w:link w:val="BoxHighlighted"/>
    <w:rsid w:val="00E51904"/>
    <w:rPr>
      <w:rFonts w:ascii="Arial" w:eastAsia="Times New Roman" w:hAnsi="Arial" w:cs="Times New Roman"/>
      <w:szCs w:val="24"/>
      <w:shd w:val="clear" w:color="auto" w:fill="CAE9FE"/>
      <w:lang w:val="en-GB"/>
    </w:rPr>
  </w:style>
  <w:style w:type="character" w:customStyle="1" w:styleId="CheckboxChar">
    <w:name w:val="Checkbox Char"/>
    <w:basedOn w:val="BoxHighlightedChar"/>
    <w:link w:val="Checkbox"/>
    <w:rsid w:val="001040DE"/>
    <w:rPr>
      <w:rFonts w:ascii="Arial" w:eastAsia="Times New Roman" w:hAnsi="Arial" w:cs="Times New Roman"/>
      <w:sz w:val="21"/>
      <w:szCs w:val="24"/>
      <w:shd w:val="clear" w:color="auto" w:fill="EEECE1" w:themeFill="background2"/>
      <w:lang w:val="en-GB"/>
    </w:rPr>
  </w:style>
  <w:style w:type="character" w:styleId="lev">
    <w:name w:val="Strong"/>
    <w:basedOn w:val="Policepardfaut"/>
    <w:uiPriority w:val="22"/>
    <w:qFormat/>
    <w:rsid w:val="0030260F"/>
    <w:rPr>
      <w:b/>
      <w:bCs/>
    </w:rPr>
  </w:style>
  <w:style w:type="paragraph" w:customStyle="1" w:styleId="Keyactions">
    <w:name w:val="Key actions"/>
    <w:basedOn w:val="Paragraphedeliste"/>
    <w:link w:val="KeyactionsChar"/>
    <w:qFormat/>
    <w:rsid w:val="00FE28C2"/>
    <w:pPr>
      <w:ind w:left="0"/>
    </w:pPr>
    <w:rPr>
      <w:rFonts w:eastAsiaTheme="minorHAnsi"/>
      <w:sz w:val="20"/>
      <w:szCs w:val="22"/>
      <w:lang w:val="en-US"/>
    </w:rPr>
  </w:style>
  <w:style w:type="character" w:customStyle="1" w:styleId="KeyactionsChar">
    <w:name w:val="Key actions Char"/>
    <w:basedOn w:val="Policepardfaut"/>
    <w:link w:val="Keyactions"/>
    <w:rsid w:val="00FE28C2"/>
    <w:rPr>
      <w:rFonts w:ascii="Arial" w:eastAsiaTheme="minorHAnsi" w:hAnsi="Arial" w:cs="Times New Roman"/>
      <w:sz w:val="20"/>
      <w:lang w:val="en-US"/>
    </w:rPr>
  </w:style>
  <w:style w:type="table" w:customStyle="1" w:styleId="TableGrid">
    <w:name w:val="TableGrid"/>
    <w:rsid w:val="001F22F9"/>
    <w:pPr>
      <w:spacing w:after="0" w:line="240" w:lineRule="auto"/>
    </w:pPr>
    <w:rPr>
      <w:lang w:val="en-US"/>
    </w:rPr>
    <w:tblPr>
      <w:tblCellMar>
        <w:top w:w="0" w:type="dxa"/>
        <w:left w:w="0" w:type="dxa"/>
        <w:bottom w:w="0" w:type="dxa"/>
        <w:right w:w="0" w:type="dxa"/>
      </w:tblCellMar>
    </w:tblPr>
  </w:style>
  <w:style w:type="character" w:styleId="Textedelespacerserv">
    <w:name w:val="Placeholder Text"/>
    <w:basedOn w:val="Policepardfaut"/>
    <w:uiPriority w:val="99"/>
    <w:semiHidden/>
    <w:rsid w:val="004A732D"/>
    <w:rPr>
      <w:color w:val="808080"/>
    </w:rPr>
  </w:style>
  <w:style w:type="paragraph" w:customStyle="1" w:styleId="TITLEgrey">
    <w:name w:val="TITLE grey"/>
    <w:basedOn w:val="ZZoldTableHEADforOVERVIEW"/>
    <w:link w:val="TITLEgreyChar"/>
    <w:rsid w:val="000F7F4A"/>
  </w:style>
  <w:style w:type="character" w:customStyle="1" w:styleId="TITLEgreyChar">
    <w:name w:val="TITLE grey Char"/>
    <w:basedOn w:val="ZZoldTableHEADforOVERVIEWChar"/>
    <w:link w:val="TITLEgrey"/>
    <w:rsid w:val="000F7F4A"/>
    <w:rPr>
      <w:rFonts w:ascii="Arial" w:eastAsia="Times New Roman" w:hAnsi="Arial" w:cs="Arial"/>
      <w:b/>
      <w:bCs/>
      <w:color w:val="000000"/>
      <w:sz w:val="21"/>
      <w:szCs w:val="18"/>
      <w:lang w:val="en-GB" w:eastAsia="en-GB"/>
    </w:rPr>
  </w:style>
  <w:style w:type="paragraph" w:customStyle="1" w:styleId="Break">
    <w:name w:val="Break"/>
    <w:basedOn w:val="Normal"/>
    <w:link w:val="BreakChar"/>
    <w:qFormat/>
    <w:rsid w:val="00E14F44"/>
    <w:pPr>
      <w:spacing w:after="0"/>
      <w:jc w:val="left"/>
    </w:pPr>
    <w:rPr>
      <w:rFonts w:eastAsiaTheme="minorHAnsi"/>
      <w:sz w:val="12"/>
      <w:szCs w:val="20"/>
      <w:lang w:val="en-US"/>
    </w:rPr>
  </w:style>
  <w:style w:type="character" w:customStyle="1" w:styleId="BreakChar">
    <w:name w:val="Break Char"/>
    <w:basedOn w:val="Policepardfaut"/>
    <w:link w:val="Break"/>
    <w:rsid w:val="00E14F44"/>
    <w:rPr>
      <w:rFonts w:ascii="Arial" w:eastAsiaTheme="minorHAnsi" w:hAnsi="Arial" w:cs="Times New Roman"/>
      <w:sz w:val="12"/>
      <w:szCs w:val="20"/>
      <w:lang w:val="en-US"/>
    </w:rPr>
  </w:style>
  <w:style w:type="paragraph" w:customStyle="1" w:styleId="Part1-overview">
    <w:name w:val="Part 1 - overview"/>
    <w:basedOn w:val="TABLEMAINQUESTIONCONTEXT"/>
    <w:link w:val="Part1-overviewChar"/>
    <w:qFormat/>
    <w:rsid w:val="00E2700F"/>
    <w:pPr>
      <w:framePr w:wrap="around"/>
      <w:shd w:val="clear" w:color="auto" w:fill="F2DBDB" w:themeFill="accent2" w:themeFillTint="33"/>
      <w:spacing w:after="0"/>
    </w:pPr>
    <w:rPr>
      <w:color w:val="000000" w:themeColor="text1"/>
      <w:sz w:val="23"/>
    </w:rPr>
  </w:style>
  <w:style w:type="paragraph" w:customStyle="1" w:styleId="AllParts-Tablecontent">
    <w:name w:val="All Parts - Table content"/>
    <w:basedOn w:val="Normal"/>
    <w:link w:val="AllParts-TablecontentChar"/>
    <w:qFormat/>
    <w:rsid w:val="00E2700F"/>
    <w:pPr>
      <w:spacing w:after="0"/>
      <w:jc w:val="left"/>
    </w:pPr>
    <w:rPr>
      <w:sz w:val="22"/>
    </w:rPr>
  </w:style>
  <w:style w:type="character" w:customStyle="1" w:styleId="Part1-overviewChar">
    <w:name w:val="Part 1 - overview Char"/>
    <w:basedOn w:val="TABLEMAINQUESTIONCONTEXTChar"/>
    <w:link w:val="Part1-overview"/>
    <w:rsid w:val="00E2700F"/>
    <w:rPr>
      <w:rFonts w:ascii="Arial" w:eastAsia="Times New Roman" w:hAnsi="Arial" w:cs="Times New Roman"/>
      <w:color w:val="000000" w:themeColor="text1"/>
      <w:sz w:val="23"/>
      <w:szCs w:val="24"/>
      <w:shd w:val="clear" w:color="auto" w:fill="F2DBDB" w:themeFill="accent2" w:themeFillTint="33"/>
      <w:lang w:val="en-GB"/>
    </w:rPr>
  </w:style>
  <w:style w:type="paragraph" w:customStyle="1" w:styleId="Part4-overview">
    <w:name w:val="Part 4 - overview"/>
    <w:basedOn w:val="Part1-overview"/>
    <w:link w:val="Part4-overviewChar"/>
    <w:qFormat/>
    <w:rsid w:val="00E2700F"/>
    <w:pPr>
      <w:framePr w:wrap="around"/>
      <w:shd w:val="clear" w:color="auto" w:fill="CEFADA"/>
    </w:pPr>
  </w:style>
  <w:style w:type="character" w:customStyle="1" w:styleId="AllParts-TablecontentChar">
    <w:name w:val="All Parts - Table content Char"/>
    <w:basedOn w:val="Policepardfaut"/>
    <w:link w:val="AllParts-Tablecontent"/>
    <w:rsid w:val="00E2700F"/>
    <w:rPr>
      <w:rFonts w:ascii="Arial" w:eastAsia="Times New Roman" w:hAnsi="Arial" w:cs="Times New Roman"/>
      <w:szCs w:val="24"/>
      <w:lang w:val="en-GB"/>
    </w:rPr>
  </w:style>
  <w:style w:type="paragraph" w:customStyle="1" w:styleId="Part3-overview">
    <w:name w:val="Part 3 - overview"/>
    <w:basedOn w:val="Part4-overview"/>
    <w:link w:val="Part3-overviewChar"/>
    <w:qFormat/>
    <w:rsid w:val="000A525B"/>
    <w:pPr>
      <w:framePr w:wrap="around"/>
      <w:shd w:val="clear" w:color="auto" w:fill="EAF1DD" w:themeFill="accent3" w:themeFillTint="33"/>
    </w:pPr>
  </w:style>
  <w:style w:type="character" w:customStyle="1" w:styleId="Part4-overviewChar">
    <w:name w:val="Part 4 - overview Char"/>
    <w:basedOn w:val="Part1-overviewChar"/>
    <w:link w:val="Part4-overview"/>
    <w:rsid w:val="00E2700F"/>
    <w:rPr>
      <w:rFonts w:ascii="Arial" w:eastAsia="Times New Roman" w:hAnsi="Arial" w:cs="Times New Roman"/>
      <w:color w:val="000000" w:themeColor="text1"/>
      <w:sz w:val="23"/>
      <w:szCs w:val="24"/>
      <w:shd w:val="clear" w:color="auto" w:fill="CEFADA"/>
      <w:lang w:val="en-GB"/>
    </w:rPr>
  </w:style>
  <w:style w:type="paragraph" w:customStyle="1" w:styleId="Part2-overview">
    <w:name w:val="Part 2 - overview"/>
    <w:basedOn w:val="Part3-overview"/>
    <w:link w:val="Part2-overviewChar"/>
    <w:qFormat/>
    <w:rsid w:val="00CE5A61"/>
    <w:pPr>
      <w:framePr w:wrap="around"/>
      <w:shd w:val="clear" w:color="auto" w:fill="FDE9D9" w:themeFill="accent6" w:themeFillTint="33"/>
    </w:pPr>
  </w:style>
  <w:style w:type="character" w:customStyle="1" w:styleId="Part3-overviewChar">
    <w:name w:val="Part 3 - overview Char"/>
    <w:basedOn w:val="Part4-overviewChar"/>
    <w:link w:val="Part3-overview"/>
    <w:rsid w:val="000A525B"/>
    <w:rPr>
      <w:rFonts w:ascii="Arial" w:eastAsia="Times New Roman" w:hAnsi="Arial" w:cs="Times New Roman"/>
      <w:color w:val="000000" w:themeColor="text1"/>
      <w:sz w:val="23"/>
      <w:szCs w:val="24"/>
      <w:shd w:val="clear" w:color="auto" w:fill="EAF1DD" w:themeFill="accent3" w:themeFillTint="33"/>
      <w:lang w:val="en-GB"/>
    </w:rPr>
  </w:style>
  <w:style w:type="paragraph" w:customStyle="1" w:styleId="Table-Headers">
    <w:name w:val="Table-Headers"/>
    <w:basedOn w:val="BASICNUMBER2"/>
    <w:next w:val="Normal"/>
    <w:link w:val="Table-HeadersChar"/>
    <w:rsid w:val="00203EA4"/>
    <w:rPr>
      <w:b w:val="0"/>
      <w:color w:val="FFFFFF" w:themeColor="background1"/>
    </w:rPr>
  </w:style>
  <w:style w:type="character" w:customStyle="1" w:styleId="Part2-overviewChar">
    <w:name w:val="Part 2 - overview Char"/>
    <w:basedOn w:val="Part3-overviewChar"/>
    <w:link w:val="Part2-overview"/>
    <w:rsid w:val="00CE5A61"/>
    <w:rPr>
      <w:rFonts w:ascii="Arial" w:eastAsia="Times New Roman" w:hAnsi="Arial" w:cs="Times New Roman"/>
      <w:color w:val="000000" w:themeColor="text1"/>
      <w:sz w:val="23"/>
      <w:szCs w:val="24"/>
      <w:shd w:val="clear" w:color="auto" w:fill="FDE9D9" w:themeFill="accent6" w:themeFillTint="33"/>
      <w:lang w:val="en-GB"/>
    </w:rPr>
  </w:style>
  <w:style w:type="character" w:customStyle="1" w:styleId="Table-HeadersChar">
    <w:name w:val="Table-Headers Char"/>
    <w:basedOn w:val="BASICNUMBER1Char"/>
    <w:link w:val="Table-Headers"/>
    <w:rsid w:val="00203EA4"/>
    <w:rPr>
      <w:rFonts w:ascii="Arial" w:eastAsia="Times New Roman" w:hAnsi="Arial" w:cs="Times New Roman"/>
      <w:b w:val="0"/>
      <w:color w:val="FFFFFF" w:themeColor="background1"/>
      <w:sz w:val="28"/>
      <w:szCs w:val="24"/>
      <w:lang w:val="en-GB"/>
    </w:rPr>
  </w:style>
  <w:style w:type="paragraph" w:customStyle="1" w:styleId="3-TICKlist">
    <w:name w:val="3-TICK list"/>
    <w:link w:val="3-TICKlistZchn"/>
    <w:qFormat/>
    <w:rsid w:val="00DE78C3"/>
    <w:pPr>
      <w:numPr>
        <w:numId w:val="4"/>
      </w:numPr>
    </w:pPr>
    <w:rPr>
      <w:rFonts w:ascii="Arial" w:eastAsiaTheme="minorHAnsi" w:hAnsi="Arial" w:cs="Times New Roman"/>
      <w:lang w:val="en-US"/>
    </w:rPr>
  </w:style>
  <w:style w:type="paragraph" w:customStyle="1" w:styleId="4-TICK">
    <w:name w:val="4-TICK"/>
    <w:link w:val="4-TICKZchn"/>
    <w:qFormat/>
    <w:rsid w:val="00DE78C3"/>
    <w:pPr>
      <w:numPr>
        <w:numId w:val="10"/>
      </w:numPr>
      <w:spacing w:line="240" w:lineRule="auto"/>
    </w:pPr>
    <w:rPr>
      <w:rFonts w:ascii="Arial" w:eastAsiaTheme="minorHAnsi" w:hAnsi="Arial" w:cs="Times New Roman"/>
      <w:sz w:val="20"/>
      <w:lang w:val="en-US"/>
    </w:rPr>
  </w:style>
  <w:style w:type="character" w:customStyle="1" w:styleId="3-TICKlistZchn">
    <w:name w:val="3-TICK list Zchn"/>
    <w:basedOn w:val="KeyactionsChar"/>
    <w:link w:val="3-TICKlist"/>
    <w:rsid w:val="00DE78C3"/>
    <w:rPr>
      <w:rFonts w:ascii="Arial" w:eastAsiaTheme="minorHAnsi" w:hAnsi="Arial" w:cs="Times New Roman"/>
      <w:sz w:val="20"/>
      <w:lang w:val="en-US"/>
    </w:rPr>
  </w:style>
  <w:style w:type="paragraph" w:customStyle="1" w:styleId="1-TICK">
    <w:name w:val="1-TICK"/>
    <w:link w:val="1-TICKZchn"/>
    <w:qFormat/>
    <w:rsid w:val="00DE78C3"/>
    <w:rPr>
      <w:rFonts w:ascii="Arial" w:eastAsiaTheme="minorHAnsi" w:hAnsi="Arial" w:cs="Times New Roman"/>
      <w:sz w:val="20"/>
      <w:lang w:val="en-US"/>
    </w:rPr>
  </w:style>
  <w:style w:type="character" w:customStyle="1" w:styleId="4-TICKZchn">
    <w:name w:val="4-TICK Zchn"/>
    <w:basedOn w:val="3-TICKlistZchn"/>
    <w:link w:val="4-TICK"/>
    <w:rsid w:val="00DE78C3"/>
    <w:rPr>
      <w:rFonts w:ascii="Arial" w:eastAsiaTheme="minorHAnsi" w:hAnsi="Arial" w:cs="Times New Roman"/>
      <w:sz w:val="20"/>
      <w:lang w:val="en-US"/>
    </w:rPr>
  </w:style>
  <w:style w:type="paragraph" w:customStyle="1" w:styleId="TIP-BLUE">
    <w:name w:val="TIP-BLUE"/>
    <w:basedOn w:val="Heading3Act1"/>
    <w:link w:val="TIP-BLUEZchn"/>
    <w:qFormat/>
    <w:rsid w:val="00D00A46"/>
    <w:pPr>
      <w:shd w:val="clear" w:color="auto" w:fill="1F497D" w:themeFill="text2"/>
    </w:pPr>
  </w:style>
  <w:style w:type="character" w:customStyle="1" w:styleId="1-TICKZchn">
    <w:name w:val="1-TICK Zchn"/>
    <w:basedOn w:val="4-TICKZchn"/>
    <w:link w:val="1-TICK"/>
    <w:rsid w:val="00DE78C3"/>
    <w:rPr>
      <w:rFonts w:ascii="Arial" w:eastAsiaTheme="minorHAnsi" w:hAnsi="Arial" w:cs="Times New Roman"/>
      <w:sz w:val="20"/>
      <w:lang w:val="en-US"/>
    </w:rPr>
  </w:style>
  <w:style w:type="paragraph" w:customStyle="1" w:styleId="Blue-Headerish">
    <w:name w:val="Blue-Headerish"/>
    <w:basedOn w:val="BASICNUMBER2"/>
    <w:link w:val="Blue-HeaderishZchn"/>
    <w:qFormat/>
    <w:rsid w:val="0007765D"/>
    <w:pPr>
      <w:spacing w:after="120"/>
      <w:ind w:left="720"/>
      <w:jc w:val="left"/>
    </w:pPr>
    <w:rPr>
      <w:color w:val="4F81BD" w:themeColor="accent1"/>
    </w:rPr>
  </w:style>
  <w:style w:type="character" w:customStyle="1" w:styleId="TIP-BLUEZchn">
    <w:name w:val="TIP-BLUE Zchn"/>
    <w:basedOn w:val="Heading3Act3Char"/>
    <w:link w:val="TIP-BLUE"/>
    <w:rsid w:val="00D00A46"/>
    <w:rPr>
      <w:rFonts w:ascii="Arial" w:eastAsia="Times New Roman" w:hAnsi="Arial" w:cs="Arial"/>
      <w:b/>
      <w:i/>
      <w:color w:val="FFFFFF" w:themeColor="background1"/>
      <w:sz w:val="25"/>
      <w:szCs w:val="24"/>
      <w:shd w:val="clear" w:color="auto" w:fill="1F497D" w:themeFill="text2"/>
      <w:lang w:val="en-GB" w:eastAsia="en-IE"/>
    </w:rPr>
  </w:style>
  <w:style w:type="character" w:customStyle="1" w:styleId="Blue-HeaderishZchn">
    <w:name w:val="Blue-Headerish Zchn"/>
    <w:basedOn w:val="BASICNUMBER2Char"/>
    <w:link w:val="Blue-Headerish"/>
    <w:rsid w:val="0007765D"/>
    <w:rPr>
      <w:rFonts w:ascii="Arial" w:eastAsia="Times New Roman" w:hAnsi="Arial" w:cs="Times New Roman"/>
      <w:b/>
      <w:color w:val="4F81BD" w:themeColor="accent1"/>
      <w:sz w:val="26"/>
      <w:szCs w:val="24"/>
      <w:lang w:val="en-GB"/>
    </w:rPr>
  </w:style>
  <w:style w:type="paragraph" w:customStyle="1" w:styleId="Part8-PURPLE">
    <w:name w:val="Part 8 - PURPLE"/>
    <w:basedOn w:val="Heading4act2"/>
    <w:link w:val="Part8-PURPLEChar"/>
    <w:qFormat/>
    <w:rsid w:val="005D78AE"/>
    <w:rPr>
      <w:color w:val="17365D" w:themeColor="text2" w:themeShade="BF"/>
    </w:rPr>
  </w:style>
  <w:style w:type="character" w:customStyle="1" w:styleId="Part8-PURPLEChar">
    <w:name w:val="Part 8 - PURPLE Char"/>
    <w:basedOn w:val="Heading4act2Char"/>
    <w:link w:val="Part8-PURPLE"/>
    <w:rsid w:val="005D78AE"/>
    <w:rPr>
      <w:rFonts w:ascii="Arial" w:eastAsia="Times New Roman" w:hAnsi="Arial" w:cs="Times New Roman"/>
      <w:b/>
      <w:color w:val="17365D" w:themeColor="text2" w:themeShade="BF"/>
      <w:sz w:val="28"/>
      <w:szCs w:val="24"/>
      <w:lang w:val="en-US" w:eastAsia="en-IE"/>
    </w:rPr>
  </w:style>
  <w:style w:type="paragraph" w:customStyle="1" w:styleId="H3-PROGRELATED">
    <w:name w:val="H3 - PROG RELATED"/>
    <w:basedOn w:val="Titre3"/>
    <w:link w:val="H3-PROGRELATEDChar"/>
    <w:qFormat/>
    <w:rsid w:val="00417642"/>
    <w:pPr>
      <w:shd w:val="clear" w:color="auto" w:fill="632423" w:themeFill="accent2" w:themeFillShade="80"/>
    </w:pPr>
  </w:style>
  <w:style w:type="paragraph" w:customStyle="1" w:styleId="Case-study-SECTOR">
    <w:name w:val="Case-study-SECTOR"/>
    <w:basedOn w:val="Heading4act3"/>
    <w:link w:val="Case-study-SECTORChar"/>
    <w:qFormat/>
    <w:rsid w:val="00887019"/>
    <w:rPr>
      <w:noProof/>
      <w:color w:val="632423" w:themeColor="accent2" w:themeShade="80"/>
    </w:rPr>
  </w:style>
  <w:style w:type="character" w:customStyle="1" w:styleId="H3-PROGRELATEDChar">
    <w:name w:val="H3 - PROG RELATED Char"/>
    <w:basedOn w:val="Titre3Car"/>
    <w:link w:val="H3-PROGRELATED"/>
    <w:rsid w:val="00417642"/>
    <w:rPr>
      <w:rFonts w:ascii="Arial" w:eastAsia="Times New Roman" w:hAnsi="Arial" w:cs="Arial"/>
      <w:b/>
      <w:i/>
      <w:color w:val="FFFFFF" w:themeColor="background1"/>
      <w:sz w:val="25"/>
      <w:szCs w:val="24"/>
      <w:shd w:val="clear" w:color="auto" w:fill="632423" w:themeFill="accent2" w:themeFillShade="80"/>
      <w:lang w:val="en-GB" w:eastAsia="en-IE"/>
    </w:rPr>
  </w:style>
  <w:style w:type="paragraph" w:customStyle="1" w:styleId="Heading-Part8Questions">
    <w:name w:val="Heading-Part 8 Questions"/>
    <w:basedOn w:val="H3-PROGRELATED"/>
    <w:link w:val="Heading-Part8QuestionsChar"/>
    <w:qFormat/>
    <w:rsid w:val="00A04171"/>
    <w:pPr>
      <w:shd w:val="clear" w:color="auto" w:fill="5F497A" w:themeFill="accent4" w:themeFillShade="BF"/>
    </w:pPr>
  </w:style>
  <w:style w:type="character" w:customStyle="1" w:styleId="Case-study-SECTORChar">
    <w:name w:val="Case-study-SECTOR Char"/>
    <w:basedOn w:val="Heading4act3Char"/>
    <w:link w:val="Case-study-SECTOR"/>
    <w:rsid w:val="00887019"/>
    <w:rPr>
      <w:rFonts w:ascii="Arial" w:eastAsia="Times New Roman" w:hAnsi="Arial" w:cs="Times New Roman"/>
      <w:b/>
      <w:noProof/>
      <w:color w:val="632423" w:themeColor="accent2" w:themeShade="80"/>
      <w:sz w:val="28"/>
      <w:szCs w:val="24"/>
      <w:lang w:val="en-US" w:eastAsia="en-IE"/>
    </w:rPr>
  </w:style>
  <w:style w:type="character" w:customStyle="1" w:styleId="Heading-Part8QuestionsChar">
    <w:name w:val="Heading-Part 8 Questions Char"/>
    <w:basedOn w:val="H3-PROGRELATEDChar"/>
    <w:link w:val="Heading-Part8Questions"/>
    <w:rsid w:val="00A04171"/>
    <w:rPr>
      <w:rFonts w:ascii="Arial" w:eastAsia="Times New Roman" w:hAnsi="Arial" w:cs="Arial"/>
      <w:b/>
      <w:i/>
      <w:color w:val="FFFFFF" w:themeColor="background1"/>
      <w:sz w:val="25"/>
      <w:szCs w:val="24"/>
      <w:shd w:val="clear" w:color="auto" w:fill="5F497A" w:themeFill="accent4" w:themeFillShade="BF"/>
      <w:lang w:val="en-GB" w:eastAsia="en-IE"/>
    </w:rPr>
  </w:style>
  <w:style w:type="paragraph" w:customStyle="1" w:styleId="Bulletlist">
    <w:name w:val="Bullet list"/>
    <w:basedOn w:val="Normal"/>
    <w:link w:val="BulletlistChar"/>
    <w:qFormat/>
    <w:rsid w:val="00516BAD"/>
    <w:pPr>
      <w:numPr>
        <w:numId w:val="9"/>
      </w:numPr>
    </w:pPr>
  </w:style>
  <w:style w:type="paragraph" w:customStyle="1" w:styleId="BULLET-BASIC">
    <w:name w:val="BULLET-BASIC"/>
    <w:link w:val="BULLET-BASICChar"/>
    <w:qFormat/>
    <w:rsid w:val="0092601C"/>
    <w:pPr>
      <w:numPr>
        <w:numId w:val="5"/>
      </w:numPr>
      <w:spacing w:line="240" w:lineRule="auto"/>
      <w:ind w:left="522" w:hanging="180"/>
    </w:pPr>
    <w:rPr>
      <w:rFonts w:ascii="Arial" w:eastAsiaTheme="minorHAnsi" w:hAnsi="Arial" w:cs="Arial"/>
      <w:szCs w:val="18"/>
      <w:lang w:val="en-US" w:eastAsia="en-IE"/>
    </w:rPr>
  </w:style>
  <w:style w:type="paragraph" w:customStyle="1" w:styleId="EXAMPLE-EMPHASIS">
    <w:name w:val="EXAMPLE - EMPHASIS"/>
    <w:basedOn w:val="BASICNUMBER2"/>
    <w:link w:val="EXAMPLE-EMPHASISChar"/>
    <w:qFormat/>
    <w:rsid w:val="00685D00"/>
    <w:rPr>
      <w:i/>
      <w:color w:val="auto"/>
      <w:sz w:val="20"/>
    </w:rPr>
  </w:style>
  <w:style w:type="character" w:customStyle="1" w:styleId="BULLET-BASICChar">
    <w:name w:val="BULLET-BASIC Char"/>
    <w:basedOn w:val="1-TICKZchn"/>
    <w:link w:val="BULLET-BASIC"/>
    <w:rsid w:val="0092601C"/>
    <w:rPr>
      <w:rFonts w:ascii="Arial" w:eastAsiaTheme="minorHAnsi" w:hAnsi="Arial" w:cs="Arial"/>
      <w:sz w:val="20"/>
      <w:szCs w:val="18"/>
      <w:lang w:val="en-US" w:eastAsia="en-IE"/>
    </w:rPr>
  </w:style>
  <w:style w:type="paragraph" w:customStyle="1" w:styleId="Part6INFO">
    <w:name w:val="Part 6 INFO"/>
    <w:basedOn w:val="Heading3forActivity2"/>
    <w:link w:val="Part6INFOChar"/>
    <w:qFormat/>
    <w:rsid w:val="00DF34AD"/>
    <w:pPr>
      <w:shd w:val="clear" w:color="auto" w:fill="31849B" w:themeFill="accent5" w:themeFillShade="BF"/>
    </w:pPr>
  </w:style>
  <w:style w:type="character" w:customStyle="1" w:styleId="EXAMPLE-EMPHASISChar">
    <w:name w:val="EXAMPLE - EMPHASIS Char"/>
    <w:basedOn w:val="BASICNUMBER2Char"/>
    <w:link w:val="EXAMPLE-EMPHASIS"/>
    <w:rsid w:val="00685D00"/>
    <w:rPr>
      <w:rFonts w:ascii="Arial" w:eastAsia="Times New Roman" w:hAnsi="Arial" w:cs="Times New Roman"/>
      <w:b/>
      <w:i/>
      <w:color w:val="76923C" w:themeColor="accent3" w:themeShade="BF"/>
      <w:sz w:val="20"/>
      <w:szCs w:val="24"/>
      <w:lang w:val="en-GB"/>
    </w:rPr>
  </w:style>
  <w:style w:type="paragraph" w:customStyle="1" w:styleId="Part6INFO2">
    <w:name w:val="Part 6 INFO 2"/>
    <w:basedOn w:val="Blue-Headerish"/>
    <w:link w:val="Part6INFO2Char"/>
    <w:qFormat/>
    <w:rsid w:val="009E08F1"/>
    <w:pPr>
      <w:numPr>
        <w:numId w:val="6"/>
      </w:numPr>
    </w:pPr>
    <w:rPr>
      <w:color w:val="31849B" w:themeColor="accent5" w:themeShade="BF"/>
    </w:rPr>
  </w:style>
  <w:style w:type="character" w:customStyle="1" w:styleId="Part6INFOChar">
    <w:name w:val="Part 6 INFO Char"/>
    <w:basedOn w:val="Heading3forActivity2Char"/>
    <w:link w:val="Part6INFO"/>
    <w:rsid w:val="00DF34AD"/>
    <w:rPr>
      <w:rFonts w:ascii="Arial" w:eastAsia="Times New Roman" w:hAnsi="Arial" w:cs="Arial"/>
      <w:b/>
      <w:i/>
      <w:color w:val="FFFFFF" w:themeColor="background1"/>
      <w:sz w:val="25"/>
      <w:szCs w:val="24"/>
      <w:shd w:val="clear" w:color="auto" w:fill="31849B" w:themeFill="accent5" w:themeFillShade="BF"/>
      <w:lang w:val="en-GB" w:eastAsia="en-IE"/>
    </w:rPr>
  </w:style>
  <w:style w:type="paragraph" w:customStyle="1" w:styleId="EMPASISFORPART6">
    <w:name w:val="EMPASIS FOR PART 6"/>
    <w:basedOn w:val="Checkbox"/>
    <w:link w:val="EMPASISFORPART6Char"/>
    <w:qFormat/>
    <w:rsid w:val="001040DE"/>
    <w:pPr>
      <w:numPr>
        <w:ilvl w:val="2"/>
      </w:numPr>
      <w:shd w:val="clear" w:color="auto" w:fill="31849B" w:themeFill="accent5" w:themeFillShade="BF"/>
    </w:pPr>
    <w:rPr>
      <w:b/>
      <w:color w:val="FFFFFF" w:themeColor="background1"/>
    </w:rPr>
  </w:style>
  <w:style w:type="character" w:customStyle="1" w:styleId="Part6INFO2Char">
    <w:name w:val="Part 6 INFO 2 Char"/>
    <w:basedOn w:val="Blue-HeaderishZchn"/>
    <w:link w:val="Part6INFO2"/>
    <w:rsid w:val="009E08F1"/>
    <w:rPr>
      <w:rFonts w:ascii="Arial" w:eastAsia="Times New Roman" w:hAnsi="Arial" w:cs="Times New Roman"/>
      <w:b/>
      <w:color w:val="31849B" w:themeColor="accent5" w:themeShade="BF"/>
      <w:sz w:val="26"/>
      <w:szCs w:val="24"/>
      <w:lang w:val="en-GB"/>
    </w:rPr>
  </w:style>
  <w:style w:type="character" w:customStyle="1" w:styleId="EMPASISFORPART6Char">
    <w:name w:val="EMPASIS FOR PART 6 Char"/>
    <w:basedOn w:val="CheckboxChar"/>
    <w:link w:val="EMPASISFORPART6"/>
    <w:rsid w:val="001040DE"/>
    <w:rPr>
      <w:rFonts w:ascii="Arial" w:eastAsia="Times New Roman" w:hAnsi="Arial" w:cs="Times New Roman"/>
      <w:b/>
      <w:color w:val="FFFFFF" w:themeColor="background1"/>
      <w:sz w:val="21"/>
      <w:szCs w:val="24"/>
      <w:shd w:val="clear" w:color="auto" w:fill="31849B" w:themeFill="accent5" w:themeFillShade="BF"/>
      <w:lang w:val="en-GB"/>
    </w:rPr>
  </w:style>
  <w:style w:type="paragraph" w:customStyle="1" w:styleId="STYLEPURPLE">
    <w:name w:val="STYLE PURPLE"/>
    <w:basedOn w:val="Checkbox"/>
    <w:link w:val="STYLEPURPLEChar"/>
    <w:qFormat/>
    <w:rsid w:val="00C715B7"/>
    <w:pPr>
      <w:numPr>
        <w:ilvl w:val="1"/>
        <w:numId w:val="2"/>
      </w:numPr>
    </w:pPr>
  </w:style>
  <w:style w:type="character" w:customStyle="1" w:styleId="STYLEPURPLEChar">
    <w:name w:val="STYLE PURPLE Char"/>
    <w:basedOn w:val="CheckboxChar"/>
    <w:link w:val="STYLEPURPLE"/>
    <w:rsid w:val="00C715B7"/>
    <w:rPr>
      <w:rFonts w:ascii="Arial" w:eastAsia="Times New Roman" w:hAnsi="Arial" w:cs="Times New Roman"/>
      <w:sz w:val="21"/>
      <w:szCs w:val="24"/>
      <w:shd w:val="clear" w:color="auto" w:fill="EEECE1" w:themeFill="background2"/>
      <w:lang w:val="en-GB"/>
    </w:rPr>
  </w:style>
  <w:style w:type="paragraph" w:customStyle="1" w:styleId="EMPHASIS-Construction">
    <w:name w:val="EMPHASIS - Construction"/>
    <w:basedOn w:val="EMPASISFORPART6"/>
    <w:link w:val="EMPHASIS-ConstructionChar"/>
    <w:qFormat/>
    <w:rsid w:val="00D81073"/>
    <w:pPr>
      <w:shd w:val="clear" w:color="auto" w:fill="76923C" w:themeFill="accent3" w:themeFillShade="BF"/>
    </w:pPr>
    <w:rPr>
      <w:b w:val="0"/>
    </w:rPr>
  </w:style>
  <w:style w:type="character" w:customStyle="1" w:styleId="EMPHASIS-ConstructionChar">
    <w:name w:val="EMPHASIS - Construction Char"/>
    <w:basedOn w:val="EMPASISFORPART6Char"/>
    <w:link w:val="EMPHASIS-Construction"/>
    <w:rsid w:val="00D81073"/>
    <w:rPr>
      <w:rFonts w:ascii="Arial" w:eastAsia="Times New Roman" w:hAnsi="Arial" w:cs="Times New Roman"/>
      <w:b w:val="0"/>
      <w:color w:val="FFFFFF" w:themeColor="background1"/>
      <w:sz w:val="21"/>
      <w:szCs w:val="24"/>
      <w:shd w:val="clear" w:color="auto" w:fill="76923C" w:themeFill="accent3" w:themeFillShade="BF"/>
      <w:lang w:val="en-GB"/>
    </w:rPr>
  </w:style>
  <w:style w:type="paragraph" w:customStyle="1" w:styleId="Style2withpurple">
    <w:name w:val="Style2 with purple"/>
    <w:basedOn w:val="STYLEPURPLE"/>
    <w:link w:val="Style2withpurpleChar"/>
    <w:qFormat/>
    <w:rsid w:val="00A12E3E"/>
  </w:style>
  <w:style w:type="character" w:customStyle="1" w:styleId="Style2withpurpleChar">
    <w:name w:val="Style2 with purple Char"/>
    <w:basedOn w:val="STYLEPURPLEChar"/>
    <w:link w:val="Style2withpurple"/>
    <w:rsid w:val="00A12E3E"/>
    <w:rPr>
      <w:rFonts w:ascii="Arial" w:eastAsia="Times New Roman" w:hAnsi="Arial" w:cs="Times New Roman"/>
      <w:sz w:val="21"/>
      <w:szCs w:val="24"/>
      <w:shd w:val="clear" w:color="auto" w:fill="EEECE1" w:themeFill="background2"/>
      <w:lang w:val="en-GB"/>
    </w:rPr>
  </w:style>
  <w:style w:type="paragraph" w:customStyle="1" w:styleId="Checklistinfo">
    <w:name w:val="Checklist info"/>
    <w:basedOn w:val="Heading4act1"/>
    <w:link w:val="ChecklistinfoChar"/>
    <w:qFormat/>
    <w:rsid w:val="001C4EEF"/>
    <w:pPr>
      <w:spacing w:after="120"/>
      <w:ind w:left="0"/>
      <w:jc w:val="left"/>
    </w:pPr>
    <w:rPr>
      <w:i/>
      <w:sz w:val="22"/>
    </w:rPr>
  </w:style>
  <w:style w:type="paragraph" w:customStyle="1" w:styleId="NUMBERING-TABLE">
    <w:name w:val="NUMBERING-TABLE"/>
    <w:basedOn w:val="Normal"/>
    <w:link w:val="NUMBERING-TABLEChar"/>
    <w:qFormat/>
    <w:rsid w:val="00A4085D"/>
    <w:pPr>
      <w:jc w:val="left"/>
    </w:pPr>
    <w:rPr>
      <w:b/>
      <w:color w:val="C00000"/>
      <w:sz w:val="28"/>
    </w:rPr>
  </w:style>
  <w:style w:type="character" w:customStyle="1" w:styleId="ChecklistinfoChar">
    <w:name w:val="Checklist info Char"/>
    <w:basedOn w:val="Heading4act1Char"/>
    <w:link w:val="Checklistinfo"/>
    <w:rsid w:val="001C4EEF"/>
    <w:rPr>
      <w:rFonts w:ascii="Arial" w:eastAsia="Times New Roman" w:hAnsi="Arial" w:cs="Times New Roman"/>
      <w:b/>
      <w:i/>
      <w:color w:val="C00000"/>
      <w:sz w:val="28"/>
      <w:szCs w:val="24"/>
      <w:lang w:val="en-US" w:eastAsia="en-IE"/>
    </w:rPr>
  </w:style>
  <w:style w:type="character" w:customStyle="1" w:styleId="NUMBERING-TABLEChar">
    <w:name w:val="NUMBERING-TABLE Char"/>
    <w:basedOn w:val="Policepardfaut"/>
    <w:link w:val="NUMBERING-TABLE"/>
    <w:rsid w:val="00A4085D"/>
    <w:rPr>
      <w:rFonts w:ascii="Arial" w:eastAsia="Times New Roman" w:hAnsi="Arial" w:cs="Times New Roman"/>
      <w:b/>
      <w:color w:val="C00000"/>
      <w:sz w:val="28"/>
      <w:szCs w:val="24"/>
      <w:lang w:val="en-GB"/>
    </w:rPr>
  </w:style>
  <w:style w:type="paragraph" w:customStyle="1" w:styleId="Checklistspecs">
    <w:name w:val="Checklist specs"/>
    <w:basedOn w:val="Bulletlist"/>
    <w:link w:val="ChecklistspecsChar"/>
    <w:qFormat/>
    <w:rsid w:val="0034126A"/>
    <w:pPr>
      <w:numPr>
        <w:numId w:val="8"/>
      </w:numPr>
      <w:ind w:left="332" w:hanging="180"/>
      <w:jc w:val="left"/>
    </w:pPr>
    <w:rPr>
      <w:b/>
      <w:i/>
      <w:sz w:val="20"/>
      <w:szCs w:val="20"/>
    </w:rPr>
  </w:style>
  <w:style w:type="character" w:customStyle="1" w:styleId="BulletlistChar">
    <w:name w:val="Bullet list Char"/>
    <w:basedOn w:val="Policepardfaut"/>
    <w:link w:val="Bulletlist"/>
    <w:rsid w:val="0056781A"/>
    <w:rPr>
      <w:rFonts w:ascii="Arial" w:eastAsia="Times New Roman" w:hAnsi="Arial" w:cs="Times New Roman"/>
      <w:sz w:val="21"/>
      <w:szCs w:val="24"/>
      <w:lang w:val="en-GB"/>
    </w:rPr>
  </w:style>
  <w:style w:type="character" w:customStyle="1" w:styleId="ChecklistspecsChar">
    <w:name w:val="Checklist specs Char"/>
    <w:basedOn w:val="BulletlistChar"/>
    <w:link w:val="Checklistspecs"/>
    <w:rsid w:val="0034126A"/>
    <w:rPr>
      <w:rFonts w:ascii="Arial" w:eastAsia="Times New Roman" w:hAnsi="Arial" w:cs="Times New Roman"/>
      <w:b/>
      <w:i/>
      <w:sz w:val="20"/>
      <w:szCs w:val="20"/>
      <w:lang w:val="en-GB"/>
    </w:rPr>
  </w:style>
  <w:style w:type="paragraph" w:customStyle="1" w:styleId="bodytext">
    <w:name w:val="bodytext"/>
    <w:basedOn w:val="Normal"/>
    <w:rsid w:val="00F745C7"/>
    <w:pPr>
      <w:spacing w:before="100" w:beforeAutospacing="1" w:after="100" w:afterAutospacing="1"/>
      <w:jc w:val="left"/>
    </w:pPr>
    <w:rPr>
      <w:rFonts w:ascii="Times New Roman" w:hAnsi="Times New Roman"/>
      <w:sz w:val="24"/>
      <w:lang w:val="en-US"/>
    </w:rPr>
  </w:style>
  <w:style w:type="paragraph" w:customStyle="1" w:styleId="Bulletintable">
    <w:name w:val="Bullet in table"/>
    <w:basedOn w:val="BASICNUMBER3"/>
    <w:link w:val="BulletintableChar"/>
    <w:qFormat/>
    <w:rsid w:val="002532C0"/>
    <w:pPr>
      <w:numPr>
        <w:ilvl w:val="1"/>
        <w:numId w:val="7"/>
      </w:numPr>
      <w:ind w:left="252" w:hanging="270"/>
      <w:jc w:val="left"/>
    </w:pPr>
    <w:rPr>
      <w:rFonts w:cs="Arial"/>
      <w:b w:val="0"/>
      <w:color w:val="auto"/>
      <w:sz w:val="28"/>
      <w:szCs w:val="18"/>
      <w:lang w:eastAsia="en-IE"/>
    </w:rPr>
  </w:style>
  <w:style w:type="character" w:customStyle="1" w:styleId="BulletintableChar">
    <w:name w:val="Bullet in table Char"/>
    <w:basedOn w:val="BASICNUMBER3Char"/>
    <w:link w:val="Bulletintable"/>
    <w:rsid w:val="002532C0"/>
    <w:rPr>
      <w:rFonts w:ascii="Arial" w:eastAsia="Times New Roman" w:hAnsi="Arial" w:cs="Arial"/>
      <w:b w:val="0"/>
      <w:color w:val="E36C0A" w:themeColor="accent6" w:themeShade="BF"/>
      <w:sz w:val="28"/>
      <w:szCs w:val="18"/>
      <w:lang w:val="en-GB" w:eastAsia="en-IE"/>
    </w:rPr>
  </w:style>
  <w:style w:type="paragraph" w:customStyle="1" w:styleId="MEASUREMENTINTABLE">
    <w:name w:val="MEASUREMENT IN TABLE"/>
    <w:basedOn w:val="AllParts-Tablecontent"/>
    <w:link w:val="MEASUREMENTINTABLEChar"/>
    <w:qFormat/>
    <w:rsid w:val="00766C5C"/>
    <w:pPr>
      <w:shd w:val="clear" w:color="auto" w:fill="D9D9D9" w:themeFill="background1" w:themeFillShade="D9"/>
      <w:ind w:left="252"/>
    </w:pPr>
    <w:rPr>
      <w:rFonts w:cs="Arial"/>
      <w:sz w:val="18"/>
      <w:szCs w:val="18"/>
      <w:shd w:val="clear" w:color="auto" w:fill="D9D9D9" w:themeFill="background1" w:themeFillShade="D9"/>
      <w:lang w:val="en-AU" w:eastAsia="en-IE"/>
    </w:rPr>
  </w:style>
  <w:style w:type="paragraph" w:customStyle="1" w:styleId="CHECKLISTANSWER">
    <w:name w:val="CHECKLIST ANSWER"/>
    <w:basedOn w:val="BASICNUMBER3"/>
    <w:link w:val="CHECKLISTANSWERChar"/>
    <w:qFormat/>
    <w:rsid w:val="00E60F99"/>
    <w:pPr>
      <w:ind w:left="720"/>
      <w:jc w:val="left"/>
    </w:pPr>
    <w:rPr>
      <w:rFonts w:cs="Arial"/>
      <w:sz w:val="18"/>
      <w:szCs w:val="18"/>
      <w:lang w:val="en-AU" w:eastAsia="en-IE"/>
    </w:rPr>
  </w:style>
  <w:style w:type="character" w:customStyle="1" w:styleId="MEASUREMENTINTABLEChar">
    <w:name w:val="MEASUREMENT IN TABLE Char"/>
    <w:basedOn w:val="AllParts-TablecontentChar"/>
    <w:link w:val="MEASUREMENTINTABLE"/>
    <w:rsid w:val="00766C5C"/>
    <w:rPr>
      <w:rFonts w:ascii="Arial" w:eastAsia="Times New Roman" w:hAnsi="Arial" w:cs="Arial"/>
      <w:sz w:val="18"/>
      <w:szCs w:val="18"/>
      <w:shd w:val="clear" w:color="auto" w:fill="D9D9D9" w:themeFill="background1" w:themeFillShade="D9"/>
      <w:lang w:val="en-AU" w:eastAsia="en-IE"/>
    </w:rPr>
  </w:style>
  <w:style w:type="paragraph" w:customStyle="1" w:styleId="CHECKLISTCONTENT">
    <w:name w:val="CHECKLIST CONTENT"/>
    <w:basedOn w:val="Normal"/>
    <w:link w:val="CHECKLISTCONTENTChar"/>
    <w:qFormat/>
    <w:rsid w:val="00647AE9"/>
    <w:pPr>
      <w:spacing w:after="0"/>
      <w:jc w:val="left"/>
    </w:pPr>
    <w:rPr>
      <w:sz w:val="18"/>
      <w:szCs w:val="18"/>
      <w:lang w:val="en-AU" w:eastAsia="en-IE"/>
    </w:rPr>
  </w:style>
  <w:style w:type="character" w:customStyle="1" w:styleId="CHECKLISTANSWERChar">
    <w:name w:val="CHECKLIST ANSWER Char"/>
    <w:basedOn w:val="BASICNUMBER3Char"/>
    <w:link w:val="CHECKLISTANSWER"/>
    <w:rsid w:val="00E60F99"/>
    <w:rPr>
      <w:rFonts w:ascii="Arial" w:eastAsia="Times New Roman" w:hAnsi="Arial" w:cs="Arial"/>
      <w:b/>
      <w:color w:val="E36C0A" w:themeColor="accent6" w:themeShade="BF"/>
      <w:sz w:val="18"/>
      <w:szCs w:val="18"/>
      <w:lang w:val="en-AU" w:eastAsia="en-IE"/>
    </w:rPr>
  </w:style>
  <w:style w:type="character" w:customStyle="1" w:styleId="CHECKLISTCONTENTChar">
    <w:name w:val="CHECKLIST CONTENT Char"/>
    <w:basedOn w:val="Policepardfaut"/>
    <w:link w:val="CHECKLISTCONTENT"/>
    <w:rsid w:val="00647AE9"/>
    <w:rPr>
      <w:rFonts w:ascii="Arial" w:eastAsia="Times New Roman" w:hAnsi="Arial" w:cs="Times New Roman"/>
      <w:sz w:val="18"/>
      <w:szCs w:val="18"/>
      <w:lang w:val="en-AU" w:eastAsia="en-IE"/>
    </w:rPr>
  </w:style>
  <w:style w:type="paragraph" w:customStyle="1" w:styleId="SingleTxtG">
    <w:name w:val="_ Single Txt_G"/>
    <w:basedOn w:val="Normal"/>
    <w:link w:val="SingleTxtGChar"/>
    <w:rsid w:val="00E463A4"/>
    <w:pPr>
      <w:suppressAutoHyphens/>
      <w:spacing w:after="120" w:line="240" w:lineRule="atLeast"/>
      <w:ind w:left="1134" w:right="1134"/>
    </w:pPr>
    <w:rPr>
      <w:rFonts w:ascii="Times New Roman" w:eastAsia="SimSun" w:hAnsi="Times New Roman"/>
      <w:sz w:val="20"/>
      <w:szCs w:val="20"/>
      <w:lang w:eastAsia="zh-CN"/>
    </w:rPr>
  </w:style>
  <w:style w:type="character" w:customStyle="1" w:styleId="SingleTxtGChar">
    <w:name w:val="_ Single Txt_G Char"/>
    <w:basedOn w:val="Policepardfaut"/>
    <w:link w:val="SingleTxtG"/>
    <w:rsid w:val="00E463A4"/>
    <w:rPr>
      <w:rFonts w:ascii="Times New Roman" w:eastAsia="SimSun" w:hAnsi="Times New Roman" w:cs="Times New Roman"/>
      <w:sz w:val="20"/>
      <w:szCs w:val="20"/>
      <w:lang w:val="en-GB" w:eastAsia="zh-CN"/>
    </w:rPr>
  </w:style>
  <w:style w:type="paragraph" w:customStyle="1" w:styleId="commentcontentpara">
    <w:name w:val="commentcontentpara"/>
    <w:basedOn w:val="Normal"/>
    <w:rsid w:val="009D4C55"/>
    <w:pPr>
      <w:spacing w:before="100" w:beforeAutospacing="1" w:after="100" w:afterAutospacing="1"/>
      <w:jc w:val="left"/>
    </w:pPr>
    <w:rPr>
      <w:rFonts w:ascii="Times New Roman" w:hAnsi="Times New Roman"/>
      <w:sz w:val="24"/>
      <w:lang w:val="en-US"/>
    </w:rPr>
  </w:style>
  <w:style w:type="paragraph" w:customStyle="1" w:styleId="Heading2-Part5">
    <w:name w:val="Heading 2 - Part 5"/>
    <w:basedOn w:val="Titre2"/>
    <w:link w:val="Heading2-Part5Char"/>
    <w:qFormat/>
    <w:rsid w:val="00131086"/>
    <w:pPr>
      <w:widowControl w:val="0"/>
    </w:pPr>
    <w:rPr>
      <w:color w:val="7030A0"/>
      <w:lang w:val="en-GB"/>
    </w:rPr>
  </w:style>
  <w:style w:type="paragraph" w:customStyle="1" w:styleId="Part6-Heading2">
    <w:name w:val="Part 6 - Heading 2"/>
    <w:basedOn w:val="Titre2"/>
    <w:link w:val="Part6-Heading2Char"/>
    <w:qFormat/>
    <w:rsid w:val="00131086"/>
    <w:pPr>
      <w:widowControl w:val="0"/>
    </w:pPr>
    <w:rPr>
      <w:b w:val="0"/>
      <w:color w:val="00B050"/>
      <w:lang w:val="en-GB"/>
    </w:rPr>
  </w:style>
  <w:style w:type="character" w:customStyle="1" w:styleId="Heading2-Part5Char">
    <w:name w:val="Heading 2 - Part 5 Char"/>
    <w:basedOn w:val="Titre2Car"/>
    <w:link w:val="Heading2-Part5"/>
    <w:rsid w:val="00131086"/>
    <w:rPr>
      <w:rFonts w:ascii="Arial" w:eastAsia="Arial Unicode MS" w:hAnsi="Arial" w:cs="Arial"/>
      <w:b/>
      <w:color w:val="7030A0"/>
      <w:sz w:val="32"/>
      <w:szCs w:val="48"/>
      <w:lang w:val="en-GB"/>
    </w:rPr>
  </w:style>
  <w:style w:type="paragraph" w:customStyle="1" w:styleId="Part7-Heading2">
    <w:name w:val="Part 7 - Heading 2"/>
    <w:basedOn w:val="Titre2"/>
    <w:link w:val="Part7-Heading2Char"/>
    <w:qFormat/>
    <w:rsid w:val="00131086"/>
    <w:rPr>
      <w:b w:val="0"/>
      <w:color w:val="548DD4" w:themeColor="text2" w:themeTint="99"/>
      <w:lang w:val="en-GB"/>
    </w:rPr>
  </w:style>
  <w:style w:type="character" w:customStyle="1" w:styleId="Part6-Heading2Char">
    <w:name w:val="Part 6 - Heading 2 Char"/>
    <w:basedOn w:val="Titre2Car"/>
    <w:link w:val="Part6-Heading2"/>
    <w:rsid w:val="00131086"/>
    <w:rPr>
      <w:rFonts w:ascii="Arial" w:eastAsia="Arial Unicode MS" w:hAnsi="Arial" w:cs="Arial"/>
      <w:b w:val="0"/>
      <w:color w:val="00B050"/>
      <w:sz w:val="32"/>
      <w:szCs w:val="48"/>
      <w:lang w:val="en-GB"/>
    </w:rPr>
  </w:style>
  <w:style w:type="paragraph" w:customStyle="1" w:styleId="CHECKLISTBASICINFO">
    <w:name w:val="CHECKLIST BASIC INFO"/>
    <w:basedOn w:val="BULLET-BASIC"/>
    <w:link w:val="CHECKLISTBASICINFOChar"/>
    <w:qFormat/>
    <w:rsid w:val="00440E02"/>
    <w:pPr>
      <w:ind w:left="576" w:hanging="288"/>
    </w:pPr>
  </w:style>
  <w:style w:type="character" w:customStyle="1" w:styleId="Part7-Heading2Char">
    <w:name w:val="Part 7 - Heading 2 Char"/>
    <w:basedOn w:val="Titre2Car"/>
    <w:link w:val="Part7-Heading2"/>
    <w:rsid w:val="00131086"/>
    <w:rPr>
      <w:rFonts w:ascii="Arial" w:eastAsia="Arial Unicode MS" w:hAnsi="Arial" w:cs="Arial"/>
      <w:b w:val="0"/>
      <w:color w:val="548DD4" w:themeColor="text2" w:themeTint="99"/>
      <w:sz w:val="32"/>
      <w:szCs w:val="48"/>
      <w:lang w:val="en-GB"/>
    </w:rPr>
  </w:style>
  <w:style w:type="character" w:customStyle="1" w:styleId="CHECKLISTBASICINFOChar">
    <w:name w:val="CHECKLIST BASIC INFO Char"/>
    <w:basedOn w:val="BULLET-BASICChar"/>
    <w:link w:val="CHECKLISTBASICINFO"/>
    <w:rsid w:val="00440E02"/>
    <w:rPr>
      <w:rFonts w:ascii="Arial" w:eastAsiaTheme="minorHAnsi" w:hAnsi="Arial" w:cs="Arial"/>
      <w:sz w:val="20"/>
      <w:szCs w:val="18"/>
      <w:lang w:val="en-US" w:eastAsia="en-IE"/>
    </w:rPr>
  </w:style>
  <w:style w:type="table" w:customStyle="1" w:styleId="TableGrid1">
    <w:name w:val="Table Grid1"/>
    <w:basedOn w:val="TableauNormal"/>
    <w:next w:val="Grilledutableau"/>
    <w:uiPriority w:val="59"/>
    <w:rsid w:val="00440E02"/>
    <w:pPr>
      <w:spacing w:after="0" w:line="240" w:lineRule="auto"/>
    </w:pPr>
    <w:rPr>
      <w:rFonts w:ascii="Calibri" w:eastAsia="Calibri" w:hAnsi="Calibri" w:cs="Times New Roman"/>
      <w:sz w:val="20"/>
      <w:szCs w:val="20"/>
      <w:lang w:val="en-IE" w:eastAsia="en-I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ECKLISTNOTES-Testing">
    <w:name w:val="CHECKLIST NOTES - Testing"/>
    <w:basedOn w:val="BASICNUMBER3"/>
    <w:link w:val="CHECKLISTNOTES-TestingChar"/>
    <w:qFormat/>
    <w:rsid w:val="00F67997"/>
    <w:pPr>
      <w:jc w:val="left"/>
    </w:pPr>
    <w:rPr>
      <w:rFonts w:cs="Arial"/>
      <w:b w:val="0"/>
      <w:color w:val="auto"/>
      <w:sz w:val="24"/>
      <w:lang w:val="en-AU" w:eastAsia="en-IE"/>
    </w:rPr>
  </w:style>
  <w:style w:type="character" w:customStyle="1" w:styleId="CHECKLISTNOTES-TestingChar">
    <w:name w:val="CHECKLIST NOTES - Testing Char"/>
    <w:basedOn w:val="BASICNUMBER3Char"/>
    <w:link w:val="CHECKLISTNOTES-Testing"/>
    <w:rsid w:val="00F67997"/>
    <w:rPr>
      <w:rFonts w:ascii="Arial" w:eastAsia="Times New Roman" w:hAnsi="Arial" w:cs="Arial"/>
      <w:b w:val="0"/>
      <w:color w:val="E36C0A" w:themeColor="accent6" w:themeShade="BF"/>
      <w:sz w:val="24"/>
      <w:szCs w:val="24"/>
      <w:lang w:val="en-AU" w:eastAsia="en-IE"/>
    </w:rPr>
  </w:style>
  <w:style w:type="paragraph" w:customStyle="1" w:styleId="CHECKLISTBASICUNDERENTRY">
    <w:name w:val="CHECKLIST BASIC UNDER ENTRY"/>
    <w:basedOn w:val="BASICNUMBER3"/>
    <w:link w:val="CHECKLISTBASICUNDERENTRYZchn"/>
    <w:qFormat/>
    <w:rsid w:val="00286DDA"/>
    <w:pPr>
      <w:ind w:left="252" w:firstLine="23"/>
      <w:jc w:val="both"/>
    </w:pPr>
    <w:rPr>
      <w:rFonts w:cs="Arial"/>
      <w:b w:val="0"/>
      <w:color w:val="auto"/>
      <w:sz w:val="22"/>
      <w:szCs w:val="22"/>
      <w:lang w:val="en-AU" w:eastAsia="en-IE"/>
    </w:rPr>
  </w:style>
  <w:style w:type="character" w:customStyle="1" w:styleId="CHECKLISTBASICUNDERENTRYZchn">
    <w:name w:val="CHECKLIST BASIC UNDER ENTRY Zchn"/>
    <w:basedOn w:val="BASICNUMBER3Char"/>
    <w:link w:val="CHECKLISTBASICUNDERENTRY"/>
    <w:rsid w:val="00286DDA"/>
    <w:rPr>
      <w:rFonts w:ascii="Arial" w:eastAsia="Times New Roman" w:hAnsi="Arial" w:cs="Arial"/>
      <w:b w:val="0"/>
      <w:color w:val="E36C0A" w:themeColor="accent6" w:themeShade="BF"/>
      <w:sz w:val="26"/>
      <w:szCs w:val="24"/>
      <w:lang w:val="en-AU" w:eastAsia="en-IE"/>
    </w:rPr>
  </w:style>
  <w:style w:type="paragraph" w:customStyle="1" w:styleId="Body">
    <w:name w:val="Body"/>
    <w:rsid w:val="000F6BB5"/>
    <w:pPr>
      <w:pBdr>
        <w:top w:val="nil"/>
        <w:left w:val="nil"/>
        <w:bottom w:val="nil"/>
        <w:right w:val="nil"/>
        <w:between w:val="nil"/>
        <w:bar w:val="nil"/>
      </w:pBdr>
      <w:spacing w:after="0" w:line="240" w:lineRule="auto"/>
    </w:pPr>
    <w:rPr>
      <w:rFonts w:ascii="Helvetica" w:eastAsia="MS Mincho" w:hAnsi="Arial Unicode MS" w:cs="Arial Unicode MS"/>
      <w:color w:val="000000"/>
      <w:bdr w:val="nil"/>
      <w:lang w:val="en-US"/>
    </w:rPr>
  </w:style>
  <w:style w:type="paragraph" w:customStyle="1" w:styleId="Sub-Heading4">
    <w:name w:val="Sub-Heading 4"/>
    <w:basedOn w:val="BASICNUMBER3"/>
    <w:link w:val="Sub-Heading4Char"/>
    <w:qFormat/>
    <w:rsid w:val="004112B8"/>
    <w:pPr>
      <w:framePr w:hSpace="180" w:wrap="around" w:vAnchor="text" w:hAnchor="margin" w:y="571"/>
      <w:jc w:val="both"/>
    </w:pPr>
    <w:rPr>
      <w:color w:val="1F497D" w:themeColor="text2"/>
      <w:sz w:val="28"/>
      <w:szCs w:val="28"/>
      <w:lang w:val="en-AU" w:eastAsia="en-IE"/>
    </w:rPr>
  </w:style>
  <w:style w:type="character" w:customStyle="1" w:styleId="Sub-Heading4Char">
    <w:name w:val="Sub-Heading 4 Char"/>
    <w:basedOn w:val="BASICNUMBER3Char"/>
    <w:link w:val="Sub-Heading4"/>
    <w:rsid w:val="004112B8"/>
    <w:rPr>
      <w:rFonts w:ascii="Arial" w:eastAsia="Times New Roman" w:hAnsi="Arial" w:cs="Times New Roman"/>
      <w:b/>
      <w:color w:val="1F497D" w:themeColor="text2"/>
      <w:sz w:val="28"/>
      <w:szCs w:val="28"/>
      <w:lang w:val="en-AU" w:eastAsia="en-IE"/>
    </w:rPr>
  </w:style>
  <w:style w:type="paragraph" w:customStyle="1" w:styleId="EditorsFormat2">
    <w:name w:val="Editors Format 2"/>
    <w:basedOn w:val="Titre3"/>
    <w:link w:val="EditorsFormat2Zchn"/>
    <w:qFormat/>
    <w:rsid w:val="000270A5"/>
    <w:pPr>
      <w:widowControl w:val="0"/>
      <w:shd w:val="clear" w:color="auto" w:fill="E6E6E6"/>
      <w:spacing w:before="120" w:line="276" w:lineRule="auto"/>
      <w:ind w:left="0" w:firstLine="0"/>
      <w:jc w:val="center"/>
    </w:pPr>
    <w:rPr>
      <w:i w:val="0"/>
      <w:color w:val="C0504D"/>
      <w:sz w:val="24"/>
    </w:rPr>
  </w:style>
  <w:style w:type="paragraph" w:customStyle="1" w:styleId="Editorformatquoteindented">
    <w:name w:val="Editor format quote indented"/>
    <w:basedOn w:val="Commentaire"/>
    <w:link w:val="EditorformatquoteindentedZchn"/>
    <w:qFormat/>
    <w:rsid w:val="00144173"/>
    <w:pPr>
      <w:widowControl w:val="0"/>
      <w:numPr>
        <w:numId w:val="0"/>
      </w:numPr>
      <w:spacing w:before="120" w:after="0" w:line="276" w:lineRule="auto"/>
      <w:ind w:left="432" w:right="432"/>
      <w:jc w:val="left"/>
    </w:pPr>
    <w:rPr>
      <w:sz w:val="22"/>
      <w:szCs w:val="22"/>
      <w:shd w:val="clear" w:color="auto" w:fill="FFFFFF"/>
    </w:rPr>
  </w:style>
  <w:style w:type="character" w:customStyle="1" w:styleId="EditorsFormat2Zchn">
    <w:name w:val="Editors Format 2 Zchn"/>
    <w:basedOn w:val="Titre3Car"/>
    <w:link w:val="EditorsFormat2"/>
    <w:rsid w:val="000270A5"/>
    <w:rPr>
      <w:rFonts w:ascii="Arial" w:eastAsia="Times New Roman" w:hAnsi="Arial" w:cs="Arial"/>
      <w:b/>
      <w:i w:val="0"/>
      <w:color w:val="C0504D"/>
      <w:sz w:val="24"/>
      <w:szCs w:val="24"/>
      <w:shd w:val="clear" w:color="auto" w:fill="E6E6E6"/>
      <w:lang w:val="en-GB" w:eastAsia="en-IE"/>
    </w:rPr>
  </w:style>
  <w:style w:type="paragraph" w:customStyle="1" w:styleId="EditorFootnotenew">
    <w:name w:val="Editor Footnote new"/>
    <w:basedOn w:val="Notedebasdepage"/>
    <w:link w:val="EditorFootnotenewZchn"/>
    <w:qFormat/>
    <w:rsid w:val="005441A3"/>
    <w:pPr>
      <w:keepLines/>
      <w:widowControl w:val="0"/>
      <w:spacing w:before="40" w:after="0"/>
      <w:ind w:left="288" w:hanging="288"/>
      <w:jc w:val="left"/>
    </w:pPr>
    <w:rPr>
      <w:sz w:val="18"/>
      <w:szCs w:val="18"/>
    </w:rPr>
  </w:style>
  <w:style w:type="character" w:customStyle="1" w:styleId="EditorformatquoteindentedZchn">
    <w:name w:val="Editor format quote indented Zchn"/>
    <w:basedOn w:val="CommentaireCar"/>
    <w:link w:val="Editorformatquoteindented"/>
    <w:rsid w:val="00144173"/>
    <w:rPr>
      <w:rFonts w:ascii="Arial" w:eastAsia="Times New Roman" w:hAnsi="Arial" w:cs="Times New Roman"/>
      <w:sz w:val="20"/>
      <w:szCs w:val="20"/>
      <w:lang w:val="en-GB"/>
    </w:rPr>
  </w:style>
  <w:style w:type="character" w:customStyle="1" w:styleId="commentauthor">
    <w:name w:val="commentauthor"/>
    <w:basedOn w:val="Policepardfaut"/>
    <w:rsid w:val="00211B62"/>
  </w:style>
  <w:style w:type="character" w:customStyle="1" w:styleId="EditorFootnotenewZchn">
    <w:name w:val="Editor Footnote new Zchn"/>
    <w:basedOn w:val="NotedebasdepageCar"/>
    <w:link w:val="EditorFootnotenew"/>
    <w:rsid w:val="005441A3"/>
    <w:rPr>
      <w:rFonts w:ascii="Arial" w:eastAsia="Times New Roman" w:hAnsi="Arial" w:cs="Times New Roman"/>
      <w:sz w:val="18"/>
      <w:szCs w:val="18"/>
      <w:lang w:val="en-GB"/>
    </w:rPr>
  </w:style>
  <w:style w:type="paragraph" w:customStyle="1" w:styleId="Checkboxes">
    <w:name w:val="Checkboxes"/>
    <w:link w:val="CheckboxesZchn"/>
    <w:qFormat/>
    <w:rsid w:val="00DE78C3"/>
    <w:pPr>
      <w:ind w:left="720" w:hanging="360"/>
    </w:pPr>
    <w:rPr>
      <w:rFonts w:ascii="Arial" w:eastAsiaTheme="minorHAnsi" w:hAnsi="Arial" w:cs="Times New Roman"/>
      <w:b/>
      <w:lang w:val="en-US"/>
    </w:rPr>
  </w:style>
  <w:style w:type="character" w:customStyle="1" w:styleId="CheckboxesZchn">
    <w:name w:val="Checkboxes Zchn"/>
    <w:basedOn w:val="3-TICKlistZchn"/>
    <w:link w:val="Checkboxes"/>
    <w:rsid w:val="00DE78C3"/>
    <w:rPr>
      <w:rFonts w:ascii="Arial" w:eastAsiaTheme="minorHAnsi" w:hAnsi="Arial" w:cs="Times New Roman"/>
      <w:b/>
      <w:sz w:val="20"/>
      <w:lang w:val="en-US"/>
    </w:rPr>
  </w:style>
  <w:style w:type="character" w:customStyle="1" w:styleId="Mention1">
    <w:name w:val="Mention1"/>
    <w:basedOn w:val="Policepardfaut"/>
    <w:uiPriority w:val="99"/>
    <w:semiHidden/>
    <w:unhideWhenUsed/>
    <w:rsid w:val="005901BD"/>
    <w:rPr>
      <w:color w:val="2B579A"/>
      <w:shd w:val="clear" w:color="auto" w:fill="E6E6E6"/>
    </w:rPr>
  </w:style>
  <w:style w:type="character" w:customStyle="1" w:styleId="UnresolvedMention1">
    <w:name w:val="Unresolved Mention1"/>
    <w:basedOn w:val="Policepardfaut"/>
    <w:uiPriority w:val="99"/>
    <w:semiHidden/>
    <w:unhideWhenUsed/>
    <w:rsid w:val="00254EA0"/>
    <w:rPr>
      <w:color w:val="605E5C"/>
      <w:shd w:val="clear" w:color="auto" w:fill="E1DFDD"/>
    </w:rPr>
  </w:style>
  <w:style w:type="paragraph" w:customStyle="1" w:styleId="Heading2-Info">
    <w:name w:val="Heading 2 - Info"/>
    <w:basedOn w:val="Titre2"/>
    <w:link w:val="Heading2-InfoZchn"/>
    <w:qFormat/>
    <w:rsid w:val="009B39D6"/>
    <w:pPr>
      <w:keepNext/>
      <w:keepLines/>
      <w:spacing w:before="40" w:after="0" w:line="259" w:lineRule="auto"/>
    </w:pPr>
    <w:rPr>
      <w:rFonts w:asciiTheme="minorHAnsi" w:eastAsiaTheme="majorEastAsia" w:hAnsiTheme="minorHAnsi" w:cstheme="majorBidi"/>
      <w:color w:val="365F91" w:themeColor="accent1" w:themeShade="BF"/>
      <w:sz w:val="22"/>
      <w:szCs w:val="26"/>
    </w:rPr>
  </w:style>
  <w:style w:type="character" w:customStyle="1" w:styleId="Heading2-InfoZchn">
    <w:name w:val="Heading 2 - Info Zchn"/>
    <w:basedOn w:val="Policepardfaut"/>
    <w:link w:val="Heading2-Info"/>
    <w:rsid w:val="009B39D6"/>
    <w:rPr>
      <w:rFonts w:eastAsiaTheme="majorEastAsia" w:cstheme="majorBidi"/>
      <w:b/>
      <w:color w:val="365F91" w:themeColor="accent1" w:themeShade="BF"/>
      <w:szCs w:val="26"/>
      <w:lang w:val="en-AU"/>
    </w:rPr>
  </w:style>
  <w:style w:type="character" w:customStyle="1" w:styleId="Mention2">
    <w:name w:val="Mention2"/>
    <w:basedOn w:val="Policepardfaut"/>
    <w:uiPriority w:val="99"/>
    <w:semiHidden/>
    <w:unhideWhenUsed/>
    <w:rsid w:val="00F55AF7"/>
    <w:rPr>
      <w:color w:val="2B579A"/>
      <w:shd w:val="clear" w:color="auto" w:fill="E6E6E6"/>
    </w:rPr>
  </w:style>
  <w:style w:type="character" w:customStyle="1" w:styleId="UnresolvedMention2">
    <w:name w:val="Unresolved Mention2"/>
    <w:basedOn w:val="Policepardfaut"/>
    <w:uiPriority w:val="99"/>
    <w:semiHidden/>
    <w:unhideWhenUsed/>
    <w:rsid w:val="003C0FBC"/>
    <w:rPr>
      <w:color w:val="808080"/>
      <w:shd w:val="clear" w:color="auto" w:fill="E6E6E6"/>
    </w:rPr>
  </w:style>
  <w:style w:type="character" w:customStyle="1" w:styleId="UnresolvedMention">
    <w:name w:val="Unresolved Mention"/>
    <w:basedOn w:val="Policepardfaut"/>
    <w:uiPriority w:val="99"/>
    <w:semiHidden/>
    <w:unhideWhenUsed/>
    <w:rsid w:val="00E54447"/>
    <w:rPr>
      <w:color w:val="605E5C"/>
      <w:shd w:val="clear" w:color="auto" w:fill="E1DFDD"/>
    </w:rPr>
  </w:style>
  <w:style w:type="character" w:styleId="Titredulivre">
    <w:name w:val="Book Title"/>
    <w:basedOn w:val="Policepardfaut"/>
    <w:uiPriority w:val="33"/>
    <w:qFormat/>
    <w:rsid w:val="007B6D00"/>
    <w:rPr>
      <w:b/>
      <w:bCs/>
      <w:i/>
      <w:iCs/>
      <w:spacing w:val="5"/>
    </w:rPr>
  </w:style>
  <w:style w:type="paragraph" w:customStyle="1" w:styleId="Bulletedlistings">
    <w:name w:val="Bulleted listings"/>
    <w:basedOn w:val="BASICNUMBER3"/>
    <w:link w:val="BulletedlistingsZchn"/>
    <w:qFormat/>
    <w:rsid w:val="007B6D00"/>
    <w:pPr>
      <w:numPr>
        <w:numId w:val="12"/>
      </w:numPr>
      <w:jc w:val="left"/>
    </w:pPr>
    <w:rPr>
      <w:rFonts w:cstheme="minorHAnsi"/>
      <w:b w:val="0"/>
      <w:color w:val="4F81BD" w:themeColor="accent1"/>
    </w:rPr>
  </w:style>
  <w:style w:type="paragraph" w:customStyle="1" w:styleId="Kopfzeile1">
    <w:name w:val="Kopfzeile1"/>
    <w:basedOn w:val="Titre"/>
    <w:link w:val="HEADERZchn"/>
    <w:qFormat/>
    <w:rsid w:val="007B6D00"/>
    <w:pPr>
      <w:pageBreakBefore w:val="0"/>
      <w:shd w:val="clear" w:color="auto" w:fill="365F91" w:themeFill="accent1" w:themeFillShade="BF"/>
      <w:ind w:left="0"/>
      <w:contextualSpacing/>
      <w:jc w:val="left"/>
      <w:outlineLvl w:val="9"/>
    </w:pPr>
    <w:rPr>
      <w:rFonts w:asciiTheme="majorHAnsi" w:eastAsiaTheme="majorEastAsia" w:hAnsiTheme="majorHAnsi" w:cstheme="majorBidi"/>
      <w:color w:val="FFFFFF" w:themeColor="background1"/>
      <w:spacing w:val="-10"/>
      <w:kern w:val="28"/>
      <w:sz w:val="40"/>
      <w:szCs w:val="56"/>
    </w:rPr>
  </w:style>
  <w:style w:type="paragraph" w:customStyle="1" w:styleId="KEY">
    <w:name w:val="KEY"/>
    <w:basedOn w:val="Normal"/>
    <w:link w:val="KEYZchn"/>
    <w:qFormat/>
    <w:rsid w:val="007B6D00"/>
    <w:pPr>
      <w:shd w:val="clear" w:color="auto" w:fill="365F91" w:themeFill="accent1" w:themeFillShade="BF"/>
      <w:spacing w:after="0" w:line="259" w:lineRule="auto"/>
      <w:ind w:left="360"/>
      <w:jc w:val="left"/>
    </w:pPr>
    <w:rPr>
      <w:rFonts w:asciiTheme="minorHAnsi" w:eastAsiaTheme="minorHAnsi" w:hAnsiTheme="minorHAnsi" w:cstheme="minorHAnsi"/>
      <w:b/>
      <w:color w:val="FFFFFF" w:themeColor="background1"/>
      <w:sz w:val="20"/>
      <w:szCs w:val="22"/>
      <w:lang w:val="en-AU"/>
    </w:rPr>
  </w:style>
  <w:style w:type="character" w:customStyle="1" w:styleId="HEADERZchn">
    <w:name w:val="HEADER Zchn"/>
    <w:basedOn w:val="TitreCar"/>
    <w:link w:val="Kopfzeile1"/>
    <w:rsid w:val="007B6D00"/>
    <w:rPr>
      <w:rFonts w:asciiTheme="majorHAnsi" w:eastAsiaTheme="majorEastAsia" w:hAnsiTheme="majorHAnsi" w:cstheme="majorBidi"/>
      <w:b/>
      <w:color w:val="FFFFFF" w:themeColor="background1"/>
      <w:spacing w:val="-10"/>
      <w:kern w:val="28"/>
      <w:sz w:val="40"/>
      <w:szCs w:val="56"/>
      <w:shd w:val="clear" w:color="auto" w:fill="365F91" w:themeFill="accent1" w:themeFillShade="BF"/>
      <w:lang w:val="en-AU"/>
    </w:rPr>
  </w:style>
  <w:style w:type="character" w:customStyle="1" w:styleId="KEYZchn">
    <w:name w:val="KEY Zchn"/>
    <w:basedOn w:val="Policepardfaut"/>
    <w:link w:val="KEY"/>
    <w:rsid w:val="007B6D00"/>
    <w:rPr>
      <w:rFonts w:eastAsiaTheme="minorHAnsi" w:cstheme="minorHAnsi"/>
      <w:b/>
      <w:color w:val="FFFFFF" w:themeColor="background1"/>
      <w:sz w:val="20"/>
      <w:shd w:val="clear" w:color="auto" w:fill="365F91" w:themeFill="accent1" w:themeFillShade="BF"/>
      <w:lang w:val="en-AU"/>
    </w:rPr>
  </w:style>
  <w:style w:type="character" w:customStyle="1" w:styleId="BulletedlistingsZchn">
    <w:name w:val="Bulleted listings Zchn"/>
    <w:basedOn w:val="BASICNUMBER3Char"/>
    <w:link w:val="Bulletedlistings"/>
    <w:rsid w:val="007B6D00"/>
    <w:rPr>
      <w:rFonts w:ascii="Arial" w:eastAsia="Times New Roman" w:hAnsi="Arial" w:cstheme="minorHAnsi"/>
      <w:b w:val="0"/>
      <w:color w:val="4F81BD" w:themeColor="accent1"/>
      <w:sz w:val="26"/>
      <w:szCs w:val="24"/>
      <w:lang w:val="en-GB"/>
    </w:rPr>
  </w:style>
  <w:style w:type="paragraph" w:customStyle="1" w:styleId="Numberedlisting">
    <w:name w:val="Numbered listing"/>
    <w:basedOn w:val="CHECKLISTCONTENT"/>
    <w:link w:val="NumberedlistingZchn"/>
    <w:qFormat/>
    <w:rsid w:val="007B6D00"/>
    <w:pPr>
      <w:numPr>
        <w:numId w:val="13"/>
      </w:numPr>
    </w:pPr>
    <w:rPr>
      <w:rFonts w:cstheme="minorHAnsi"/>
    </w:rPr>
  </w:style>
  <w:style w:type="character" w:customStyle="1" w:styleId="NumberedlistingZchn">
    <w:name w:val="Numbered listing Zchn"/>
    <w:basedOn w:val="CHECKLISTCONTENTChar"/>
    <w:link w:val="Numberedlisting"/>
    <w:rsid w:val="007B6D00"/>
    <w:rPr>
      <w:rFonts w:ascii="Arial" w:eastAsia="Times New Roman" w:hAnsi="Arial" w:cstheme="minorHAnsi"/>
      <w:sz w:val="18"/>
      <w:szCs w:val="18"/>
      <w:lang w:val="en-AU" w:eastAsia="en-IE"/>
    </w:rPr>
  </w:style>
  <w:style w:type="paragraph" w:customStyle="1" w:styleId="Moreinfo">
    <w:name w:val="More info"/>
    <w:basedOn w:val="Normal"/>
    <w:link w:val="MoreinfoZchn"/>
    <w:qFormat/>
    <w:rsid w:val="007B6D00"/>
    <w:pPr>
      <w:shd w:val="clear" w:color="auto" w:fill="1F497D" w:themeFill="text2"/>
      <w:spacing w:after="120"/>
      <w:ind w:left="1080" w:hanging="720"/>
      <w:jc w:val="left"/>
      <w:outlineLvl w:val="2"/>
    </w:pPr>
    <w:rPr>
      <w:rFonts w:asciiTheme="minorHAnsi" w:hAnsiTheme="minorHAnsi" w:cstheme="minorHAnsi"/>
      <w:b/>
      <w:color w:val="FFFFFF" w:themeColor="background1"/>
      <w:sz w:val="22"/>
      <w:lang w:val="en-US" w:eastAsia="en-IE"/>
    </w:rPr>
  </w:style>
  <w:style w:type="character" w:customStyle="1" w:styleId="MoreinfoZchn">
    <w:name w:val="More info Zchn"/>
    <w:basedOn w:val="Policepardfaut"/>
    <w:link w:val="Moreinfo"/>
    <w:rsid w:val="007B6D00"/>
    <w:rPr>
      <w:rFonts w:eastAsia="Times New Roman" w:cstheme="minorHAnsi"/>
      <w:b/>
      <w:color w:val="FFFFFF" w:themeColor="background1"/>
      <w:szCs w:val="24"/>
      <w:shd w:val="clear" w:color="auto" w:fill="1F497D" w:themeFill="text2"/>
      <w:lang w:val="en-US" w:eastAsia="en-IE"/>
    </w:rPr>
  </w:style>
  <w:style w:type="paragraph" w:customStyle="1" w:styleId="checkbox0">
    <w:name w:val="checkbox"/>
    <w:basedOn w:val="Numberedlisting"/>
    <w:link w:val="checkboxZchn"/>
    <w:qFormat/>
    <w:rsid w:val="007B6D00"/>
    <w:pPr>
      <w:numPr>
        <w:numId w:val="0"/>
      </w:numPr>
      <w:ind w:left="720"/>
    </w:pPr>
    <w:rPr>
      <w:rFonts w:cs="Segoe UI Symbol"/>
    </w:rPr>
  </w:style>
  <w:style w:type="character" w:customStyle="1" w:styleId="checkboxZchn">
    <w:name w:val="checkbox Zchn"/>
    <w:basedOn w:val="NumberedlistingZchn"/>
    <w:link w:val="checkbox0"/>
    <w:rsid w:val="007B6D00"/>
    <w:rPr>
      <w:rFonts w:ascii="Arial" w:eastAsia="Times New Roman" w:hAnsi="Arial" w:cs="Segoe UI Symbol"/>
      <w:sz w:val="18"/>
      <w:szCs w:val="18"/>
      <w:lang w:val="en-AU"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7831">
      <w:bodyDiv w:val="1"/>
      <w:marLeft w:val="0"/>
      <w:marRight w:val="0"/>
      <w:marTop w:val="0"/>
      <w:marBottom w:val="0"/>
      <w:divBdr>
        <w:top w:val="none" w:sz="0" w:space="0" w:color="auto"/>
        <w:left w:val="none" w:sz="0" w:space="0" w:color="auto"/>
        <w:bottom w:val="none" w:sz="0" w:space="0" w:color="auto"/>
        <w:right w:val="none" w:sz="0" w:space="0" w:color="auto"/>
      </w:divBdr>
      <w:divsChild>
        <w:div w:id="703332886">
          <w:marLeft w:val="0"/>
          <w:marRight w:val="0"/>
          <w:marTop w:val="0"/>
          <w:marBottom w:val="0"/>
          <w:divBdr>
            <w:top w:val="none" w:sz="0" w:space="0" w:color="auto"/>
            <w:left w:val="none" w:sz="0" w:space="0" w:color="auto"/>
            <w:bottom w:val="none" w:sz="0" w:space="0" w:color="auto"/>
            <w:right w:val="none" w:sz="0" w:space="0" w:color="auto"/>
          </w:divBdr>
        </w:div>
        <w:div w:id="1056510953">
          <w:marLeft w:val="0"/>
          <w:marRight w:val="0"/>
          <w:marTop w:val="0"/>
          <w:marBottom w:val="0"/>
          <w:divBdr>
            <w:top w:val="none" w:sz="0" w:space="0" w:color="auto"/>
            <w:left w:val="none" w:sz="0" w:space="0" w:color="auto"/>
            <w:bottom w:val="none" w:sz="0" w:space="0" w:color="auto"/>
            <w:right w:val="none" w:sz="0" w:space="0" w:color="auto"/>
          </w:divBdr>
        </w:div>
        <w:div w:id="1597588903">
          <w:marLeft w:val="0"/>
          <w:marRight w:val="0"/>
          <w:marTop w:val="0"/>
          <w:marBottom w:val="0"/>
          <w:divBdr>
            <w:top w:val="none" w:sz="0" w:space="0" w:color="auto"/>
            <w:left w:val="none" w:sz="0" w:space="0" w:color="auto"/>
            <w:bottom w:val="none" w:sz="0" w:space="0" w:color="auto"/>
            <w:right w:val="none" w:sz="0" w:space="0" w:color="auto"/>
          </w:divBdr>
        </w:div>
      </w:divsChild>
    </w:div>
    <w:div w:id="31272652">
      <w:bodyDiv w:val="1"/>
      <w:marLeft w:val="0"/>
      <w:marRight w:val="0"/>
      <w:marTop w:val="0"/>
      <w:marBottom w:val="0"/>
      <w:divBdr>
        <w:top w:val="none" w:sz="0" w:space="0" w:color="auto"/>
        <w:left w:val="none" w:sz="0" w:space="0" w:color="auto"/>
        <w:bottom w:val="none" w:sz="0" w:space="0" w:color="auto"/>
        <w:right w:val="none" w:sz="0" w:space="0" w:color="auto"/>
      </w:divBdr>
      <w:divsChild>
        <w:div w:id="1420105376">
          <w:marLeft w:val="0"/>
          <w:marRight w:val="0"/>
          <w:marTop w:val="0"/>
          <w:marBottom w:val="0"/>
          <w:divBdr>
            <w:top w:val="none" w:sz="0" w:space="0" w:color="auto"/>
            <w:left w:val="none" w:sz="0" w:space="0" w:color="auto"/>
            <w:bottom w:val="none" w:sz="0" w:space="0" w:color="auto"/>
            <w:right w:val="none" w:sz="0" w:space="0" w:color="auto"/>
          </w:divBdr>
        </w:div>
        <w:div w:id="1433015346">
          <w:marLeft w:val="0"/>
          <w:marRight w:val="30"/>
          <w:marTop w:val="0"/>
          <w:marBottom w:val="0"/>
          <w:divBdr>
            <w:top w:val="none" w:sz="0" w:space="0" w:color="auto"/>
            <w:left w:val="none" w:sz="0" w:space="0" w:color="auto"/>
            <w:bottom w:val="none" w:sz="0" w:space="0" w:color="auto"/>
            <w:right w:val="none" w:sz="0" w:space="0" w:color="auto"/>
          </w:divBdr>
        </w:div>
      </w:divsChild>
    </w:div>
    <w:div w:id="35471519">
      <w:bodyDiv w:val="1"/>
      <w:marLeft w:val="0"/>
      <w:marRight w:val="0"/>
      <w:marTop w:val="0"/>
      <w:marBottom w:val="0"/>
      <w:divBdr>
        <w:top w:val="none" w:sz="0" w:space="0" w:color="auto"/>
        <w:left w:val="none" w:sz="0" w:space="0" w:color="auto"/>
        <w:bottom w:val="none" w:sz="0" w:space="0" w:color="auto"/>
        <w:right w:val="none" w:sz="0" w:space="0" w:color="auto"/>
      </w:divBdr>
    </w:div>
    <w:div w:id="50470260">
      <w:bodyDiv w:val="1"/>
      <w:marLeft w:val="0"/>
      <w:marRight w:val="0"/>
      <w:marTop w:val="0"/>
      <w:marBottom w:val="0"/>
      <w:divBdr>
        <w:top w:val="none" w:sz="0" w:space="0" w:color="auto"/>
        <w:left w:val="none" w:sz="0" w:space="0" w:color="auto"/>
        <w:bottom w:val="none" w:sz="0" w:space="0" w:color="auto"/>
        <w:right w:val="none" w:sz="0" w:space="0" w:color="auto"/>
      </w:divBdr>
    </w:div>
    <w:div w:id="57367017">
      <w:bodyDiv w:val="1"/>
      <w:marLeft w:val="0"/>
      <w:marRight w:val="0"/>
      <w:marTop w:val="0"/>
      <w:marBottom w:val="0"/>
      <w:divBdr>
        <w:top w:val="none" w:sz="0" w:space="0" w:color="auto"/>
        <w:left w:val="none" w:sz="0" w:space="0" w:color="auto"/>
        <w:bottom w:val="none" w:sz="0" w:space="0" w:color="auto"/>
        <w:right w:val="none" w:sz="0" w:space="0" w:color="auto"/>
      </w:divBdr>
    </w:div>
    <w:div w:id="62677076">
      <w:bodyDiv w:val="1"/>
      <w:marLeft w:val="0"/>
      <w:marRight w:val="0"/>
      <w:marTop w:val="0"/>
      <w:marBottom w:val="0"/>
      <w:divBdr>
        <w:top w:val="none" w:sz="0" w:space="0" w:color="auto"/>
        <w:left w:val="none" w:sz="0" w:space="0" w:color="auto"/>
        <w:bottom w:val="none" w:sz="0" w:space="0" w:color="auto"/>
        <w:right w:val="none" w:sz="0" w:space="0" w:color="auto"/>
      </w:divBdr>
    </w:div>
    <w:div w:id="67309456">
      <w:bodyDiv w:val="1"/>
      <w:marLeft w:val="0"/>
      <w:marRight w:val="0"/>
      <w:marTop w:val="0"/>
      <w:marBottom w:val="0"/>
      <w:divBdr>
        <w:top w:val="none" w:sz="0" w:space="0" w:color="auto"/>
        <w:left w:val="none" w:sz="0" w:space="0" w:color="auto"/>
        <w:bottom w:val="none" w:sz="0" w:space="0" w:color="auto"/>
        <w:right w:val="none" w:sz="0" w:space="0" w:color="auto"/>
      </w:divBdr>
    </w:div>
    <w:div w:id="86073479">
      <w:bodyDiv w:val="1"/>
      <w:marLeft w:val="0"/>
      <w:marRight w:val="0"/>
      <w:marTop w:val="0"/>
      <w:marBottom w:val="0"/>
      <w:divBdr>
        <w:top w:val="none" w:sz="0" w:space="0" w:color="auto"/>
        <w:left w:val="none" w:sz="0" w:space="0" w:color="auto"/>
        <w:bottom w:val="none" w:sz="0" w:space="0" w:color="auto"/>
        <w:right w:val="none" w:sz="0" w:space="0" w:color="auto"/>
      </w:divBdr>
    </w:div>
    <w:div w:id="103430370">
      <w:bodyDiv w:val="1"/>
      <w:marLeft w:val="0"/>
      <w:marRight w:val="0"/>
      <w:marTop w:val="0"/>
      <w:marBottom w:val="0"/>
      <w:divBdr>
        <w:top w:val="none" w:sz="0" w:space="0" w:color="auto"/>
        <w:left w:val="none" w:sz="0" w:space="0" w:color="auto"/>
        <w:bottom w:val="none" w:sz="0" w:space="0" w:color="auto"/>
        <w:right w:val="none" w:sz="0" w:space="0" w:color="auto"/>
      </w:divBdr>
    </w:div>
    <w:div w:id="104934894">
      <w:bodyDiv w:val="1"/>
      <w:marLeft w:val="0"/>
      <w:marRight w:val="0"/>
      <w:marTop w:val="0"/>
      <w:marBottom w:val="0"/>
      <w:divBdr>
        <w:top w:val="none" w:sz="0" w:space="0" w:color="auto"/>
        <w:left w:val="none" w:sz="0" w:space="0" w:color="auto"/>
        <w:bottom w:val="none" w:sz="0" w:space="0" w:color="auto"/>
        <w:right w:val="none" w:sz="0" w:space="0" w:color="auto"/>
      </w:divBdr>
    </w:div>
    <w:div w:id="105663243">
      <w:bodyDiv w:val="1"/>
      <w:marLeft w:val="0"/>
      <w:marRight w:val="0"/>
      <w:marTop w:val="0"/>
      <w:marBottom w:val="0"/>
      <w:divBdr>
        <w:top w:val="none" w:sz="0" w:space="0" w:color="auto"/>
        <w:left w:val="none" w:sz="0" w:space="0" w:color="auto"/>
        <w:bottom w:val="none" w:sz="0" w:space="0" w:color="auto"/>
        <w:right w:val="none" w:sz="0" w:space="0" w:color="auto"/>
      </w:divBdr>
    </w:div>
    <w:div w:id="132260488">
      <w:bodyDiv w:val="1"/>
      <w:marLeft w:val="0"/>
      <w:marRight w:val="0"/>
      <w:marTop w:val="0"/>
      <w:marBottom w:val="0"/>
      <w:divBdr>
        <w:top w:val="none" w:sz="0" w:space="0" w:color="auto"/>
        <w:left w:val="none" w:sz="0" w:space="0" w:color="auto"/>
        <w:bottom w:val="none" w:sz="0" w:space="0" w:color="auto"/>
        <w:right w:val="none" w:sz="0" w:space="0" w:color="auto"/>
      </w:divBdr>
    </w:div>
    <w:div w:id="139082043">
      <w:bodyDiv w:val="1"/>
      <w:marLeft w:val="0"/>
      <w:marRight w:val="0"/>
      <w:marTop w:val="0"/>
      <w:marBottom w:val="0"/>
      <w:divBdr>
        <w:top w:val="none" w:sz="0" w:space="0" w:color="auto"/>
        <w:left w:val="none" w:sz="0" w:space="0" w:color="auto"/>
        <w:bottom w:val="none" w:sz="0" w:space="0" w:color="auto"/>
        <w:right w:val="none" w:sz="0" w:space="0" w:color="auto"/>
      </w:divBdr>
    </w:div>
    <w:div w:id="141164585">
      <w:bodyDiv w:val="1"/>
      <w:marLeft w:val="0"/>
      <w:marRight w:val="0"/>
      <w:marTop w:val="0"/>
      <w:marBottom w:val="0"/>
      <w:divBdr>
        <w:top w:val="none" w:sz="0" w:space="0" w:color="auto"/>
        <w:left w:val="none" w:sz="0" w:space="0" w:color="auto"/>
        <w:bottom w:val="none" w:sz="0" w:space="0" w:color="auto"/>
        <w:right w:val="none" w:sz="0" w:space="0" w:color="auto"/>
      </w:divBdr>
      <w:divsChild>
        <w:div w:id="1213733913">
          <w:marLeft w:val="0"/>
          <w:marRight w:val="0"/>
          <w:marTop w:val="0"/>
          <w:marBottom w:val="0"/>
          <w:divBdr>
            <w:top w:val="none" w:sz="0" w:space="0" w:color="auto"/>
            <w:left w:val="none" w:sz="0" w:space="0" w:color="auto"/>
            <w:bottom w:val="none" w:sz="0" w:space="0" w:color="auto"/>
            <w:right w:val="none" w:sz="0" w:space="0" w:color="auto"/>
          </w:divBdr>
        </w:div>
        <w:div w:id="1627927067">
          <w:marLeft w:val="0"/>
          <w:marRight w:val="30"/>
          <w:marTop w:val="0"/>
          <w:marBottom w:val="0"/>
          <w:divBdr>
            <w:top w:val="none" w:sz="0" w:space="0" w:color="auto"/>
            <w:left w:val="none" w:sz="0" w:space="0" w:color="auto"/>
            <w:bottom w:val="none" w:sz="0" w:space="0" w:color="auto"/>
            <w:right w:val="none" w:sz="0" w:space="0" w:color="auto"/>
          </w:divBdr>
        </w:div>
      </w:divsChild>
    </w:div>
    <w:div w:id="149563855">
      <w:bodyDiv w:val="1"/>
      <w:marLeft w:val="0"/>
      <w:marRight w:val="0"/>
      <w:marTop w:val="0"/>
      <w:marBottom w:val="0"/>
      <w:divBdr>
        <w:top w:val="none" w:sz="0" w:space="0" w:color="auto"/>
        <w:left w:val="none" w:sz="0" w:space="0" w:color="auto"/>
        <w:bottom w:val="none" w:sz="0" w:space="0" w:color="auto"/>
        <w:right w:val="none" w:sz="0" w:space="0" w:color="auto"/>
      </w:divBdr>
    </w:div>
    <w:div w:id="158664972">
      <w:bodyDiv w:val="1"/>
      <w:marLeft w:val="0"/>
      <w:marRight w:val="0"/>
      <w:marTop w:val="0"/>
      <w:marBottom w:val="0"/>
      <w:divBdr>
        <w:top w:val="none" w:sz="0" w:space="0" w:color="auto"/>
        <w:left w:val="none" w:sz="0" w:space="0" w:color="auto"/>
        <w:bottom w:val="none" w:sz="0" w:space="0" w:color="auto"/>
        <w:right w:val="none" w:sz="0" w:space="0" w:color="auto"/>
      </w:divBdr>
      <w:divsChild>
        <w:div w:id="591403297">
          <w:marLeft w:val="0"/>
          <w:marRight w:val="0"/>
          <w:marTop w:val="0"/>
          <w:marBottom w:val="0"/>
          <w:divBdr>
            <w:top w:val="none" w:sz="0" w:space="0" w:color="auto"/>
            <w:left w:val="none" w:sz="0" w:space="0" w:color="auto"/>
            <w:bottom w:val="none" w:sz="0" w:space="0" w:color="auto"/>
            <w:right w:val="none" w:sz="0" w:space="0" w:color="auto"/>
          </w:divBdr>
        </w:div>
      </w:divsChild>
    </w:div>
    <w:div w:id="164901313">
      <w:bodyDiv w:val="1"/>
      <w:marLeft w:val="0"/>
      <w:marRight w:val="0"/>
      <w:marTop w:val="0"/>
      <w:marBottom w:val="0"/>
      <w:divBdr>
        <w:top w:val="none" w:sz="0" w:space="0" w:color="auto"/>
        <w:left w:val="none" w:sz="0" w:space="0" w:color="auto"/>
        <w:bottom w:val="none" w:sz="0" w:space="0" w:color="auto"/>
        <w:right w:val="none" w:sz="0" w:space="0" w:color="auto"/>
      </w:divBdr>
    </w:div>
    <w:div w:id="192572533">
      <w:bodyDiv w:val="1"/>
      <w:marLeft w:val="0"/>
      <w:marRight w:val="0"/>
      <w:marTop w:val="0"/>
      <w:marBottom w:val="0"/>
      <w:divBdr>
        <w:top w:val="none" w:sz="0" w:space="0" w:color="auto"/>
        <w:left w:val="none" w:sz="0" w:space="0" w:color="auto"/>
        <w:bottom w:val="none" w:sz="0" w:space="0" w:color="auto"/>
        <w:right w:val="none" w:sz="0" w:space="0" w:color="auto"/>
      </w:divBdr>
      <w:divsChild>
        <w:div w:id="257032653">
          <w:marLeft w:val="0"/>
          <w:marRight w:val="0"/>
          <w:marTop w:val="0"/>
          <w:marBottom w:val="0"/>
          <w:divBdr>
            <w:top w:val="none" w:sz="0" w:space="0" w:color="auto"/>
            <w:left w:val="none" w:sz="0" w:space="0" w:color="auto"/>
            <w:bottom w:val="none" w:sz="0" w:space="0" w:color="auto"/>
            <w:right w:val="none" w:sz="0" w:space="0" w:color="auto"/>
          </w:divBdr>
        </w:div>
        <w:div w:id="1532302881">
          <w:marLeft w:val="0"/>
          <w:marRight w:val="30"/>
          <w:marTop w:val="0"/>
          <w:marBottom w:val="0"/>
          <w:divBdr>
            <w:top w:val="none" w:sz="0" w:space="0" w:color="auto"/>
            <w:left w:val="none" w:sz="0" w:space="0" w:color="auto"/>
            <w:bottom w:val="none" w:sz="0" w:space="0" w:color="auto"/>
            <w:right w:val="none" w:sz="0" w:space="0" w:color="auto"/>
          </w:divBdr>
        </w:div>
      </w:divsChild>
    </w:div>
    <w:div w:id="210074549">
      <w:bodyDiv w:val="1"/>
      <w:marLeft w:val="0"/>
      <w:marRight w:val="0"/>
      <w:marTop w:val="0"/>
      <w:marBottom w:val="0"/>
      <w:divBdr>
        <w:top w:val="none" w:sz="0" w:space="0" w:color="auto"/>
        <w:left w:val="none" w:sz="0" w:space="0" w:color="auto"/>
        <w:bottom w:val="none" w:sz="0" w:space="0" w:color="auto"/>
        <w:right w:val="none" w:sz="0" w:space="0" w:color="auto"/>
      </w:divBdr>
    </w:div>
    <w:div w:id="251549251">
      <w:bodyDiv w:val="1"/>
      <w:marLeft w:val="0"/>
      <w:marRight w:val="0"/>
      <w:marTop w:val="0"/>
      <w:marBottom w:val="0"/>
      <w:divBdr>
        <w:top w:val="none" w:sz="0" w:space="0" w:color="auto"/>
        <w:left w:val="none" w:sz="0" w:space="0" w:color="auto"/>
        <w:bottom w:val="none" w:sz="0" w:space="0" w:color="auto"/>
        <w:right w:val="none" w:sz="0" w:space="0" w:color="auto"/>
      </w:divBdr>
    </w:div>
    <w:div w:id="251820083">
      <w:bodyDiv w:val="1"/>
      <w:marLeft w:val="0"/>
      <w:marRight w:val="0"/>
      <w:marTop w:val="0"/>
      <w:marBottom w:val="0"/>
      <w:divBdr>
        <w:top w:val="none" w:sz="0" w:space="0" w:color="auto"/>
        <w:left w:val="none" w:sz="0" w:space="0" w:color="auto"/>
        <w:bottom w:val="none" w:sz="0" w:space="0" w:color="auto"/>
        <w:right w:val="none" w:sz="0" w:space="0" w:color="auto"/>
      </w:divBdr>
    </w:div>
    <w:div w:id="264001839">
      <w:bodyDiv w:val="1"/>
      <w:marLeft w:val="0"/>
      <w:marRight w:val="0"/>
      <w:marTop w:val="0"/>
      <w:marBottom w:val="0"/>
      <w:divBdr>
        <w:top w:val="none" w:sz="0" w:space="0" w:color="auto"/>
        <w:left w:val="none" w:sz="0" w:space="0" w:color="auto"/>
        <w:bottom w:val="none" w:sz="0" w:space="0" w:color="auto"/>
        <w:right w:val="none" w:sz="0" w:space="0" w:color="auto"/>
      </w:divBdr>
      <w:divsChild>
        <w:div w:id="1191189059">
          <w:marLeft w:val="0"/>
          <w:marRight w:val="0"/>
          <w:marTop w:val="0"/>
          <w:marBottom w:val="0"/>
          <w:divBdr>
            <w:top w:val="none" w:sz="0" w:space="0" w:color="auto"/>
            <w:left w:val="none" w:sz="0" w:space="0" w:color="auto"/>
            <w:bottom w:val="none" w:sz="0" w:space="0" w:color="auto"/>
            <w:right w:val="none" w:sz="0" w:space="0" w:color="auto"/>
          </w:divBdr>
        </w:div>
      </w:divsChild>
    </w:div>
    <w:div w:id="297878441">
      <w:bodyDiv w:val="1"/>
      <w:marLeft w:val="0"/>
      <w:marRight w:val="0"/>
      <w:marTop w:val="0"/>
      <w:marBottom w:val="0"/>
      <w:divBdr>
        <w:top w:val="none" w:sz="0" w:space="0" w:color="auto"/>
        <w:left w:val="none" w:sz="0" w:space="0" w:color="auto"/>
        <w:bottom w:val="none" w:sz="0" w:space="0" w:color="auto"/>
        <w:right w:val="none" w:sz="0" w:space="0" w:color="auto"/>
      </w:divBdr>
      <w:divsChild>
        <w:div w:id="386951837">
          <w:marLeft w:val="0"/>
          <w:marRight w:val="0"/>
          <w:marTop w:val="0"/>
          <w:marBottom w:val="0"/>
          <w:divBdr>
            <w:top w:val="none" w:sz="0" w:space="0" w:color="auto"/>
            <w:left w:val="none" w:sz="0" w:space="0" w:color="auto"/>
            <w:bottom w:val="none" w:sz="0" w:space="0" w:color="auto"/>
            <w:right w:val="none" w:sz="0" w:space="0" w:color="auto"/>
          </w:divBdr>
        </w:div>
        <w:div w:id="401492391">
          <w:marLeft w:val="0"/>
          <w:marRight w:val="30"/>
          <w:marTop w:val="0"/>
          <w:marBottom w:val="0"/>
          <w:divBdr>
            <w:top w:val="none" w:sz="0" w:space="0" w:color="auto"/>
            <w:left w:val="none" w:sz="0" w:space="0" w:color="auto"/>
            <w:bottom w:val="none" w:sz="0" w:space="0" w:color="auto"/>
            <w:right w:val="none" w:sz="0" w:space="0" w:color="auto"/>
          </w:divBdr>
        </w:div>
      </w:divsChild>
    </w:div>
    <w:div w:id="320735407">
      <w:bodyDiv w:val="1"/>
      <w:marLeft w:val="0"/>
      <w:marRight w:val="0"/>
      <w:marTop w:val="0"/>
      <w:marBottom w:val="0"/>
      <w:divBdr>
        <w:top w:val="none" w:sz="0" w:space="0" w:color="auto"/>
        <w:left w:val="none" w:sz="0" w:space="0" w:color="auto"/>
        <w:bottom w:val="none" w:sz="0" w:space="0" w:color="auto"/>
        <w:right w:val="none" w:sz="0" w:space="0" w:color="auto"/>
      </w:divBdr>
    </w:div>
    <w:div w:id="321279240">
      <w:bodyDiv w:val="1"/>
      <w:marLeft w:val="0"/>
      <w:marRight w:val="0"/>
      <w:marTop w:val="0"/>
      <w:marBottom w:val="0"/>
      <w:divBdr>
        <w:top w:val="none" w:sz="0" w:space="0" w:color="auto"/>
        <w:left w:val="none" w:sz="0" w:space="0" w:color="auto"/>
        <w:bottom w:val="none" w:sz="0" w:space="0" w:color="auto"/>
        <w:right w:val="none" w:sz="0" w:space="0" w:color="auto"/>
      </w:divBdr>
    </w:div>
    <w:div w:id="322703444">
      <w:bodyDiv w:val="1"/>
      <w:marLeft w:val="0"/>
      <w:marRight w:val="0"/>
      <w:marTop w:val="0"/>
      <w:marBottom w:val="0"/>
      <w:divBdr>
        <w:top w:val="none" w:sz="0" w:space="0" w:color="auto"/>
        <w:left w:val="none" w:sz="0" w:space="0" w:color="auto"/>
        <w:bottom w:val="none" w:sz="0" w:space="0" w:color="auto"/>
        <w:right w:val="none" w:sz="0" w:space="0" w:color="auto"/>
      </w:divBdr>
      <w:divsChild>
        <w:div w:id="1056664249">
          <w:marLeft w:val="0"/>
          <w:marRight w:val="30"/>
          <w:marTop w:val="0"/>
          <w:marBottom w:val="0"/>
          <w:divBdr>
            <w:top w:val="none" w:sz="0" w:space="0" w:color="auto"/>
            <w:left w:val="none" w:sz="0" w:space="0" w:color="auto"/>
            <w:bottom w:val="none" w:sz="0" w:space="0" w:color="auto"/>
            <w:right w:val="none" w:sz="0" w:space="0" w:color="auto"/>
          </w:divBdr>
        </w:div>
        <w:div w:id="1394810422">
          <w:marLeft w:val="0"/>
          <w:marRight w:val="0"/>
          <w:marTop w:val="0"/>
          <w:marBottom w:val="0"/>
          <w:divBdr>
            <w:top w:val="none" w:sz="0" w:space="0" w:color="auto"/>
            <w:left w:val="none" w:sz="0" w:space="0" w:color="auto"/>
            <w:bottom w:val="none" w:sz="0" w:space="0" w:color="auto"/>
            <w:right w:val="none" w:sz="0" w:space="0" w:color="auto"/>
          </w:divBdr>
        </w:div>
      </w:divsChild>
    </w:div>
    <w:div w:id="331613268">
      <w:bodyDiv w:val="1"/>
      <w:marLeft w:val="0"/>
      <w:marRight w:val="0"/>
      <w:marTop w:val="0"/>
      <w:marBottom w:val="0"/>
      <w:divBdr>
        <w:top w:val="none" w:sz="0" w:space="0" w:color="auto"/>
        <w:left w:val="none" w:sz="0" w:space="0" w:color="auto"/>
        <w:bottom w:val="none" w:sz="0" w:space="0" w:color="auto"/>
        <w:right w:val="none" w:sz="0" w:space="0" w:color="auto"/>
      </w:divBdr>
      <w:divsChild>
        <w:div w:id="1519004777">
          <w:marLeft w:val="0"/>
          <w:marRight w:val="30"/>
          <w:marTop w:val="0"/>
          <w:marBottom w:val="0"/>
          <w:divBdr>
            <w:top w:val="none" w:sz="0" w:space="0" w:color="auto"/>
            <w:left w:val="none" w:sz="0" w:space="0" w:color="auto"/>
            <w:bottom w:val="none" w:sz="0" w:space="0" w:color="auto"/>
            <w:right w:val="none" w:sz="0" w:space="0" w:color="auto"/>
          </w:divBdr>
        </w:div>
        <w:div w:id="1617448651">
          <w:marLeft w:val="0"/>
          <w:marRight w:val="0"/>
          <w:marTop w:val="0"/>
          <w:marBottom w:val="0"/>
          <w:divBdr>
            <w:top w:val="none" w:sz="0" w:space="0" w:color="auto"/>
            <w:left w:val="none" w:sz="0" w:space="0" w:color="auto"/>
            <w:bottom w:val="none" w:sz="0" w:space="0" w:color="auto"/>
            <w:right w:val="none" w:sz="0" w:space="0" w:color="auto"/>
          </w:divBdr>
        </w:div>
      </w:divsChild>
    </w:div>
    <w:div w:id="333454724">
      <w:bodyDiv w:val="1"/>
      <w:marLeft w:val="0"/>
      <w:marRight w:val="0"/>
      <w:marTop w:val="0"/>
      <w:marBottom w:val="0"/>
      <w:divBdr>
        <w:top w:val="none" w:sz="0" w:space="0" w:color="auto"/>
        <w:left w:val="none" w:sz="0" w:space="0" w:color="auto"/>
        <w:bottom w:val="none" w:sz="0" w:space="0" w:color="auto"/>
        <w:right w:val="none" w:sz="0" w:space="0" w:color="auto"/>
      </w:divBdr>
    </w:div>
    <w:div w:id="350834816">
      <w:bodyDiv w:val="1"/>
      <w:marLeft w:val="0"/>
      <w:marRight w:val="0"/>
      <w:marTop w:val="0"/>
      <w:marBottom w:val="0"/>
      <w:divBdr>
        <w:top w:val="none" w:sz="0" w:space="0" w:color="auto"/>
        <w:left w:val="none" w:sz="0" w:space="0" w:color="auto"/>
        <w:bottom w:val="none" w:sz="0" w:space="0" w:color="auto"/>
        <w:right w:val="none" w:sz="0" w:space="0" w:color="auto"/>
      </w:divBdr>
      <w:divsChild>
        <w:div w:id="118601534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4914395">
      <w:bodyDiv w:val="1"/>
      <w:marLeft w:val="0"/>
      <w:marRight w:val="0"/>
      <w:marTop w:val="0"/>
      <w:marBottom w:val="0"/>
      <w:divBdr>
        <w:top w:val="none" w:sz="0" w:space="0" w:color="auto"/>
        <w:left w:val="none" w:sz="0" w:space="0" w:color="auto"/>
        <w:bottom w:val="none" w:sz="0" w:space="0" w:color="auto"/>
        <w:right w:val="none" w:sz="0" w:space="0" w:color="auto"/>
      </w:divBdr>
    </w:div>
    <w:div w:id="377238856">
      <w:bodyDiv w:val="1"/>
      <w:marLeft w:val="0"/>
      <w:marRight w:val="0"/>
      <w:marTop w:val="0"/>
      <w:marBottom w:val="0"/>
      <w:divBdr>
        <w:top w:val="none" w:sz="0" w:space="0" w:color="auto"/>
        <w:left w:val="none" w:sz="0" w:space="0" w:color="auto"/>
        <w:bottom w:val="none" w:sz="0" w:space="0" w:color="auto"/>
        <w:right w:val="none" w:sz="0" w:space="0" w:color="auto"/>
      </w:divBdr>
      <w:divsChild>
        <w:div w:id="45690581">
          <w:marLeft w:val="0"/>
          <w:marRight w:val="0"/>
          <w:marTop w:val="0"/>
          <w:marBottom w:val="0"/>
          <w:divBdr>
            <w:top w:val="none" w:sz="0" w:space="0" w:color="auto"/>
            <w:left w:val="none" w:sz="0" w:space="0" w:color="auto"/>
            <w:bottom w:val="none" w:sz="0" w:space="0" w:color="auto"/>
            <w:right w:val="none" w:sz="0" w:space="0" w:color="auto"/>
          </w:divBdr>
        </w:div>
        <w:div w:id="92556751">
          <w:marLeft w:val="0"/>
          <w:marRight w:val="0"/>
          <w:marTop w:val="0"/>
          <w:marBottom w:val="0"/>
          <w:divBdr>
            <w:top w:val="none" w:sz="0" w:space="0" w:color="auto"/>
            <w:left w:val="none" w:sz="0" w:space="0" w:color="auto"/>
            <w:bottom w:val="none" w:sz="0" w:space="0" w:color="auto"/>
            <w:right w:val="none" w:sz="0" w:space="0" w:color="auto"/>
          </w:divBdr>
        </w:div>
        <w:div w:id="555816350">
          <w:marLeft w:val="0"/>
          <w:marRight w:val="0"/>
          <w:marTop w:val="0"/>
          <w:marBottom w:val="0"/>
          <w:divBdr>
            <w:top w:val="none" w:sz="0" w:space="0" w:color="auto"/>
            <w:left w:val="none" w:sz="0" w:space="0" w:color="auto"/>
            <w:bottom w:val="none" w:sz="0" w:space="0" w:color="auto"/>
            <w:right w:val="none" w:sz="0" w:space="0" w:color="auto"/>
          </w:divBdr>
        </w:div>
        <w:div w:id="580525491">
          <w:marLeft w:val="0"/>
          <w:marRight w:val="0"/>
          <w:marTop w:val="0"/>
          <w:marBottom w:val="0"/>
          <w:divBdr>
            <w:top w:val="none" w:sz="0" w:space="0" w:color="auto"/>
            <w:left w:val="none" w:sz="0" w:space="0" w:color="auto"/>
            <w:bottom w:val="none" w:sz="0" w:space="0" w:color="auto"/>
            <w:right w:val="none" w:sz="0" w:space="0" w:color="auto"/>
          </w:divBdr>
        </w:div>
        <w:div w:id="626787890">
          <w:marLeft w:val="0"/>
          <w:marRight w:val="0"/>
          <w:marTop w:val="0"/>
          <w:marBottom w:val="0"/>
          <w:divBdr>
            <w:top w:val="none" w:sz="0" w:space="0" w:color="auto"/>
            <w:left w:val="none" w:sz="0" w:space="0" w:color="auto"/>
            <w:bottom w:val="none" w:sz="0" w:space="0" w:color="auto"/>
            <w:right w:val="none" w:sz="0" w:space="0" w:color="auto"/>
          </w:divBdr>
        </w:div>
        <w:div w:id="687953187">
          <w:marLeft w:val="0"/>
          <w:marRight w:val="0"/>
          <w:marTop w:val="0"/>
          <w:marBottom w:val="0"/>
          <w:divBdr>
            <w:top w:val="none" w:sz="0" w:space="0" w:color="auto"/>
            <w:left w:val="none" w:sz="0" w:space="0" w:color="auto"/>
            <w:bottom w:val="none" w:sz="0" w:space="0" w:color="auto"/>
            <w:right w:val="none" w:sz="0" w:space="0" w:color="auto"/>
          </w:divBdr>
        </w:div>
        <w:div w:id="864444861">
          <w:marLeft w:val="0"/>
          <w:marRight w:val="0"/>
          <w:marTop w:val="0"/>
          <w:marBottom w:val="0"/>
          <w:divBdr>
            <w:top w:val="none" w:sz="0" w:space="0" w:color="auto"/>
            <w:left w:val="none" w:sz="0" w:space="0" w:color="auto"/>
            <w:bottom w:val="none" w:sz="0" w:space="0" w:color="auto"/>
            <w:right w:val="none" w:sz="0" w:space="0" w:color="auto"/>
          </w:divBdr>
        </w:div>
        <w:div w:id="887031802">
          <w:marLeft w:val="0"/>
          <w:marRight w:val="0"/>
          <w:marTop w:val="0"/>
          <w:marBottom w:val="0"/>
          <w:divBdr>
            <w:top w:val="none" w:sz="0" w:space="0" w:color="auto"/>
            <w:left w:val="none" w:sz="0" w:space="0" w:color="auto"/>
            <w:bottom w:val="none" w:sz="0" w:space="0" w:color="auto"/>
            <w:right w:val="none" w:sz="0" w:space="0" w:color="auto"/>
          </w:divBdr>
        </w:div>
        <w:div w:id="963773191">
          <w:marLeft w:val="0"/>
          <w:marRight w:val="0"/>
          <w:marTop w:val="0"/>
          <w:marBottom w:val="0"/>
          <w:divBdr>
            <w:top w:val="none" w:sz="0" w:space="0" w:color="auto"/>
            <w:left w:val="none" w:sz="0" w:space="0" w:color="auto"/>
            <w:bottom w:val="none" w:sz="0" w:space="0" w:color="auto"/>
            <w:right w:val="none" w:sz="0" w:space="0" w:color="auto"/>
          </w:divBdr>
        </w:div>
        <w:div w:id="1406299785">
          <w:marLeft w:val="0"/>
          <w:marRight w:val="0"/>
          <w:marTop w:val="0"/>
          <w:marBottom w:val="0"/>
          <w:divBdr>
            <w:top w:val="none" w:sz="0" w:space="0" w:color="auto"/>
            <w:left w:val="none" w:sz="0" w:space="0" w:color="auto"/>
            <w:bottom w:val="none" w:sz="0" w:space="0" w:color="auto"/>
            <w:right w:val="none" w:sz="0" w:space="0" w:color="auto"/>
          </w:divBdr>
        </w:div>
        <w:div w:id="1861890008">
          <w:marLeft w:val="0"/>
          <w:marRight w:val="0"/>
          <w:marTop w:val="0"/>
          <w:marBottom w:val="0"/>
          <w:divBdr>
            <w:top w:val="none" w:sz="0" w:space="0" w:color="auto"/>
            <w:left w:val="none" w:sz="0" w:space="0" w:color="auto"/>
            <w:bottom w:val="none" w:sz="0" w:space="0" w:color="auto"/>
            <w:right w:val="none" w:sz="0" w:space="0" w:color="auto"/>
          </w:divBdr>
        </w:div>
        <w:div w:id="2054160442">
          <w:marLeft w:val="0"/>
          <w:marRight w:val="0"/>
          <w:marTop w:val="0"/>
          <w:marBottom w:val="0"/>
          <w:divBdr>
            <w:top w:val="none" w:sz="0" w:space="0" w:color="auto"/>
            <w:left w:val="none" w:sz="0" w:space="0" w:color="auto"/>
            <w:bottom w:val="none" w:sz="0" w:space="0" w:color="auto"/>
            <w:right w:val="none" w:sz="0" w:space="0" w:color="auto"/>
          </w:divBdr>
        </w:div>
      </w:divsChild>
    </w:div>
    <w:div w:id="378632046">
      <w:bodyDiv w:val="1"/>
      <w:marLeft w:val="0"/>
      <w:marRight w:val="0"/>
      <w:marTop w:val="0"/>
      <w:marBottom w:val="0"/>
      <w:divBdr>
        <w:top w:val="none" w:sz="0" w:space="0" w:color="auto"/>
        <w:left w:val="none" w:sz="0" w:space="0" w:color="auto"/>
        <w:bottom w:val="none" w:sz="0" w:space="0" w:color="auto"/>
        <w:right w:val="none" w:sz="0" w:space="0" w:color="auto"/>
      </w:divBdr>
    </w:div>
    <w:div w:id="388696854">
      <w:bodyDiv w:val="1"/>
      <w:marLeft w:val="0"/>
      <w:marRight w:val="0"/>
      <w:marTop w:val="0"/>
      <w:marBottom w:val="0"/>
      <w:divBdr>
        <w:top w:val="none" w:sz="0" w:space="0" w:color="auto"/>
        <w:left w:val="none" w:sz="0" w:space="0" w:color="auto"/>
        <w:bottom w:val="none" w:sz="0" w:space="0" w:color="auto"/>
        <w:right w:val="none" w:sz="0" w:space="0" w:color="auto"/>
      </w:divBdr>
    </w:div>
    <w:div w:id="395325519">
      <w:bodyDiv w:val="1"/>
      <w:marLeft w:val="0"/>
      <w:marRight w:val="0"/>
      <w:marTop w:val="0"/>
      <w:marBottom w:val="0"/>
      <w:divBdr>
        <w:top w:val="none" w:sz="0" w:space="0" w:color="auto"/>
        <w:left w:val="none" w:sz="0" w:space="0" w:color="auto"/>
        <w:bottom w:val="none" w:sz="0" w:space="0" w:color="auto"/>
        <w:right w:val="none" w:sz="0" w:space="0" w:color="auto"/>
      </w:divBdr>
    </w:div>
    <w:div w:id="400912502">
      <w:bodyDiv w:val="1"/>
      <w:marLeft w:val="0"/>
      <w:marRight w:val="0"/>
      <w:marTop w:val="0"/>
      <w:marBottom w:val="0"/>
      <w:divBdr>
        <w:top w:val="none" w:sz="0" w:space="0" w:color="auto"/>
        <w:left w:val="none" w:sz="0" w:space="0" w:color="auto"/>
        <w:bottom w:val="none" w:sz="0" w:space="0" w:color="auto"/>
        <w:right w:val="none" w:sz="0" w:space="0" w:color="auto"/>
      </w:divBdr>
    </w:div>
    <w:div w:id="411896975">
      <w:bodyDiv w:val="1"/>
      <w:marLeft w:val="0"/>
      <w:marRight w:val="0"/>
      <w:marTop w:val="0"/>
      <w:marBottom w:val="0"/>
      <w:divBdr>
        <w:top w:val="none" w:sz="0" w:space="0" w:color="auto"/>
        <w:left w:val="none" w:sz="0" w:space="0" w:color="auto"/>
        <w:bottom w:val="none" w:sz="0" w:space="0" w:color="auto"/>
        <w:right w:val="none" w:sz="0" w:space="0" w:color="auto"/>
      </w:divBdr>
    </w:div>
    <w:div w:id="413667508">
      <w:bodyDiv w:val="1"/>
      <w:marLeft w:val="0"/>
      <w:marRight w:val="0"/>
      <w:marTop w:val="0"/>
      <w:marBottom w:val="0"/>
      <w:divBdr>
        <w:top w:val="none" w:sz="0" w:space="0" w:color="auto"/>
        <w:left w:val="none" w:sz="0" w:space="0" w:color="auto"/>
        <w:bottom w:val="none" w:sz="0" w:space="0" w:color="auto"/>
        <w:right w:val="none" w:sz="0" w:space="0" w:color="auto"/>
      </w:divBdr>
    </w:div>
    <w:div w:id="424231889">
      <w:bodyDiv w:val="1"/>
      <w:marLeft w:val="0"/>
      <w:marRight w:val="0"/>
      <w:marTop w:val="0"/>
      <w:marBottom w:val="0"/>
      <w:divBdr>
        <w:top w:val="none" w:sz="0" w:space="0" w:color="auto"/>
        <w:left w:val="none" w:sz="0" w:space="0" w:color="auto"/>
        <w:bottom w:val="none" w:sz="0" w:space="0" w:color="auto"/>
        <w:right w:val="none" w:sz="0" w:space="0" w:color="auto"/>
      </w:divBdr>
      <w:divsChild>
        <w:div w:id="1002853065">
          <w:marLeft w:val="0"/>
          <w:marRight w:val="0"/>
          <w:marTop w:val="0"/>
          <w:marBottom w:val="0"/>
          <w:divBdr>
            <w:top w:val="none" w:sz="0" w:space="0" w:color="auto"/>
            <w:left w:val="none" w:sz="0" w:space="0" w:color="auto"/>
            <w:bottom w:val="none" w:sz="0" w:space="0" w:color="auto"/>
            <w:right w:val="none" w:sz="0" w:space="0" w:color="auto"/>
          </w:divBdr>
        </w:div>
        <w:div w:id="1992784209">
          <w:marLeft w:val="0"/>
          <w:marRight w:val="30"/>
          <w:marTop w:val="0"/>
          <w:marBottom w:val="0"/>
          <w:divBdr>
            <w:top w:val="none" w:sz="0" w:space="0" w:color="auto"/>
            <w:left w:val="none" w:sz="0" w:space="0" w:color="auto"/>
            <w:bottom w:val="none" w:sz="0" w:space="0" w:color="auto"/>
            <w:right w:val="none" w:sz="0" w:space="0" w:color="auto"/>
          </w:divBdr>
        </w:div>
      </w:divsChild>
    </w:div>
    <w:div w:id="438376918">
      <w:bodyDiv w:val="1"/>
      <w:marLeft w:val="0"/>
      <w:marRight w:val="0"/>
      <w:marTop w:val="0"/>
      <w:marBottom w:val="0"/>
      <w:divBdr>
        <w:top w:val="none" w:sz="0" w:space="0" w:color="auto"/>
        <w:left w:val="none" w:sz="0" w:space="0" w:color="auto"/>
        <w:bottom w:val="none" w:sz="0" w:space="0" w:color="auto"/>
        <w:right w:val="none" w:sz="0" w:space="0" w:color="auto"/>
      </w:divBdr>
    </w:div>
    <w:div w:id="460077762">
      <w:bodyDiv w:val="1"/>
      <w:marLeft w:val="0"/>
      <w:marRight w:val="0"/>
      <w:marTop w:val="0"/>
      <w:marBottom w:val="0"/>
      <w:divBdr>
        <w:top w:val="none" w:sz="0" w:space="0" w:color="auto"/>
        <w:left w:val="none" w:sz="0" w:space="0" w:color="auto"/>
        <w:bottom w:val="none" w:sz="0" w:space="0" w:color="auto"/>
        <w:right w:val="none" w:sz="0" w:space="0" w:color="auto"/>
      </w:divBdr>
    </w:div>
    <w:div w:id="478959972">
      <w:bodyDiv w:val="1"/>
      <w:marLeft w:val="0"/>
      <w:marRight w:val="0"/>
      <w:marTop w:val="0"/>
      <w:marBottom w:val="0"/>
      <w:divBdr>
        <w:top w:val="none" w:sz="0" w:space="0" w:color="auto"/>
        <w:left w:val="none" w:sz="0" w:space="0" w:color="auto"/>
        <w:bottom w:val="none" w:sz="0" w:space="0" w:color="auto"/>
        <w:right w:val="none" w:sz="0" w:space="0" w:color="auto"/>
      </w:divBdr>
    </w:div>
    <w:div w:id="535585261">
      <w:bodyDiv w:val="1"/>
      <w:marLeft w:val="0"/>
      <w:marRight w:val="0"/>
      <w:marTop w:val="0"/>
      <w:marBottom w:val="0"/>
      <w:divBdr>
        <w:top w:val="none" w:sz="0" w:space="0" w:color="auto"/>
        <w:left w:val="none" w:sz="0" w:space="0" w:color="auto"/>
        <w:bottom w:val="none" w:sz="0" w:space="0" w:color="auto"/>
        <w:right w:val="none" w:sz="0" w:space="0" w:color="auto"/>
      </w:divBdr>
    </w:div>
    <w:div w:id="565073862">
      <w:bodyDiv w:val="1"/>
      <w:marLeft w:val="0"/>
      <w:marRight w:val="0"/>
      <w:marTop w:val="0"/>
      <w:marBottom w:val="0"/>
      <w:divBdr>
        <w:top w:val="none" w:sz="0" w:space="0" w:color="auto"/>
        <w:left w:val="none" w:sz="0" w:space="0" w:color="auto"/>
        <w:bottom w:val="none" w:sz="0" w:space="0" w:color="auto"/>
        <w:right w:val="none" w:sz="0" w:space="0" w:color="auto"/>
      </w:divBdr>
    </w:div>
    <w:div w:id="575282776">
      <w:bodyDiv w:val="1"/>
      <w:marLeft w:val="0"/>
      <w:marRight w:val="0"/>
      <w:marTop w:val="0"/>
      <w:marBottom w:val="0"/>
      <w:divBdr>
        <w:top w:val="none" w:sz="0" w:space="0" w:color="auto"/>
        <w:left w:val="none" w:sz="0" w:space="0" w:color="auto"/>
        <w:bottom w:val="none" w:sz="0" w:space="0" w:color="auto"/>
        <w:right w:val="none" w:sz="0" w:space="0" w:color="auto"/>
      </w:divBdr>
    </w:div>
    <w:div w:id="625745688">
      <w:bodyDiv w:val="1"/>
      <w:marLeft w:val="0"/>
      <w:marRight w:val="0"/>
      <w:marTop w:val="0"/>
      <w:marBottom w:val="0"/>
      <w:divBdr>
        <w:top w:val="none" w:sz="0" w:space="0" w:color="auto"/>
        <w:left w:val="none" w:sz="0" w:space="0" w:color="auto"/>
        <w:bottom w:val="none" w:sz="0" w:space="0" w:color="auto"/>
        <w:right w:val="none" w:sz="0" w:space="0" w:color="auto"/>
      </w:divBdr>
    </w:div>
    <w:div w:id="635718156">
      <w:bodyDiv w:val="1"/>
      <w:marLeft w:val="0"/>
      <w:marRight w:val="0"/>
      <w:marTop w:val="0"/>
      <w:marBottom w:val="0"/>
      <w:divBdr>
        <w:top w:val="none" w:sz="0" w:space="0" w:color="auto"/>
        <w:left w:val="none" w:sz="0" w:space="0" w:color="auto"/>
        <w:bottom w:val="none" w:sz="0" w:space="0" w:color="auto"/>
        <w:right w:val="none" w:sz="0" w:space="0" w:color="auto"/>
      </w:divBdr>
    </w:div>
    <w:div w:id="642193720">
      <w:bodyDiv w:val="1"/>
      <w:marLeft w:val="0"/>
      <w:marRight w:val="0"/>
      <w:marTop w:val="0"/>
      <w:marBottom w:val="0"/>
      <w:divBdr>
        <w:top w:val="none" w:sz="0" w:space="0" w:color="auto"/>
        <w:left w:val="none" w:sz="0" w:space="0" w:color="auto"/>
        <w:bottom w:val="none" w:sz="0" w:space="0" w:color="auto"/>
        <w:right w:val="none" w:sz="0" w:space="0" w:color="auto"/>
      </w:divBdr>
    </w:div>
    <w:div w:id="672610827">
      <w:bodyDiv w:val="1"/>
      <w:marLeft w:val="0"/>
      <w:marRight w:val="0"/>
      <w:marTop w:val="0"/>
      <w:marBottom w:val="0"/>
      <w:divBdr>
        <w:top w:val="none" w:sz="0" w:space="0" w:color="auto"/>
        <w:left w:val="none" w:sz="0" w:space="0" w:color="auto"/>
        <w:bottom w:val="none" w:sz="0" w:space="0" w:color="auto"/>
        <w:right w:val="none" w:sz="0" w:space="0" w:color="auto"/>
      </w:divBdr>
    </w:div>
    <w:div w:id="688068921">
      <w:bodyDiv w:val="1"/>
      <w:marLeft w:val="0"/>
      <w:marRight w:val="0"/>
      <w:marTop w:val="0"/>
      <w:marBottom w:val="0"/>
      <w:divBdr>
        <w:top w:val="none" w:sz="0" w:space="0" w:color="auto"/>
        <w:left w:val="none" w:sz="0" w:space="0" w:color="auto"/>
        <w:bottom w:val="none" w:sz="0" w:space="0" w:color="auto"/>
        <w:right w:val="none" w:sz="0" w:space="0" w:color="auto"/>
      </w:divBdr>
      <w:divsChild>
        <w:div w:id="1132209300">
          <w:marLeft w:val="0"/>
          <w:marRight w:val="30"/>
          <w:marTop w:val="0"/>
          <w:marBottom w:val="0"/>
          <w:divBdr>
            <w:top w:val="none" w:sz="0" w:space="0" w:color="auto"/>
            <w:left w:val="none" w:sz="0" w:space="0" w:color="auto"/>
            <w:bottom w:val="none" w:sz="0" w:space="0" w:color="auto"/>
            <w:right w:val="none" w:sz="0" w:space="0" w:color="auto"/>
          </w:divBdr>
        </w:div>
        <w:div w:id="1487622991">
          <w:marLeft w:val="0"/>
          <w:marRight w:val="0"/>
          <w:marTop w:val="0"/>
          <w:marBottom w:val="0"/>
          <w:divBdr>
            <w:top w:val="none" w:sz="0" w:space="0" w:color="auto"/>
            <w:left w:val="none" w:sz="0" w:space="0" w:color="auto"/>
            <w:bottom w:val="none" w:sz="0" w:space="0" w:color="auto"/>
            <w:right w:val="none" w:sz="0" w:space="0" w:color="auto"/>
          </w:divBdr>
        </w:div>
      </w:divsChild>
    </w:div>
    <w:div w:id="713163571">
      <w:bodyDiv w:val="1"/>
      <w:marLeft w:val="0"/>
      <w:marRight w:val="0"/>
      <w:marTop w:val="0"/>
      <w:marBottom w:val="0"/>
      <w:divBdr>
        <w:top w:val="none" w:sz="0" w:space="0" w:color="auto"/>
        <w:left w:val="none" w:sz="0" w:space="0" w:color="auto"/>
        <w:bottom w:val="none" w:sz="0" w:space="0" w:color="auto"/>
        <w:right w:val="none" w:sz="0" w:space="0" w:color="auto"/>
      </w:divBdr>
    </w:div>
    <w:div w:id="734469447">
      <w:bodyDiv w:val="1"/>
      <w:marLeft w:val="0"/>
      <w:marRight w:val="0"/>
      <w:marTop w:val="0"/>
      <w:marBottom w:val="0"/>
      <w:divBdr>
        <w:top w:val="none" w:sz="0" w:space="0" w:color="auto"/>
        <w:left w:val="none" w:sz="0" w:space="0" w:color="auto"/>
        <w:bottom w:val="none" w:sz="0" w:space="0" w:color="auto"/>
        <w:right w:val="none" w:sz="0" w:space="0" w:color="auto"/>
      </w:divBdr>
      <w:divsChild>
        <w:div w:id="202522488">
          <w:marLeft w:val="0"/>
          <w:marRight w:val="30"/>
          <w:marTop w:val="0"/>
          <w:marBottom w:val="0"/>
          <w:divBdr>
            <w:top w:val="none" w:sz="0" w:space="0" w:color="auto"/>
            <w:left w:val="none" w:sz="0" w:space="0" w:color="auto"/>
            <w:bottom w:val="none" w:sz="0" w:space="0" w:color="auto"/>
            <w:right w:val="none" w:sz="0" w:space="0" w:color="auto"/>
          </w:divBdr>
        </w:div>
        <w:div w:id="203640068">
          <w:marLeft w:val="0"/>
          <w:marRight w:val="0"/>
          <w:marTop w:val="0"/>
          <w:marBottom w:val="0"/>
          <w:divBdr>
            <w:top w:val="none" w:sz="0" w:space="0" w:color="auto"/>
            <w:left w:val="none" w:sz="0" w:space="0" w:color="auto"/>
            <w:bottom w:val="none" w:sz="0" w:space="0" w:color="auto"/>
            <w:right w:val="none" w:sz="0" w:space="0" w:color="auto"/>
          </w:divBdr>
        </w:div>
      </w:divsChild>
    </w:div>
    <w:div w:id="747189672">
      <w:bodyDiv w:val="1"/>
      <w:marLeft w:val="0"/>
      <w:marRight w:val="0"/>
      <w:marTop w:val="0"/>
      <w:marBottom w:val="0"/>
      <w:divBdr>
        <w:top w:val="none" w:sz="0" w:space="0" w:color="auto"/>
        <w:left w:val="none" w:sz="0" w:space="0" w:color="auto"/>
        <w:bottom w:val="none" w:sz="0" w:space="0" w:color="auto"/>
        <w:right w:val="none" w:sz="0" w:space="0" w:color="auto"/>
      </w:divBdr>
    </w:div>
    <w:div w:id="772552572">
      <w:bodyDiv w:val="1"/>
      <w:marLeft w:val="0"/>
      <w:marRight w:val="0"/>
      <w:marTop w:val="0"/>
      <w:marBottom w:val="0"/>
      <w:divBdr>
        <w:top w:val="none" w:sz="0" w:space="0" w:color="auto"/>
        <w:left w:val="none" w:sz="0" w:space="0" w:color="auto"/>
        <w:bottom w:val="none" w:sz="0" w:space="0" w:color="auto"/>
        <w:right w:val="none" w:sz="0" w:space="0" w:color="auto"/>
      </w:divBdr>
    </w:div>
    <w:div w:id="774133735">
      <w:bodyDiv w:val="1"/>
      <w:marLeft w:val="0"/>
      <w:marRight w:val="0"/>
      <w:marTop w:val="0"/>
      <w:marBottom w:val="0"/>
      <w:divBdr>
        <w:top w:val="none" w:sz="0" w:space="0" w:color="auto"/>
        <w:left w:val="none" w:sz="0" w:space="0" w:color="auto"/>
        <w:bottom w:val="none" w:sz="0" w:space="0" w:color="auto"/>
        <w:right w:val="none" w:sz="0" w:space="0" w:color="auto"/>
      </w:divBdr>
    </w:div>
    <w:div w:id="781731192">
      <w:bodyDiv w:val="1"/>
      <w:marLeft w:val="0"/>
      <w:marRight w:val="0"/>
      <w:marTop w:val="0"/>
      <w:marBottom w:val="0"/>
      <w:divBdr>
        <w:top w:val="none" w:sz="0" w:space="0" w:color="auto"/>
        <w:left w:val="none" w:sz="0" w:space="0" w:color="auto"/>
        <w:bottom w:val="none" w:sz="0" w:space="0" w:color="auto"/>
        <w:right w:val="none" w:sz="0" w:space="0" w:color="auto"/>
      </w:divBdr>
      <w:divsChild>
        <w:div w:id="1362633411">
          <w:marLeft w:val="0"/>
          <w:marRight w:val="0"/>
          <w:marTop w:val="100"/>
          <w:marBottom w:val="100"/>
          <w:divBdr>
            <w:top w:val="none" w:sz="0" w:space="0" w:color="auto"/>
            <w:left w:val="none" w:sz="0" w:space="0" w:color="auto"/>
            <w:bottom w:val="none" w:sz="0" w:space="0" w:color="auto"/>
            <w:right w:val="none" w:sz="0" w:space="0" w:color="auto"/>
          </w:divBdr>
          <w:divsChild>
            <w:div w:id="129589961">
              <w:marLeft w:val="0"/>
              <w:marRight w:val="0"/>
              <w:marTop w:val="0"/>
              <w:marBottom w:val="0"/>
              <w:divBdr>
                <w:top w:val="none" w:sz="0" w:space="0" w:color="auto"/>
                <w:left w:val="none" w:sz="0" w:space="0" w:color="auto"/>
                <w:bottom w:val="none" w:sz="0" w:space="0" w:color="auto"/>
                <w:right w:val="none" w:sz="0" w:space="0" w:color="auto"/>
              </w:divBdr>
              <w:divsChild>
                <w:div w:id="142628413">
                  <w:marLeft w:val="75"/>
                  <w:marRight w:val="0"/>
                  <w:marTop w:val="0"/>
                  <w:marBottom w:val="0"/>
                  <w:divBdr>
                    <w:top w:val="none" w:sz="0" w:space="0" w:color="auto"/>
                    <w:left w:val="none" w:sz="0" w:space="0" w:color="auto"/>
                    <w:bottom w:val="none" w:sz="0" w:space="0" w:color="auto"/>
                    <w:right w:val="none" w:sz="0" w:space="0" w:color="auto"/>
                  </w:divBdr>
                  <w:divsChild>
                    <w:div w:id="1656060036">
                      <w:marLeft w:val="0"/>
                      <w:marRight w:val="0"/>
                      <w:marTop w:val="0"/>
                      <w:marBottom w:val="0"/>
                      <w:divBdr>
                        <w:top w:val="none" w:sz="0" w:space="0" w:color="auto"/>
                        <w:left w:val="none" w:sz="0" w:space="0" w:color="auto"/>
                        <w:bottom w:val="none" w:sz="0" w:space="0" w:color="auto"/>
                        <w:right w:val="none" w:sz="0" w:space="0" w:color="auto"/>
                      </w:divBdr>
                      <w:divsChild>
                        <w:div w:id="1517382279">
                          <w:marLeft w:val="0"/>
                          <w:marRight w:val="0"/>
                          <w:marTop w:val="0"/>
                          <w:marBottom w:val="0"/>
                          <w:divBdr>
                            <w:top w:val="none" w:sz="0" w:space="0" w:color="auto"/>
                            <w:left w:val="none" w:sz="0" w:space="0" w:color="auto"/>
                            <w:bottom w:val="none" w:sz="0" w:space="0" w:color="auto"/>
                            <w:right w:val="none" w:sz="0" w:space="0" w:color="auto"/>
                          </w:divBdr>
                          <w:divsChild>
                            <w:div w:id="356321560">
                              <w:marLeft w:val="0"/>
                              <w:marRight w:val="0"/>
                              <w:marTop w:val="75"/>
                              <w:marBottom w:val="0"/>
                              <w:divBdr>
                                <w:top w:val="none" w:sz="0" w:space="0" w:color="auto"/>
                                <w:left w:val="none" w:sz="0" w:space="0" w:color="auto"/>
                                <w:bottom w:val="none" w:sz="0" w:space="0" w:color="auto"/>
                                <w:right w:val="none" w:sz="0" w:space="0" w:color="auto"/>
                              </w:divBdr>
                              <w:divsChild>
                                <w:div w:id="11354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041939">
      <w:bodyDiv w:val="1"/>
      <w:marLeft w:val="0"/>
      <w:marRight w:val="0"/>
      <w:marTop w:val="0"/>
      <w:marBottom w:val="0"/>
      <w:divBdr>
        <w:top w:val="none" w:sz="0" w:space="0" w:color="auto"/>
        <w:left w:val="none" w:sz="0" w:space="0" w:color="auto"/>
        <w:bottom w:val="none" w:sz="0" w:space="0" w:color="auto"/>
        <w:right w:val="none" w:sz="0" w:space="0" w:color="auto"/>
      </w:divBdr>
    </w:div>
    <w:div w:id="805317717">
      <w:bodyDiv w:val="1"/>
      <w:marLeft w:val="0"/>
      <w:marRight w:val="0"/>
      <w:marTop w:val="0"/>
      <w:marBottom w:val="0"/>
      <w:divBdr>
        <w:top w:val="none" w:sz="0" w:space="0" w:color="auto"/>
        <w:left w:val="none" w:sz="0" w:space="0" w:color="auto"/>
        <w:bottom w:val="none" w:sz="0" w:space="0" w:color="auto"/>
        <w:right w:val="none" w:sz="0" w:space="0" w:color="auto"/>
      </w:divBdr>
    </w:div>
    <w:div w:id="805779413">
      <w:bodyDiv w:val="1"/>
      <w:marLeft w:val="0"/>
      <w:marRight w:val="0"/>
      <w:marTop w:val="0"/>
      <w:marBottom w:val="0"/>
      <w:divBdr>
        <w:top w:val="none" w:sz="0" w:space="0" w:color="auto"/>
        <w:left w:val="none" w:sz="0" w:space="0" w:color="auto"/>
        <w:bottom w:val="none" w:sz="0" w:space="0" w:color="auto"/>
        <w:right w:val="none" w:sz="0" w:space="0" w:color="auto"/>
      </w:divBdr>
    </w:div>
    <w:div w:id="816461160">
      <w:bodyDiv w:val="1"/>
      <w:marLeft w:val="0"/>
      <w:marRight w:val="0"/>
      <w:marTop w:val="0"/>
      <w:marBottom w:val="0"/>
      <w:divBdr>
        <w:top w:val="none" w:sz="0" w:space="0" w:color="auto"/>
        <w:left w:val="none" w:sz="0" w:space="0" w:color="auto"/>
        <w:bottom w:val="none" w:sz="0" w:space="0" w:color="auto"/>
        <w:right w:val="none" w:sz="0" w:space="0" w:color="auto"/>
      </w:divBdr>
    </w:div>
    <w:div w:id="843514252">
      <w:bodyDiv w:val="1"/>
      <w:marLeft w:val="0"/>
      <w:marRight w:val="0"/>
      <w:marTop w:val="0"/>
      <w:marBottom w:val="0"/>
      <w:divBdr>
        <w:top w:val="none" w:sz="0" w:space="0" w:color="auto"/>
        <w:left w:val="none" w:sz="0" w:space="0" w:color="auto"/>
        <w:bottom w:val="none" w:sz="0" w:space="0" w:color="auto"/>
        <w:right w:val="none" w:sz="0" w:space="0" w:color="auto"/>
      </w:divBdr>
    </w:div>
    <w:div w:id="857084884">
      <w:bodyDiv w:val="1"/>
      <w:marLeft w:val="0"/>
      <w:marRight w:val="0"/>
      <w:marTop w:val="0"/>
      <w:marBottom w:val="0"/>
      <w:divBdr>
        <w:top w:val="none" w:sz="0" w:space="0" w:color="auto"/>
        <w:left w:val="none" w:sz="0" w:space="0" w:color="auto"/>
        <w:bottom w:val="none" w:sz="0" w:space="0" w:color="auto"/>
        <w:right w:val="none" w:sz="0" w:space="0" w:color="auto"/>
      </w:divBdr>
    </w:div>
    <w:div w:id="878005685">
      <w:bodyDiv w:val="1"/>
      <w:marLeft w:val="0"/>
      <w:marRight w:val="0"/>
      <w:marTop w:val="0"/>
      <w:marBottom w:val="0"/>
      <w:divBdr>
        <w:top w:val="none" w:sz="0" w:space="0" w:color="auto"/>
        <w:left w:val="none" w:sz="0" w:space="0" w:color="auto"/>
        <w:bottom w:val="none" w:sz="0" w:space="0" w:color="auto"/>
        <w:right w:val="none" w:sz="0" w:space="0" w:color="auto"/>
      </w:divBdr>
    </w:div>
    <w:div w:id="887956273">
      <w:bodyDiv w:val="1"/>
      <w:marLeft w:val="0"/>
      <w:marRight w:val="0"/>
      <w:marTop w:val="0"/>
      <w:marBottom w:val="0"/>
      <w:divBdr>
        <w:top w:val="none" w:sz="0" w:space="0" w:color="auto"/>
        <w:left w:val="none" w:sz="0" w:space="0" w:color="auto"/>
        <w:bottom w:val="none" w:sz="0" w:space="0" w:color="auto"/>
        <w:right w:val="none" w:sz="0" w:space="0" w:color="auto"/>
      </w:divBdr>
    </w:div>
    <w:div w:id="894969602">
      <w:bodyDiv w:val="1"/>
      <w:marLeft w:val="0"/>
      <w:marRight w:val="0"/>
      <w:marTop w:val="0"/>
      <w:marBottom w:val="0"/>
      <w:divBdr>
        <w:top w:val="none" w:sz="0" w:space="0" w:color="auto"/>
        <w:left w:val="none" w:sz="0" w:space="0" w:color="auto"/>
        <w:bottom w:val="none" w:sz="0" w:space="0" w:color="auto"/>
        <w:right w:val="none" w:sz="0" w:space="0" w:color="auto"/>
      </w:divBdr>
    </w:div>
    <w:div w:id="900483688">
      <w:bodyDiv w:val="1"/>
      <w:marLeft w:val="0"/>
      <w:marRight w:val="0"/>
      <w:marTop w:val="0"/>
      <w:marBottom w:val="0"/>
      <w:divBdr>
        <w:top w:val="none" w:sz="0" w:space="0" w:color="auto"/>
        <w:left w:val="none" w:sz="0" w:space="0" w:color="auto"/>
        <w:bottom w:val="none" w:sz="0" w:space="0" w:color="auto"/>
        <w:right w:val="none" w:sz="0" w:space="0" w:color="auto"/>
      </w:divBdr>
      <w:divsChild>
        <w:div w:id="141696597">
          <w:marLeft w:val="0"/>
          <w:marRight w:val="0"/>
          <w:marTop w:val="0"/>
          <w:marBottom w:val="0"/>
          <w:divBdr>
            <w:top w:val="none" w:sz="0" w:space="0" w:color="auto"/>
            <w:left w:val="none" w:sz="0" w:space="0" w:color="auto"/>
            <w:bottom w:val="none" w:sz="0" w:space="0" w:color="auto"/>
            <w:right w:val="none" w:sz="0" w:space="0" w:color="auto"/>
          </w:divBdr>
        </w:div>
        <w:div w:id="1325085173">
          <w:marLeft w:val="0"/>
          <w:marRight w:val="30"/>
          <w:marTop w:val="0"/>
          <w:marBottom w:val="0"/>
          <w:divBdr>
            <w:top w:val="none" w:sz="0" w:space="0" w:color="auto"/>
            <w:left w:val="none" w:sz="0" w:space="0" w:color="auto"/>
            <w:bottom w:val="none" w:sz="0" w:space="0" w:color="auto"/>
            <w:right w:val="none" w:sz="0" w:space="0" w:color="auto"/>
          </w:divBdr>
        </w:div>
      </w:divsChild>
    </w:div>
    <w:div w:id="902256468">
      <w:bodyDiv w:val="1"/>
      <w:marLeft w:val="0"/>
      <w:marRight w:val="0"/>
      <w:marTop w:val="0"/>
      <w:marBottom w:val="0"/>
      <w:divBdr>
        <w:top w:val="none" w:sz="0" w:space="0" w:color="auto"/>
        <w:left w:val="none" w:sz="0" w:space="0" w:color="auto"/>
        <w:bottom w:val="none" w:sz="0" w:space="0" w:color="auto"/>
        <w:right w:val="none" w:sz="0" w:space="0" w:color="auto"/>
      </w:divBdr>
      <w:divsChild>
        <w:div w:id="1038050990">
          <w:marLeft w:val="0"/>
          <w:marRight w:val="30"/>
          <w:marTop w:val="0"/>
          <w:marBottom w:val="0"/>
          <w:divBdr>
            <w:top w:val="none" w:sz="0" w:space="0" w:color="auto"/>
            <w:left w:val="none" w:sz="0" w:space="0" w:color="auto"/>
            <w:bottom w:val="none" w:sz="0" w:space="0" w:color="auto"/>
            <w:right w:val="none" w:sz="0" w:space="0" w:color="auto"/>
          </w:divBdr>
        </w:div>
        <w:div w:id="1080642101">
          <w:marLeft w:val="0"/>
          <w:marRight w:val="0"/>
          <w:marTop w:val="0"/>
          <w:marBottom w:val="0"/>
          <w:divBdr>
            <w:top w:val="none" w:sz="0" w:space="0" w:color="auto"/>
            <w:left w:val="none" w:sz="0" w:space="0" w:color="auto"/>
            <w:bottom w:val="none" w:sz="0" w:space="0" w:color="auto"/>
            <w:right w:val="none" w:sz="0" w:space="0" w:color="auto"/>
          </w:divBdr>
        </w:div>
      </w:divsChild>
    </w:div>
    <w:div w:id="905185829">
      <w:bodyDiv w:val="1"/>
      <w:marLeft w:val="0"/>
      <w:marRight w:val="0"/>
      <w:marTop w:val="0"/>
      <w:marBottom w:val="0"/>
      <w:divBdr>
        <w:top w:val="none" w:sz="0" w:space="0" w:color="auto"/>
        <w:left w:val="none" w:sz="0" w:space="0" w:color="auto"/>
        <w:bottom w:val="none" w:sz="0" w:space="0" w:color="auto"/>
        <w:right w:val="none" w:sz="0" w:space="0" w:color="auto"/>
      </w:divBdr>
    </w:div>
    <w:div w:id="931162418">
      <w:bodyDiv w:val="1"/>
      <w:marLeft w:val="0"/>
      <w:marRight w:val="0"/>
      <w:marTop w:val="0"/>
      <w:marBottom w:val="0"/>
      <w:divBdr>
        <w:top w:val="none" w:sz="0" w:space="0" w:color="auto"/>
        <w:left w:val="none" w:sz="0" w:space="0" w:color="auto"/>
        <w:bottom w:val="none" w:sz="0" w:space="0" w:color="auto"/>
        <w:right w:val="none" w:sz="0" w:space="0" w:color="auto"/>
      </w:divBdr>
    </w:div>
    <w:div w:id="934674979">
      <w:bodyDiv w:val="1"/>
      <w:marLeft w:val="0"/>
      <w:marRight w:val="0"/>
      <w:marTop w:val="0"/>
      <w:marBottom w:val="0"/>
      <w:divBdr>
        <w:top w:val="none" w:sz="0" w:space="0" w:color="auto"/>
        <w:left w:val="none" w:sz="0" w:space="0" w:color="auto"/>
        <w:bottom w:val="none" w:sz="0" w:space="0" w:color="auto"/>
        <w:right w:val="none" w:sz="0" w:space="0" w:color="auto"/>
      </w:divBdr>
    </w:div>
    <w:div w:id="954291239">
      <w:bodyDiv w:val="1"/>
      <w:marLeft w:val="0"/>
      <w:marRight w:val="0"/>
      <w:marTop w:val="0"/>
      <w:marBottom w:val="0"/>
      <w:divBdr>
        <w:top w:val="none" w:sz="0" w:space="0" w:color="auto"/>
        <w:left w:val="none" w:sz="0" w:space="0" w:color="auto"/>
        <w:bottom w:val="none" w:sz="0" w:space="0" w:color="auto"/>
        <w:right w:val="none" w:sz="0" w:space="0" w:color="auto"/>
      </w:divBdr>
    </w:div>
    <w:div w:id="956526993">
      <w:bodyDiv w:val="1"/>
      <w:marLeft w:val="0"/>
      <w:marRight w:val="0"/>
      <w:marTop w:val="0"/>
      <w:marBottom w:val="0"/>
      <w:divBdr>
        <w:top w:val="none" w:sz="0" w:space="0" w:color="auto"/>
        <w:left w:val="none" w:sz="0" w:space="0" w:color="auto"/>
        <w:bottom w:val="none" w:sz="0" w:space="0" w:color="auto"/>
        <w:right w:val="none" w:sz="0" w:space="0" w:color="auto"/>
      </w:divBdr>
    </w:div>
    <w:div w:id="957293709">
      <w:bodyDiv w:val="1"/>
      <w:marLeft w:val="0"/>
      <w:marRight w:val="0"/>
      <w:marTop w:val="0"/>
      <w:marBottom w:val="0"/>
      <w:divBdr>
        <w:top w:val="none" w:sz="0" w:space="0" w:color="auto"/>
        <w:left w:val="none" w:sz="0" w:space="0" w:color="auto"/>
        <w:bottom w:val="none" w:sz="0" w:space="0" w:color="auto"/>
        <w:right w:val="none" w:sz="0" w:space="0" w:color="auto"/>
      </w:divBdr>
      <w:divsChild>
        <w:div w:id="267205443">
          <w:marLeft w:val="0"/>
          <w:marRight w:val="30"/>
          <w:marTop w:val="0"/>
          <w:marBottom w:val="0"/>
          <w:divBdr>
            <w:top w:val="none" w:sz="0" w:space="0" w:color="auto"/>
            <w:left w:val="none" w:sz="0" w:space="0" w:color="auto"/>
            <w:bottom w:val="none" w:sz="0" w:space="0" w:color="auto"/>
            <w:right w:val="none" w:sz="0" w:space="0" w:color="auto"/>
          </w:divBdr>
        </w:div>
        <w:div w:id="357894900">
          <w:marLeft w:val="0"/>
          <w:marRight w:val="0"/>
          <w:marTop w:val="0"/>
          <w:marBottom w:val="0"/>
          <w:divBdr>
            <w:top w:val="none" w:sz="0" w:space="0" w:color="auto"/>
            <w:left w:val="none" w:sz="0" w:space="0" w:color="auto"/>
            <w:bottom w:val="none" w:sz="0" w:space="0" w:color="auto"/>
            <w:right w:val="none" w:sz="0" w:space="0" w:color="auto"/>
          </w:divBdr>
        </w:div>
      </w:divsChild>
    </w:div>
    <w:div w:id="987588586">
      <w:bodyDiv w:val="1"/>
      <w:marLeft w:val="0"/>
      <w:marRight w:val="0"/>
      <w:marTop w:val="0"/>
      <w:marBottom w:val="0"/>
      <w:divBdr>
        <w:top w:val="none" w:sz="0" w:space="0" w:color="auto"/>
        <w:left w:val="none" w:sz="0" w:space="0" w:color="auto"/>
        <w:bottom w:val="none" w:sz="0" w:space="0" w:color="auto"/>
        <w:right w:val="none" w:sz="0" w:space="0" w:color="auto"/>
      </w:divBdr>
    </w:div>
    <w:div w:id="999114732">
      <w:bodyDiv w:val="1"/>
      <w:marLeft w:val="0"/>
      <w:marRight w:val="0"/>
      <w:marTop w:val="0"/>
      <w:marBottom w:val="0"/>
      <w:divBdr>
        <w:top w:val="none" w:sz="0" w:space="0" w:color="auto"/>
        <w:left w:val="none" w:sz="0" w:space="0" w:color="auto"/>
        <w:bottom w:val="none" w:sz="0" w:space="0" w:color="auto"/>
        <w:right w:val="none" w:sz="0" w:space="0" w:color="auto"/>
      </w:divBdr>
    </w:div>
    <w:div w:id="1010179066">
      <w:bodyDiv w:val="1"/>
      <w:marLeft w:val="0"/>
      <w:marRight w:val="0"/>
      <w:marTop w:val="0"/>
      <w:marBottom w:val="0"/>
      <w:divBdr>
        <w:top w:val="none" w:sz="0" w:space="0" w:color="auto"/>
        <w:left w:val="none" w:sz="0" w:space="0" w:color="auto"/>
        <w:bottom w:val="none" w:sz="0" w:space="0" w:color="auto"/>
        <w:right w:val="none" w:sz="0" w:space="0" w:color="auto"/>
      </w:divBdr>
    </w:div>
    <w:div w:id="1024483375">
      <w:bodyDiv w:val="1"/>
      <w:marLeft w:val="0"/>
      <w:marRight w:val="0"/>
      <w:marTop w:val="0"/>
      <w:marBottom w:val="0"/>
      <w:divBdr>
        <w:top w:val="none" w:sz="0" w:space="0" w:color="auto"/>
        <w:left w:val="none" w:sz="0" w:space="0" w:color="auto"/>
        <w:bottom w:val="none" w:sz="0" w:space="0" w:color="auto"/>
        <w:right w:val="none" w:sz="0" w:space="0" w:color="auto"/>
      </w:divBdr>
    </w:div>
    <w:div w:id="1024671821">
      <w:bodyDiv w:val="1"/>
      <w:marLeft w:val="0"/>
      <w:marRight w:val="0"/>
      <w:marTop w:val="0"/>
      <w:marBottom w:val="0"/>
      <w:divBdr>
        <w:top w:val="none" w:sz="0" w:space="0" w:color="auto"/>
        <w:left w:val="none" w:sz="0" w:space="0" w:color="auto"/>
        <w:bottom w:val="none" w:sz="0" w:space="0" w:color="auto"/>
        <w:right w:val="none" w:sz="0" w:space="0" w:color="auto"/>
      </w:divBdr>
    </w:div>
    <w:div w:id="1077628328">
      <w:bodyDiv w:val="1"/>
      <w:marLeft w:val="0"/>
      <w:marRight w:val="0"/>
      <w:marTop w:val="0"/>
      <w:marBottom w:val="0"/>
      <w:divBdr>
        <w:top w:val="none" w:sz="0" w:space="0" w:color="auto"/>
        <w:left w:val="none" w:sz="0" w:space="0" w:color="auto"/>
        <w:bottom w:val="none" w:sz="0" w:space="0" w:color="auto"/>
        <w:right w:val="none" w:sz="0" w:space="0" w:color="auto"/>
      </w:divBdr>
    </w:div>
    <w:div w:id="1097209917">
      <w:bodyDiv w:val="1"/>
      <w:marLeft w:val="0"/>
      <w:marRight w:val="0"/>
      <w:marTop w:val="0"/>
      <w:marBottom w:val="0"/>
      <w:divBdr>
        <w:top w:val="none" w:sz="0" w:space="0" w:color="auto"/>
        <w:left w:val="none" w:sz="0" w:space="0" w:color="auto"/>
        <w:bottom w:val="none" w:sz="0" w:space="0" w:color="auto"/>
        <w:right w:val="none" w:sz="0" w:space="0" w:color="auto"/>
      </w:divBdr>
    </w:div>
    <w:div w:id="1114129398">
      <w:bodyDiv w:val="1"/>
      <w:marLeft w:val="0"/>
      <w:marRight w:val="0"/>
      <w:marTop w:val="0"/>
      <w:marBottom w:val="0"/>
      <w:divBdr>
        <w:top w:val="none" w:sz="0" w:space="0" w:color="auto"/>
        <w:left w:val="none" w:sz="0" w:space="0" w:color="auto"/>
        <w:bottom w:val="none" w:sz="0" w:space="0" w:color="auto"/>
        <w:right w:val="none" w:sz="0" w:space="0" w:color="auto"/>
      </w:divBdr>
      <w:divsChild>
        <w:div w:id="73743649">
          <w:marLeft w:val="0"/>
          <w:marRight w:val="30"/>
          <w:marTop w:val="0"/>
          <w:marBottom w:val="0"/>
          <w:divBdr>
            <w:top w:val="none" w:sz="0" w:space="0" w:color="auto"/>
            <w:left w:val="none" w:sz="0" w:space="0" w:color="auto"/>
            <w:bottom w:val="none" w:sz="0" w:space="0" w:color="auto"/>
            <w:right w:val="none" w:sz="0" w:space="0" w:color="auto"/>
          </w:divBdr>
        </w:div>
      </w:divsChild>
    </w:div>
    <w:div w:id="1145707147">
      <w:bodyDiv w:val="1"/>
      <w:marLeft w:val="0"/>
      <w:marRight w:val="0"/>
      <w:marTop w:val="0"/>
      <w:marBottom w:val="0"/>
      <w:divBdr>
        <w:top w:val="none" w:sz="0" w:space="0" w:color="auto"/>
        <w:left w:val="none" w:sz="0" w:space="0" w:color="auto"/>
        <w:bottom w:val="none" w:sz="0" w:space="0" w:color="auto"/>
        <w:right w:val="none" w:sz="0" w:space="0" w:color="auto"/>
      </w:divBdr>
    </w:div>
    <w:div w:id="1153641590">
      <w:bodyDiv w:val="1"/>
      <w:marLeft w:val="0"/>
      <w:marRight w:val="0"/>
      <w:marTop w:val="0"/>
      <w:marBottom w:val="0"/>
      <w:divBdr>
        <w:top w:val="none" w:sz="0" w:space="0" w:color="auto"/>
        <w:left w:val="none" w:sz="0" w:space="0" w:color="auto"/>
        <w:bottom w:val="none" w:sz="0" w:space="0" w:color="auto"/>
        <w:right w:val="none" w:sz="0" w:space="0" w:color="auto"/>
      </w:divBdr>
    </w:div>
    <w:div w:id="1168986808">
      <w:bodyDiv w:val="1"/>
      <w:marLeft w:val="0"/>
      <w:marRight w:val="0"/>
      <w:marTop w:val="0"/>
      <w:marBottom w:val="0"/>
      <w:divBdr>
        <w:top w:val="none" w:sz="0" w:space="0" w:color="auto"/>
        <w:left w:val="none" w:sz="0" w:space="0" w:color="auto"/>
        <w:bottom w:val="none" w:sz="0" w:space="0" w:color="auto"/>
        <w:right w:val="none" w:sz="0" w:space="0" w:color="auto"/>
      </w:divBdr>
    </w:div>
    <w:div w:id="1176191154">
      <w:bodyDiv w:val="1"/>
      <w:marLeft w:val="0"/>
      <w:marRight w:val="0"/>
      <w:marTop w:val="0"/>
      <w:marBottom w:val="0"/>
      <w:divBdr>
        <w:top w:val="none" w:sz="0" w:space="0" w:color="auto"/>
        <w:left w:val="none" w:sz="0" w:space="0" w:color="auto"/>
        <w:bottom w:val="none" w:sz="0" w:space="0" w:color="auto"/>
        <w:right w:val="none" w:sz="0" w:space="0" w:color="auto"/>
      </w:divBdr>
    </w:div>
    <w:div w:id="1176581174">
      <w:bodyDiv w:val="1"/>
      <w:marLeft w:val="0"/>
      <w:marRight w:val="0"/>
      <w:marTop w:val="0"/>
      <w:marBottom w:val="0"/>
      <w:divBdr>
        <w:top w:val="none" w:sz="0" w:space="0" w:color="auto"/>
        <w:left w:val="none" w:sz="0" w:space="0" w:color="auto"/>
        <w:bottom w:val="none" w:sz="0" w:space="0" w:color="auto"/>
        <w:right w:val="none" w:sz="0" w:space="0" w:color="auto"/>
      </w:divBdr>
    </w:div>
    <w:div w:id="1176723920">
      <w:bodyDiv w:val="1"/>
      <w:marLeft w:val="0"/>
      <w:marRight w:val="0"/>
      <w:marTop w:val="0"/>
      <w:marBottom w:val="0"/>
      <w:divBdr>
        <w:top w:val="none" w:sz="0" w:space="0" w:color="auto"/>
        <w:left w:val="none" w:sz="0" w:space="0" w:color="auto"/>
        <w:bottom w:val="none" w:sz="0" w:space="0" w:color="auto"/>
        <w:right w:val="none" w:sz="0" w:space="0" w:color="auto"/>
      </w:divBdr>
    </w:div>
    <w:div w:id="1186290754">
      <w:bodyDiv w:val="1"/>
      <w:marLeft w:val="0"/>
      <w:marRight w:val="0"/>
      <w:marTop w:val="0"/>
      <w:marBottom w:val="0"/>
      <w:divBdr>
        <w:top w:val="none" w:sz="0" w:space="0" w:color="auto"/>
        <w:left w:val="none" w:sz="0" w:space="0" w:color="auto"/>
        <w:bottom w:val="none" w:sz="0" w:space="0" w:color="auto"/>
        <w:right w:val="none" w:sz="0" w:space="0" w:color="auto"/>
      </w:divBdr>
    </w:div>
    <w:div w:id="1210074505">
      <w:bodyDiv w:val="1"/>
      <w:marLeft w:val="0"/>
      <w:marRight w:val="0"/>
      <w:marTop w:val="0"/>
      <w:marBottom w:val="0"/>
      <w:divBdr>
        <w:top w:val="none" w:sz="0" w:space="0" w:color="auto"/>
        <w:left w:val="none" w:sz="0" w:space="0" w:color="auto"/>
        <w:bottom w:val="none" w:sz="0" w:space="0" w:color="auto"/>
        <w:right w:val="none" w:sz="0" w:space="0" w:color="auto"/>
      </w:divBdr>
    </w:div>
    <w:div w:id="1229995627">
      <w:bodyDiv w:val="1"/>
      <w:marLeft w:val="0"/>
      <w:marRight w:val="0"/>
      <w:marTop w:val="0"/>
      <w:marBottom w:val="0"/>
      <w:divBdr>
        <w:top w:val="none" w:sz="0" w:space="0" w:color="auto"/>
        <w:left w:val="none" w:sz="0" w:space="0" w:color="auto"/>
        <w:bottom w:val="none" w:sz="0" w:space="0" w:color="auto"/>
        <w:right w:val="none" w:sz="0" w:space="0" w:color="auto"/>
      </w:divBdr>
    </w:div>
    <w:div w:id="1234466626">
      <w:bodyDiv w:val="1"/>
      <w:marLeft w:val="0"/>
      <w:marRight w:val="0"/>
      <w:marTop w:val="0"/>
      <w:marBottom w:val="0"/>
      <w:divBdr>
        <w:top w:val="none" w:sz="0" w:space="0" w:color="auto"/>
        <w:left w:val="none" w:sz="0" w:space="0" w:color="auto"/>
        <w:bottom w:val="none" w:sz="0" w:space="0" w:color="auto"/>
        <w:right w:val="none" w:sz="0" w:space="0" w:color="auto"/>
      </w:divBdr>
      <w:divsChild>
        <w:div w:id="401877697">
          <w:marLeft w:val="0"/>
          <w:marRight w:val="0"/>
          <w:marTop w:val="0"/>
          <w:marBottom w:val="0"/>
          <w:divBdr>
            <w:top w:val="none" w:sz="0" w:space="0" w:color="auto"/>
            <w:left w:val="none" w:sz="0" w:space="0" w:color="auto"/>
            <w:bottom w:val="none" w:sz="0" w:space="0" w:color="auto"/>
            <w:right w:val="none" w:sz="0" w:space="0" w:color="auto"/>
          </w:divBdr>
        </w:div>
        <w:div w:id="1167865984">
          <w:marLeft w:val="0"/>
          <w:marRight w:val="30"/>
          <w:marTop w:val="0"/>
          <w:marBottom w:val="0"/>
          <w:divBdr>
            <w:top w:val="none" w:sz="0" w:space="0" w:color="auto"/>
            <w:left w:val="none" w:sz="0" w:space="0" w:color="auto"/>
            <w:bottom w:val="none" w:sz="0" w:space="0" w:color="auto"/>
            <w:right w:val="none" w:sz="0" w:space="0" w:color="auto"/>
          </w:divBdr>
        </w:div>
      </w:divsChild>
    </w:div>
    <w:div w:id="1241981365">
      <w:bodyDiv w:val="1"/>
      <w:marLeft w:val="0"/>
      <w:marRight w:val="0"/>
      <w:marTop w:val="0"/>
      <w:marBottom w:val="0"/>
      <w:divBdr>
        <w:top w:val="none" w:sz="0" w:space="0" w:color="auto"/>
        <w:left w:val="none" w:sz="0" w:space="0" w:color="auto"/>
        <w:bottom w:val="none" w:sz="0" w:space="0" w:color="auto"/>
        <w:right w:val="none" w:sz="0" w:space="0" w:color="auto"/>
      </w:divBdr>
    </w:div>
    <w:div w:id="1288388457">
      <w:bodyDiv w:val="1"/>
      <w:marLeft w:val="0"/>
      <w:marRight w:val="0"/>
      <w:marTop w:val="0"/>
      <w:marBottom w:val="0"/>
      <w:divBdr>
        <w:top w:val="none" w:sz="0" w:space="0" w:color="auto"/>
        <w:left w:val="none" w:sz="0" w:space="0" w:color="auto"/>
        <w:bottom w:val="none" w:sz="0" w:space="0" w:color="auto"/>
        <w:right w:val="none" w:sz="0" w:space="0" w:color="auto"/>
      </w:divBdr>
    </w:div>
    <w:div w:id="1322809505">
      <w:bodyDiv w:val="1"/>
      <w:marLeft w:val="0"/>
      <w:marRight w:val="0"/>
      <w:marTop w:val="0"/>
      <w:marBottom w:val="0"/>
      <w:divBdr>
        <w:top w:val="none" w:sz="0" w:space="0" w:color="auto"/>
        <w:left w:val="none" w:sz="0" w:space="0" w:color="auto"/>
        <w:bottom w:val="none" w:sz="0" w:space="0" w:color="auto"/>
        <w:right w:val="none" w:sz="0" w:space="0" w:color="auto"/>
      </w:divBdr>
    </w:div>
    <w:div w:id="1330016527">
      <w:bodyDiv w:val="1"/>
      <w:marLeft w:val="0"/>
      <w:marRight w:val="0"/>
      <w:marTop w:val="0"/>
      <w:marBottom w:val="0"/>
      <w:divBdr>
        <w:top w:val="none" w:sz="0" w:space="0" w:color="auto"/>
        <w:left w:val="none" w:sz="0" w:space="0" w:color="auto"/>
        <w:bottom w:val="none" w:sz="0" w:space="0" w:color="auto"/>
        <w:right w:val="none" w:sz="0" w:space="0" w:color="auto"/>
      </w:divBdr>
    </w:div>
    <w:div w:id="1342078289">
      <w:bodyDiv w:val="1"/>
      <w:marLeft w:val="0"/>
      <w:marRight w:val="0"/>
      <w:marTop w:val="0"/>
      <w:marBottom w:val="0"/>
      <w:divBdr>
        <w:top w:val="none" w:sz="0" w:space="0" w:color="auto"/>
        <w:left w:val="none" w:sz="0" w:space="0" w:color="auto"/>
        <w:bottom w:val="none" w:sz="0" w:space="0" w:color="auto"/>
        <w:right w:val="none" w:sz="0" w:space="0" w:color="auto"/>
      </w:divBdr>
    </w:div>
    <w:div w:id="1358458441">
      <w:bodyDiv w:val="1"/>
      <w:marLeft w:val="0"/>
      <w:marRight w:val="0"/>
      <w:marTop w:val="0"/>
      <w:marBottom w:val="0"/>
      <w:divBdr>
        <w:top w:val="none" w:sz="0" w:space="0" w:color="auto"/>
        <w:left w:val="none" w:sz="0" w:space="0" w:color="auto"/>
        <w:bottom w:val="none" w:sz="0" w:space="0" w:color="auto"/>
        <w:right w:val="none" w:sz="0" w:space="0" w:color="auto"/>
      </w:divBdr>
    </w:div>
    <w:div w:id="1360088532">
      <w:bodyDiv w:val="1"/>
      <w:marLeft w:val="0"/>
      <w:marRight w:val="0"/>
      <w:marTop w:val="0"/>
      <w:marBottom w:val="0"/>
      <w:divBdr>
        <w:top w:val="none" w:sz="0" w:space="0" w:color="auto"/>
        <w:left w:val="none" w:sz="0" w:space="0" w:color="auto"/>
        <w:bottom w:val="none" w:sz="0" w:space="0" w:color="auto"/>
        <w:right w:val="none" w:sz="0" w:space="0" w:color="auto"/>
      </w:divBdr>
    </w:div>
    <w:div w:id="1360232328">
      <w:bodyDiv w:val="1"/>
      <w:marLeft w:val="0"/>
      <w:marRight w:val="0"/>
      <w:marTop w:val="0"/>
      <w:marBottom w:val="0"/>
      <w:divBdr>
        <w:top w:val="none" w:sz="0" w:space="0" w:color="auto"/>
        <w:left w:val="none" w:sz="0" w:space="0" w:color="auto"/>
        <w:bottom w:val="none" w:sz="0" w:space="0" w:color="auto"/>
        <w:right w:val="none" w:sz="0" w:space="0" w:color="auto"/>
      </w:divBdr>
    </w:div>
    <w:div w:id="1379934967">
      <w:bodyDiv w:val="1"/>
      <w:marLeft w:val="0"/>
      <w:marRight w:val="0"/>
      <w:marTop w:val="0"/>
      <w:marBottom w:val="0"/>
      <w:divBdr>
        <w:top w:val="none" w:sz="0" w:space="0" w:color="auto"/>
        <w:left w:val="none" w:sz="0" w:space="0" w:color="auto"/>
        <w:bottom w:val="none" w:sz="0" w:space="0" w:color="auto"/>
        <w:right w:val="none" w:sz="0" w:space="0" w:color="auto"/>
      </w:divBdr>
      <w:divsChild>
        <w:div w:id="1911571359">
          <w:marLeft w:val="0"/>
          <w:marRight w:val="0"/>
          <w:marTop w:val="0"/>
          <w:marBottom w:val="0"/>
          <w:divBdr>
            <w:top w:val="none" w:sz="0" w:space="0" w:color="auto"/>
            <w:left w:val="none" w:sz="0" w:space="0" w:color="auto"/>
            <w:bottom w:val="none" w:sz="0" w:space="0" w:color="auto"/>
            <w:right w:val="none" w:sz="0" w:space="0" w:color="auto"/>
          </w:divBdr>
          <w:divsChild>
            <w:div w:id="13834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5133">
      <w:bodyDiv w:val="1"/>
      <w:marLeft w:val="0"/>
      <w:marRight w:val="0"/>
      <w:marTop w:val="0"/>
      <w:marBottom w:val="0"/>
      <w:divBdr>
        <w:top w:val="none" w:sz="0" w:space="0" w:color="auto"/>
        <w:left w:val="none" w:sz="0" w:space="0" w:color="auto"/>
        <w:bottom w:val="none" w:sz="0" w:space="0" w:color="auto"/>
        <w:right w:val="none" w:sz="0" w:space="0" w:color="auto"/>
      </w:divBdr>
    </w:div>
    <w:div w:id="1398238354">
      <w:bodyDiv w:val="1"/>
      <w:marLeft w:val="0"/>
      <w:marRight w:val="0"/>
      <w:marTop w:val="0"/>
      <w:marBottom w:val="0"/>
      <w:divBdr>
        <w:top w:val="none" w:sz="0" w:space="0" w:color="auto"/>
        <w:left w:val="none" w:sz="0" w:space="0" w:color="auto"/>
        <w:bottom w:val="none" w:sz="0" w:space="0" w:color="auto"/>
        <w:right w:val="none" w:sz="0" w:space="0" w:color="auto"/>
      </w:divBdr>
      <w:divsChild>
        <w:div w:id="896864890">
          <w:marLeft w:val="0"/>
          <w:marRight w:val="0"/>
          <w:marTop w:val="0"/>
          <w:marBottom w:val="0"/>
          <w:divBdr>
            <w:top w:val="none" w:sz="0" w:space="0" w:color="auto"/>
            <w:left w:val="none" w:sz="0" w:space="0" w:color="auto"/>
            <w:bottom w:val="none" w:sz="0" w:space="0" w:color="auto"/>
            <w:right w:val="none" w:sz="0" w:space="0" w:color="auto"/>
          </w:divBdr>
        </w:div>
      </w:divsChild>
    </w:div>
    <w:div w:id="1408503474">
      <w:bodyDiv w:val="1"/>
      <w:marLeft w:val="0"/>
      <w:marRight w:val="0"/>
      <w:marTop w:val="0"/>
      <w:marBottom w:val="0"/>
      <w:divBdr>
        <w:top w:val="none" w:sz="0" w:space="0" w:color="auto"/>
        <w:left w:val="none" w:sz="0" w:space="0" w:color="auto"/>
        <w:bottom w:val="none" w:sz="0" w:space="0" w:color="auto"/>
        <w:right w:val="none" w:sz="0" w:space="0" w:color="auto"/>
      </w:divBdr>
    </w:div>
    <w:div w:id="1427926346">
      <w:bodyDiv w:val="1"/>
      <w:marLeft w:val="0"/>
      <w:marRight w:val="0"/>
      <w:marTop w:val="0"/>
      <w:marBottom w:val="0"/>
      <w:divBdr>
        <w:top w:val="none" w:sz="0" w:space="0" w:color="auto"/>
        <w:left w:val="none" w:sz="0" w:space="0" w:color="auto"/>
        <w:bottom w:val="none" w:sz="0" w:space="0" w:color="auto"/>
        <w:right w:val="none" w:sz="0" w:space="0" w:color="auto"/>
      </w:divBdr>
    </w:div>
    <w:div w:id="1433166505">
      <w:bodyDiv w:val="1"/>
      <w:marLeft w:val="0"/>
      <w:marRight w:val="0"/>
      <w:marTop w:val="0"/>
      <w:marBottom w:val="0"/>
      <w:divBdr>
        <w:top w:val="none" w:sz="0" w:space="0" w:color="auto"/>
        <w:left w:val="none" w:sz="0" w:space="0" w:color="auto"/>
        <w:bottom w:val="none" w:sz="0" w:space="0" w:color="auto"/>
        <w:right w:val="none" w:sz="0" w:space="0" w:color="auto"/>
      </w:divBdr>
      <w:divsChild>
        <w:div w:id="1456103009">
          <w:marLeft w:val="0"/>
          <w:marRight w:val="0"/>
          <w:marTop w:val="0"/>
          <w:marBottom w:val="0"/>
          <w:divBdr>
            <w:top w:val="none" w:sz="0" w:space="0" w:color="auto"/>
            <w:left w:val="none" w:sz="0" w:space="0" w:color="auto"/>
            <w:bottom w:val="none" w:sz="0" w:space="0" w:color="auto"/>
            <w:right w:val="none" w:sz="0" w:space="0" w:color="auto"/>
          </w:divBdr>
        </w:div>
        <w:div w:id="2094668033">
          <w:marLeft w:val="0"/>
          <w:marRight w:val="30"/>
          <w:marTop w:val="0"/>
          <w:marBottom w:val="0"/>
          <w:divBdr>
            <w:top w:val="none" w:sz="0" w:space="0" w:color="auto"/>
            <w:left w:val="none" w:sz="0" w:space="0" w:color="auto"/>
            <w:bottom w:val="none" w:sz="0" w:space="0" w:color="auto"/>
            <w:right w:val="none" w:sz="0" w:space="0" w:color="auto"/>
          </w:divBdr>
        </w:div>
      </w:divsChild>
    </w:div>
    <w:div w:id="1442605435">
      <w:bodyDiv w:val="1"/>
      <w:marLeft w:val="0"/>
      <w:marRight w:val="0"/>
      <w:marTop w:val="0"/>
      <w:marBottom w:val="0"/>
      <w:divBdr>
        <w:top w:val="none" w:sz="0" w:space="0" w:color="auto"/>
        <w:left w:val="none" w:sz="0" w:space="0" w:color="auto"/>
        <w:bottom w:val="none" w:sz="0" w:space="0" w:color="auto"/>
        <w:right w:val="none" w:sz="0" w:space="0" w:color="auto"/>
      </w:divBdr>
      <w:divsChild>
        <w:div w:id="792091500">
          <w:marLeft w:val="0"/>
          <w:marRight w:val="30"/>
          <w:marTop w:val="0"/>
          <w:marBottom w:val="0"/>
          <w:divBdr>
            <w:top w:val="none" w:sz="0" w:space="0" w:color="auto"/>
            <w:left w:val="none" w:sz="0" w:space="0" w:color="auto"/>
            <w:bottom w:val="none" w:sz="0" w:space="0" w:color="auto"/>
            <w:right w:val="none" w:sz="0" w:space="0" w:color="auto"/>
          </w:divBdr>
        </w:div>
        <w:div w:id="1881700900">
          <w:marLeft w:val="0"/>
          <w:marRight w:val="0"/>
          <w:marTop w:val="0"/>
          <w:marBottom w:val="0"/>
          <w:divBdr>
            <w:top w:val="none" w:sz="0" w:space="0" w:color="auto"/>
            <w:left w:val="none" w:sz="0" w:space="0" w:color="auto"/>
            <w:bottom w:val="none" w:sz="0" w:space="0" w:color="auto"/>
            <w:right w:val="none" w:sz="0" w:space="0" w:color="auto"/>
          </w:divBdr>
        </w:div>
      </w:divsChild>
    </w:div>
    <w:div w:id="1448423640">
      <w:bodyDiv w:val="1"/>
      <w:marLeft w:val="0"/>
      <w:marRight w:val="0"/>
      <w:marTop w:val="0"/>
      <w:marBottom w:val="0"/>
      <w:divBdr>
        <w:top w:val="none" w:sz="0" w:space="0" w:color="auto"/>
        <w:left w:val="none" w:sz="0" w:space="0" w:color="auto"/>
        <w:bottom w:val="none" w:sz="0" w:space="0" w:color="auto"/>
        <w:right w:val="none" w:sz="0" w:space="0" w:color="auto"/>
      </w:divBdr>
      <w:divsChild>
        <w:div w:id="10450176">
          <w:marLeft w:val="0"/>
          <w:marRight w:val="0"/>
          <w:marTop w:val="0"/>
          <w:marBottom w:val="0"/>
          <w:divBdr>
            <w:top w:val="none" w:sz="0" w:space="0" w:color="auto"/>
            <w:left w:val="none" w:sz="0" w:space="0" w:color="auto"/>
            <w:bottom w:val="none" w:sz="0" w:space="0" w:color="auto"/>
            <w:right w:val="none" w:sz="0" w:space="0" w:color="auto"/>
          </w:divBdr>
        </w:div>
        <w:div w:id="73356123">
          <w:marLeft w:val="0"/>
          <w:marRight w:val="0"/>
          <w:marTop w:val="0"/>
          <w:marBottom w:val="0"/>
          <w:divBdr>
            <w:top w:val="none" w:sz="0" w:space="0" w:color="auto"/>
            <w:left w:val="none" w:sz="0" w:space="0" w:color="auto"/>
            <w:bottom w:val="none" w:sz="0" w:space="0" w:color="auto"/>
            <w:right w:val="none" w:sz="0" w:space="0" w:color="auto"/>
          </w:divBdr>
        </w:div>
        <w:div w:id="124740550">
          <w:marLeft w:val="0"/>
          <w:marRight w:val="0"/>
          <w:marTop w:val="0"/>
          <w:marBottom w:val="0"/>
          <w:divBdr>
            <w:top w:val="none" w:sz="0" w:space="0" w:color="auto"/>
            <w:left w:val="none" w:sz="0" w:space="0" w:color="auto"/>
            <w:bottom w:val="none" w:sz="0" w:space="0" w:color="auto"/>
            <w:right w:val="none" w:sz="0" w:space="0" w:color="auto"/>
          </w:divBdr>
        </w:div>
        <w:div w:id="295844368">
          <w:marLeft w:val="0"/>
          <w:marRight w:val="0"/>
          <w:marTop w:val="0"/>
          <w:marBottom w:val="0"/>
          <w:divBdr>
            <w:top w:val="none" w:sz="0" w:space="0" w:color="auto"/>
            <w:left w:val="none" w:sz="0" w:space="0" w:color="auto"/>
            <w:bottom w:val="none" w:sz="0" w:space="0" w:color="auto"/>
            <w:right w:val="none" w:sz="0" w:space="0" w:color="auto"/>
          </w:divBdr>
        </w:div>
        <w:div w:id="330987267">
          <w:marLeft w:val="0"/>
          <w:marRight w:val="0"/>
          <w:marTop w:val="0"/>
          <w:marBottom w:val="0"/>
          <w:divBdr>
            <w:top w:val="none" w:sz="0" w:space="0" w:color="auto"/>
            <w:left w:val="none" w:sz="0" w:space="0" w:color="auto"/>
            <w:bottom w:val="none" w:sz="0" w:space="0" w:color="auto"/>
            <w:right w:val="none" w:sz="0" w:space="0" w:color="auto"/>
          </w:divBdr>
        </w:div>
        <w:div w:id="442069881">
          <w:marLeft w:val="0"/>
          <w:marRight w:val="0"/>
          <w:marTop w:val="0"/>
          <w:marBottom w:val="0"/>
          <w:divBdr>
            <w:top w:val="none" w:sz="0" w:space="0" w:color="auto"/>
            <w:left w:val="none" w:sz="0" w:space="0" w:color="auto"/>
            <w:bottom w:val="none" w:sz="0" w:space="0" w:color="auto"/>
            <w:right w:val="none" w:sz="0" w:space="0" w:color="auto"/>
          </w:divBdr>
        </w:div>
        <w:div w:id="480075056">
          <w:marLeft w:val="0"/>
          <w:marRight w:val="0"/>
          <w:marTop w:val="0"/>
          <w:marBottom w:val="0"/>
          <w:divBdr>
            <w:top w:val="none" w:sz="0" w:space="0" w:color="auto"/>
            <w:left w:val="none" w:sz="0" w:space="0" w:color="auto"/>
            <w:bottom w:val="none" w:sz="0" w:space="0" w:color="auto"/>
            <w:right w:val="none" w:sz="0" w:space="0" w:color="auto"/>
          </w:divBdr>
        </w:div>
        <w:div w:id="627517814">
          <w:marLeft w:val="0"/>
          <w:marRight w:val="0"/>
          <w:marTop w:val="0"/>
          <w:marBottom w:val="0"/>
          <w:divBdr>
            <w:top w:val="none" w:sz="0" w:space="0" w:color="auto"/>
            <w:left w:val="none" w:sz="0" w:space="0" w:color="auto"/>
            <w:bottom w:val="none" w:sz="0" w:space="0" w:color="auto"/>
            <w:right w:val="none" w:sz="0" w:space="0" w:color="auto"/>
          </w:divBdr>
        </w:div>
        <w:div w:id="861625256">
          <w:marLeft w:val="0"/>
          <w:marRight w:val="0"/>
          <w:marTop w:val="0"/>
          <w:marBottom w:val="0"/>
          <w:divBdr>
            <w:top w:val="none" w:sz="0" w:space="0" w:color="auto"/>
            <w:left w:val="none" w:sz="0" w:space="0" w:color="auto"/>
            <w:bottom w:val="none" w:sz="0" w:space="0" w:color="auto"/>
            <w:right w:val="none" w:sz="0" w:space="0" w:color="auto"/>
          </w:divBdr>
        </w:div>
        <w:div w:id="1163472143">
          <w:marLeft w:val="0"/>
          <w:marRight w:val="0"/>
          <w:marTop w:val="0"/>
          <w:marBottom w:val="0"/>
          <w:divBdr>
            <w:top w:val="none" w:sz="0" w:space="0" w:color="auto"/>
            <w:left w:val="none" w:sz="0" w:space="0" w:color="auto"/>
            <w:bottom w:val="none" w:sz="0" w:space="0" w:color="auto"/>
            <w:right w:val="none" w:sz="0" w:space="0" w:color="auto"/>
          </w:divBdr>
        </w:div>
        <w:div w:id="1202399201">
          <w:marLeft w:val="0"/>
          <w:marRight w:val="0"/>
          <w:marTop w:val="0"/>
          <w:marBottom w:val="0"/>
          <w:divBdr>
            <w:top w:val="none" w:sz="0" w:space="0" w:color="auto"/>
            <w:left w:val="none" w:sz="0" w:space="0" w:color="auto"/>
            <w:bottom w:val="none" w:sz="0" w:space="0" w:color="auto"/>
            <w:right w:val="none" w:sz="0" w:space="0" w:color="auto"/>
          </w:divBdr>
        </w:div>
        <w:div w:id="1340043210">
          <w:marLeft w:val="0"/>
          <w:marRight w:val="0"/>
          <w:marTop w:val="0"/>
          <w:marBottom w:val="0"/>
          <w:divBdr>
            <w:top w:val="none" w:sz="0" w:space="0" w:color="auto"/>
            <w:left w:val="none" w:sz="0" w:space="0" w:color="auto"/>
            <w:bottom w:val="none" w:sz="0" w:space="0" w:color="auto"/>
            <w:right w:val="none" w:sz="0" w:space="0" w:color="auto"/>
          </w:divBdr>
        </w:div>
        <w:div w:id="1751077774">
          <w:marLeft w:val="0"/>
          <w:marRight w:val="0"/>
          <w:marTop w:val="0"/>
          <w:marBottom w:val="0"/>
          <w:divBdr>
            <w:top w:val="none" w:sz="0" w:space="0" w:color="auto"/>
            <w:left w:val="none" w:sz="0" w:space="0" w:color="auto"/>
            <w:bottom w:val="none" w:sz="0" w:space="0" w:color="auto"/>
            <w:right w:val="none" w:sz="0" w:space="0" w:color="auto"/>
          </w:divBdr>
        </w:div>
      </w:divsChild>
    </w:div>
    <w:div w:id="1552035859">
      <w:bodyDiv w:val="1"/>
      <w:marLeft w:val="0"/>
      <w:marRight w:val="0"/>
      <w:marTop w:val="0"/>
      <w:marBottom w:val="0"/>
      <w:divBdr>
        <w:top w:val="none" w:sz="0" w:space="0" w:color="auto"/>
        <w:left w:val="none" w:sz="0" w:space="0" w:color="auto"/>
        <w:bottom w:val="none" w:sz="0" w:space="0" w:color="auto"/>
        <w:right w:val="none" w:sz="0" w:space="0" w:color="auto"/>
      </w:divBdr>
    </w:div>
    <w:div w:id="1557203101">
      <w:bodyDiv w:val="1"/>
      <w:marLeft w:val="0"/>
      <w:marRight w:val="0"/>
      <w:marTop w:val="0"/>
      <w:marBottom w:val="0"/>
      <w:divBdr>
        <w:top w:val="none" w:sz="0" w:space="0" w:color="auto"/>
        <w:left w:val="none" w:sz="0" w:space="0" w:color="auto"/>
        <w:bottom w:val="none" w:sz="0" w:space="0" w:color="auto"/>
        <w:right w:val="none" w:sz="0" w:space="0" w:color="auto"/>
      </w:divBdr>
    </w:div>
    <w:div w:id="1557928876">
      <w:bodyDiv w:val="1"/>
      <w:marLeft w:val="0"/>
      <w:marRight w:val="0"/>
      <w:marTop w:val="0"/>
      <w:marBottom w:val="0"/>
      <w:divBdr>
        <w:top w:val="none" w:sz="0" w:space="0" w:color="auto"/>
        <w:left w:val="none" w:sz="0" w:space="0" w:color="auto"/>
        <w:bottom w:val="none" w:sz="0" w:space="0" w:color="auto"/>
        <w:right w:val="none" w:sz="0" w:space="0" w:color="auto"/>
      </w:divBdr>
      <w:divsChild>
        <w:div w:id="737165122">
          <w:marLeft w:val="0"/>
          <w:marRight w:val="0"/>
          <w:marTop w:val="0"/>
          <w:marBottom w:val="0"/>
          <w:divBdr>
            <w:top w:val="none" w:sz="0" w:space="0" w:color="auto"/>
            <w:left w:val="none" w:sz="0" w:space="0" w:color="auto"/>
            <w:bottom w:val="none" w:sz="0" w:space="0" w:color="auto"/>
            <w:right w:val="none" w:sz="0" w:space="0" w:color="auto"/>
          </w:divBdr>
        </w:div>
        <w:div w:id="747963383">
          <w:marLeft w:val="0"/>
          <w:marRight w:val="30"/>
          <w:marTop w:val="0"/>
          <w:marBottom w:val="0"/>
          <w:divBdr>
            <w:top w:val="none" w:sz="0" w:space="0" w:color="auto"/>
            <w:left w:val="none" w:sz="0" w:space="0" w:color="auto"/>
            <w:bottom w:val="none" w:sz="0" w:space="0" w:color="auto"/>
            <w:right w:val="none" w:sz="0" w:space="0" w:color="auto"/>
          </w:divBdr>
        </w:div>
      </w:divsChild>
    </w:div>
    <w:div w:id="1563324389">
      <w:bodyDiv w:val="1"/>
      <w:marLeft w:val="0"/>
      <w:marRight w:val="0"/>
      <w:marTop w:val="0"/>
      <w:marBottom w:val="0"/>
      <w:divBdr>
        <w:top w:val="none" w:sz="0" w:space="0" w:color="auto"/>
        <w:left w:val="none" w:sz="0" w:space="0" w:color="auto"/>
        <w:bottom w:val="none" w:sz="0" w:space="0" w:color="auto"/>
        <w:right w:val="none" w:sz="0" w:space="0" w:color="auto"/>
      </w:divBdr>
    </w:div>
    <w:div w:id="1577786587">
      <w:bodyDiv w:val="1"/>
      <w:marLeft w:val="0"/>
      <w:marRight w:val="0"/>
      <w:marTop w:val="0"/>
      <w:marBottom w:val="0"/>
      <w:divBdr>
        <w:top w:val="none" w:sz="0" w:space="0" w:color="auto"/>
        <w:left w:val="none" w:sz="0" w:space="0" w:color="auto"/>
        <w:bottom w:val="none" w:sz="0" w:space="0" w:color="auto"/>
        <w:right w:val="none" w:sz="0" w:space="0" w:color="auto"/>
      </w:divBdr>
    </w:div>
    <w:div w:id="1578125397">
      <w:bodyDiv w:val="1"/>
      <w:marLeft w:val="0"/>
      <w:marRight w:val="0"/>
      <w:marTop w:val="0"/>
      <w:marBottom w:val="0"/>
      <w:divBdr>
        <w:top w:val="none" w:sz="0" w:space="0" w:color="auto"/>
        <w:left w:val="none" w:sz="0" w:space="0" w:color="auto"/>
        <w:bottom w:val="none" w:sz="0" w:space="0" w:color="auto"/>
        <w:right w:val="none" w:sz="0" w:space="0" w:color="auto"/>
      </w:divBdr>
    </w:div>
    <w:div w:id="1614441206">
      <w:bodyDiv w:val="1"/>
      <w:marLeft w:val="0"/>
      <w:marRight w:val="0"/>
      <w:marTop w:val="0"/>
      <w:marBottom w:val="0"/>
      <w:divBdr>
        <w:top w:val="none" w:sz="0" w:space="0" w:color="auto"/>
        <w:left w:val="none" w:sz="0" w:space="0" w:color="auto"/>
        <w:bottom w:val="none" w:sz="0" w:space="0" w:color="auto"/>
        <w:right w:val="none" w:sz="0" w:space="0" w:color="auto"/>
      </w:divBdr>
    </w:div>
    <w:div w:id="1633242890">
      <w:bodyDiv w:val="1"/>
      <w:marLeft w:val="0"/>
      <w:marRight w:val="0"/>
      <w:marTop w:val="0"/>
      <w:marBottom w:val="0"/>
      <w:divBdr>
        <w:top w:val="none" w:sz="0" w:space="0" w:color="auto"/>
        <w:left w:val="none" w:sz="0" w:space="0" w:color="auto"/>
        <w:bottom w:val="none" w:sz="0" w:space="0" w:color="auto"/>
        <w:right w:val="none" w:sz="0" w:space="0" w:color="auto"/>
      </w:divBdr>
    </w:div>
    <w:div w:id="1640379178">
      <w:bodyDiv w:val="1"/>
      <w:marLeft w:val="0"/>
      <w:marRight w:val="0"/>
      <w:marTop w:val="0"/>
      <w:marBottom w:val="0"/>
      <w:divBdr>
        <w:top w:val="none" w:sz="0" w:space="0" w:color="auto"/>
        <w:left w:val="none" w:sz="0" w:space="0" w:color="auto"/>
        <w:bottom w:val="none" w:sz="0" w:space="0" w:color="auto"/>
        <w:right w:val="none" w:sz="0" w:space="0" w:color="auto"/>
      </w:divBdr>
      <w:divsChild>
        <w:div w:id="208035885">
          <w:marLeft w:val="0"/>
          <w:marRight w:val="0"/>
          <w:marTop w:val="0"/>
          <w:marBottom w:val="0"/>
          <w:divBdr>
            <w:top w:val="none" w:sz="0" w:space="0" w:color="auto"/>
            <w:left w:val="none" w:sz="0" w:space="0" w:color="auto"/>
            <w:bottom w:val="none" w:sz="0" w:space="0" w:color="auto"/>
            <w:right w:val="none" w:sz="0" w:space="0" w:color="auto"/>
          </w:divBdr>
        </w:div>
        <w:div w:id="1236208840">
          <w:marLeft w:val="0"/>
          <w:marRight w:val="0"/>
          <w:marTop w:val="0"/>
          <w:marBottom w:val="0"/>
          <w:divBdr>
            <w:top w:val="none" w:sz="0" w:space="0" w:color="auto"/>
            <w:left w:val="none" w:sz="0" w:space="0" w:color="auto"/>
            <w:bottom w:val="none" w:sz="0" w:space="0" w:color="auto"/>
            <w:right w:val="none" w:sz="0" w:space="0" w:color="auto"/>
          </w:divBdr>
        </w:div>
        <w:div w:id="1625311781">
          <w:marLeft w:val="0"/>
          <w:marRight w:val="0"/>
          <w:marTop w:val="0"/>
          <w:marBottom w:val="0"/>
          <w:divBdr>
            <w:top w:val="none" w:sz="0" w:space="0" w:color="auto"/>
            <w:left w:val="none" w:sz="0" w:space="0" w:color="auto"/>
            <w:bottom w:val="none" w:sz="0" w:space="0" w:color="auto"/>
            <w:right w:val="none" w:sz="0" w:space="0" w:color="auto"/>
          </w:divBdr>
        </w:div>
      </w:divsChild>
    </w:div>
    <w:div w:id="1664548950">
      <w:bodyDiv w:val="1"/>
      <w:marLeft w:val="0"/>
      <w:marRight w:val="0"/>
      <w:marTop w:val="0"/>
      <w:marBottom w:val="0"/>
      <w:divBdr>
        <w:top w:val="none" w:sz="0" w:space="0" w:color="auto"/>
        <w:left w:val="none" w:sz="0" w:space="0" w:color="auto"/>
        <w:bottom w:val="none" w:sz="0" w:space="0" w:color="auto"/>
        <w:right w:val="none" w:sz="0" w:space="0" w:color="auto"/>
      </w:divBdr>
    </w:div>
    <w:div w:id="1721201078">
      <w:bodyDiv w:val="1"/>
      <w:marLeft w:val="0"/>
      <w:marRight w:val="0"/>
      <w:marTop w:val="0"/>
      <w:marBottom w:val="0"/>
      <w:divBdr>
        <w:top w:val="none" w:sz="0" w:space="0" w:color="auto"/>
        <w:left w:val="none" w:sz="0" w:space="0" w:color="auto"/>
        <w:bottom w:val="none" w:sz="0" w:space="0" w:color="auto"/>
        <w:right w:val="none" w:sz="0" w:space="0" w:color="auto"/>
      </w:divBdr>
    </w:div>
    <w:div w:id="1724522189">
      <w:bodyDiv w:val="1"/>
      <w:marLeft w:val="0"/>
      <w:marRight w:val="0"/>
      <w:marTop w:val="0"/>
      <w:marBottom w:val="0"/>
      <w:divBdr>
        <w:top w:val="none" w:sz="0" w:space="0" w:color="auto"/>
        <w:left w:val="none" w:sz="0" w:space="0" w:color="auto"/>
        <w:bottom w:val="none" w:sz="0" w:space="0" w:color="auto"/>
        <w:right w:val="none" w:sz="0" w:space="0" w:color="auto"/>
      </w:divBdr>
    </w:div>
    <w:div w:id="1784643246">
      <w:bodyDiv w:val="1"/>
      <w:marLeft w:val="0"/>
      <w:marRight w:val="0"/>
      <w:marTop w:val="0"/>
      <w:marBottom w:val="0"/>
      <w:divBdr>
        <w:top w:val="none" w:sz="0" w:space="0" w:color="auto"/>
        <w:left w:val="none" w:sz="0" w:space="0" w:color="auto"/>
        <w:bottom w:val="none" w:sz="0" w:space="0" w:color="auto"/>
        <w:right w:val="none" w:sz="0" w:space="0" w:color="auto"/>
      </w:divBdr>
    </w:div>
    <w:div w:id="1790926273">
      <w:bodyDiv w:val="1"/>
      <w:marLeft w:val="0"/>
      <w:marRight w:val="0"/>
      <w:marTop w:val="0"/>
      <w:marBottom w:val="0"/>
      <w:divBdr>
        <w:top w:val="none" w:sz="0" w:space="0" w:color="auto"/>
        <w:left w:val="none" w:sz="0" w:space="0" w:color="auto"/>
        <w:bottom w:val="none" w:sz="0" w:space="0" w:color="auto"/>
        <w:right w:val="none" w:sz="0" w:space="0" w:color="auto"/>
      </w:divBdr>
    </w:div>
    <w:div w:id="1790931250">
      <w:bodyDiv w:val="1"/>
      <w:marLeft w:val="0"/>
      <w:marRight w:val="0"/>
      <w:marTop w:val="0"/>
      <w:marBottom w:val="0"/>
      <w:divBdr>
        <w:top w:val="none" w:sz="0" w:space="0" w:color="auto"/>
        <w:left w:val="none" w:sz="0" w:space="0" w:color="auto"/>
        <w:bottom w:val="none" w:sz="0" w:space="0" w:color="auto"/>
        <w:right w:val="none" w:sz="0" w:space="0" w:color="auto"/>
      </w:divBdr>
    </w:div>
    <w:div w:id="1791438764">
      <w:bodyDiv w:val="1"/>
      <w:marLeft w:val="0"/>
      <w:marRight w:val="0"/>
      <w:marTop w:val="0"/>
      <w:marBottom w:val="0"/>
      <w:divBdr>
        <w:top w:val="none" w:sz="0" w:space="0" w:color="auto"/>
        <w:left w:val="none" w:sz="0" w:space="0" w:color="auto"/>
        <w:bottom w:val="none" w:sz="0" w:space="0" w:color="auto"/>
        <w:right w:val="none" w:sz="0" w:space="0" w:color="auto"/>
      </w:divBdr>
    </w:div>
    <w:div w:id="1812091614">
      <w:bodyDiv w:val="1"/>
      <w:marLeft w:val="0"/>
      <w:marRight w:val="0"/>
      <w:marTop w:val="0"/>
      <w:marBottom w:val="0"/>
      <w:divBdr>
        <w:top w:val="none" w:sz="0" w:space="0" w:color="auto"/>
        <w:left w:val="none" w:sz="0" w:space="0" w:color="auto"/>
        <w:bottom w:val="none" w:sz="0" w:space="0" w:color="auto"/>
        <w:right w:val="none" w:sz="0" w:space="0" w:color="auto"/>
      </w:divBdr>
    </w:div>
    <w:div w:id="1819881847">
      <w:bodyDiv w:val="1"/>
      <w:marLeft w:val="0"/>
      <w:marRight w:val="0"/>
      <w:marTop w:val="0"/>
      <w:marBottom w:val="0"/>
      <w:divBdr>
        <w:top w:val="none" w:sz="0" w:space="0" w:color="auto"/>
        <w:left w:val="none" w:sz="0" w:space="0" w:color="auto"/>
        <w:bottom w:val="none" w:sz="0" w:space="0" w:color="auto"/>
        <w:right w:val="none" w:sz="0" w:space="0" w:color="auto"/>
      </w:divBdr>
    </w:div>
    <w:div w:id="1863670037">
      <w:bodyDiv w:val="1"/>
      <w:marLeft w:val="0"/>
      <w:marRight w:val="0"/>
      <w:marTop w:val="0"/>
      <w:marBottom w:val="0"/>
      <w:divBdr>
        <w:top w:val="none" w:sz="0" w:space="0" w:color="auto"/>
        <w:left w:val="none" w:sz="0" w:space="0" w:color="auto"/>
        <w:bottom w:val="none" w:sz="0" w:space="0" w:color="auto"/>
        <w:right w:val="none" w:sz="0" w:space="0" w:color="auto"/>
      </w:divBdr>
    </w:div>
    <w:div w:id="1890459096">
      <w:bodyDiv w:val="1"/>
      <w:marLeft w:val="0"/>
      <w:marRight w:val="0"/>
      <w:marTop w:val="0"/>
      <w:marBottom w:val="0"/>
      <w:divBdr>
        <w:top w:val="none" w:sz="0" w:space="0" w:color="auto"/>
        <w:left w:val="none" w:sz="0" w:space="0" w:color="auto"/>
        <w:bottom w:val="none" w:sz="0" w:space="0" w:color="auto"/>
        <w:right w:val="none" w:sz="0" w:space="0" w:color="auto"/>
      </w:divBdr>
    </w:div>
    <w:div w:id="1910848005">
      <w:bodyDiv w:val="1"/>
      <w:marLeft w:val="0"/>
      <w:marRight w:val="0"/>
      <w:marTop w:val="0"/>
      <w:marBottom w:val="0"/>
      <w:divBdr>
        <w:top w:val="none" w:sz="0" w:space="0" w:color="auto"/>
        <w:left w:val="none" w:sz="0" w:space="0" w:color="auto"/>
        <w:bottom w:val="none" w:sz="0" w:space="0" w:color="auto"/>
        <w:right w:val="none" w:sz="0" w:space="0" w:color="auto"/>
      </w:divBdr>
    </w:div>
    <w:div w:id="1947154796">
      <w:bodyDiv w:val="1"/>
      <w:marLeft w:val="0"/>
      <w:marRight w:val="0"/>
      <w:marTop w:val="0"/>
      <w:marBottom w:val="0"/>
      <w:divBdr>
        <w:top w:val="none" w:sz="0" w:space="0" w:color="auto"/>
        <w:left w:val="none" w:sz="0" w:space="0" w:color="auto"/>
        <w:bottom w:val="none" w:sz="0" w:space="0" w:color="auto"/>
        <w:right w:val="none" w:sz="0" w:space="0" w:color="auto"/>
      </w:divBdr>
    </w:div>
    <w:div w:id="1956788199">
      <w:bodyDiv w:val="1"/>
      <w:marLeft w:val="0"/>
      <w:marRight w:val="0"/>
      <w:marTop w:val="0"/>
      <w:marBottom w:val="0"/>
      <w:divBdr>
        <w:top w:val="none" w:sz="0" w:space="0" w:color="auto"/>
        <w:left w:val="none" w:sz="0" w:space="0" w:color="auto"/>
        <w:bottom w:val="none" w:sz="0" w:space="0" w:color="auto"/>
        <w:right w:val="none" w:sz="0" w:space="0" w:color="auto"/>
      </w:divBdr>
    </w:div>
    <w:div w:id="1970937598">
      <w:bodyDiv w:val="1"/>
      <w:marLeft w:val="0"/>
      <w:marRight w:val="0"/>
      <w:marTop w:val="0"/>
      <w:marBottom w:val="0"/>
      <w:divBdr>
        <w:top w:val="none" w:sz="0" w:space="0" w:color="auto"/>
        <w:left w:val="none" w:sz="0" w:space="0" w:color="auto"/>
        <w:bottom w:val="none" w:sz="0" w:space="0" w:color="auto"/>
        <w:right w:val="none" w:sz="0" w:space="0" w:color="auto"/>
      </w:divBdr>
    </w:div>
    <w:div w:id="1971939961">
      <w:bodyDiv w:val="1"/>
      <w:marLeft w:val="0"/>
      <w:marRight w:val="0"/>
      <w:marTop w:val="0"/>
      <w:marBottom w:val="0"/>
      <w:divBdr>
        <w:top w:val="none" w:sz="0" w:space="0" w:color="auto"/>
        <w:left w:val="none" w:sz="0" w:space="0" w:color="auto"/>
        <w:bottom w:val="none" w:sz="0" w:space="0" w:color="auto"/>
        <w:right w:val="none" w:sz="0" w:space="0" w:color="auto"/>
      </w:divBdr>
    </w:div>
    <w:div w:id="1978954304">
      <w:bodyDiv w:val="1"/>
      <w:marLeft w:val="0"/>
      <w:marRight w:val="0"/>
      <w:marTop w:val="0"/>
      <w:marBottom w:val="0"/>
      <w:divBdr>
        <w:top w:val="none" w:sz="0" w:space="0" w:color="auto"/>
        <w:left w:val="none" w:sz="0" w:space="0" w:color="auto"/>
        <w:bottom w:val="none" w:sz="0" w:space="0" w:color="auto"/>
        <w:right w:val="none" w:sz="0" w:space="0" w:color="auto"/>
      </w:divBdr>
    </w:div>
    <w:div w:id="1992830587">
      <w:bodyDiv w:val="1"/>
      <w:marLeft w:val="0"/>
      <w:marRight w:val="0"/>
      <w:marTop w:val="0"/>
      <w:marBottom w:val="0"/>
      <w:divBdr>
        <w:top w:val="none" w:sz="0" w:space="0" w:color="auto"/>
        <w:left w:val="none" w:sz="0" w:space="0" w:color="auto"/>
        <w:bottom w:val="none" w:sz="0" w:space="0" w:color="auto"/>
        <w:right w:val="none" w:sz="0" w:space="0" w:color="auto"/>
      </w:divBdr>
    </w:div>
    <w:div w:id="1994212320">
      <w:bodyDiv w:val="1"/>
      <w:marLeft w:val="0"/>
      <w:marRight w:val="0"/>
      <w:marTop w:val="0"/>
      <w:marBottom w:val="0"/>
      <w:divBdr>
        <w:top w:val="none" w:sz="0" w:space="0" w:color="auto"/>
        <w:left w:val="none" w:sz="0" w:space="0" w:color="auto"/>
        <w:bottom w:val="none" w:sz="0" w:space="0" w:color="auto"/>
        <w:right w:val="none" w:sz="0" w:space="0" w:color="auto"/>
      </w:divBdr>
    </w:div>
    <w:div w:id="1994406337">
      <w:bodyDiv w:val="1"/>
      <w:marLeft w:val="0"/>
      <w:marRight w:val="0"/>
      <w:marTop w:val="0"/>
      <w:marBottom w:val="0"/>
      <w:divBdr>
        <w:top w:val="none" w:sz="0" w:space="0" w:color="auto"/>
        <w:left w:val="none" w:sz="0" w:space="0" w:color="auto"/>
        <w:bottom w:val="none" w:sz="0" w:space="0" w:color="auto"/>
        <w:right w:val="none" w:sz="0" w:space="0" w:color="auto"/>
      </w:divBdr>
    </w:div>
    <w:div w:id="1997683516">
      <w:bodyDiv w:val="1"/>
      <w:marLeft w:val="0"/>
      <w:marRight w:val="0"/>
      <w:marTop w:val="0"/>
      <w:marBottom w:val="0"/>
      <w:divBdr>
        <w:top w:val="none" w:sz="0" w:space="0" w:color="auto"/>
        <w:left w:val="none" w:sz="0" w:space="0" w:color="auto"/>
        <w:bottom w:val="none" w:sz="0" w:space="0" w:color="auto"/>
        <w:right w:val="none" w:sz="0" w:space="0" w:color="auto"/>
      </w:divBdr>
    </w:div>
    <w:div w:id="2008628843">
      <w:bodyDiv w:val="1"/>
      <w:marLeft w:val="0"/>
      <w:marRight w:val="0"/>
      <w:marTop w:val="0"/>
      <w:marBottom w:val="0"/>
      <w:divBdr>
        <w:top w:val="none" w:sz="0" w:space="0" w:color="auto"/>
        <w:left w:val="none" w:sz="0" w:space="0" w:color="auto"/>
        <w:bottom w:val="none" w:sz="0" w:space="0" w:color="auto"/>
        <w:right w:val="none" w:sz="0" w:space="0" w:color="auto"/>
      </w:divBdr>
    </w:div>
    <w:div w:id="2037268814">
      <w:bodyDiv w:val="1"/>
      <w:marLeft w:val="0"/>
      <w:marRight w:val="0"/>
      <w:marTop w:val="0"/>
      <w:marBottom w:val="0"/>
      <w:divBdr>
        <w:top w:val="none" w:sz="0" w:space="0" w:color="auto"/>
        <w:left w:val="none" w:sz="0" w:space="0" w:color="auto"/>
        <w:bottom w:val="none" w:sz="0" w:space="0" w:color="auto"/>
        <w:right w:val="none" w:sz="0" w:space="0" w:color="auto"/>
      </w:divBdr>
    </w:div>
    <w:div w:id="2042168599">
      <w:bodyDiv w:val="1"/>
      <w:marLeft w:val="0"/>
      <w:marRight w:val="0"/>
      <w:marTop w:val="0"/>
      <w:marBottom w:val="0"/>
      <w:divBdr>
        <w:top w:val="none" w:sz="0" w:space="0" w:color="auto"/>
        <w:left w:val="none" w:sz="0" w:space="0" w:color="auto"/>
        <w:bottom w:val="none" w:sz="0" w:space="0" w:color="auto"/>
        <w:right w:val="none" w:sz="0" w:space="0" w:color="auto"/>
      </w:divBdr>
    </w:div>
    <w:div w:id="2078748889">
      <w:bodyDiv w:val="1"/>
      <w:marLeft w:val="0"/>
      <w:marRight w:val="0"/>
      <w:marTop w:val="0"/>
      <w:marBottom w:val="0"/>
      <w:divBdr>
        <w:top w:val="none" w:sz="0" w:space="0" w:color="auto"/>
        <w:left w:val="none" w:sz="0" w:space="0" w:color="auto"/>
        <w:bottom w:val="none" w:sz="0" w:space="0" w:color="auto"/>
        <w:right w:val="none" w:sz="0" w:space="0" w:color="auto"/>
      </w:divBdr>
    </w:div>
    <w:div w:id="2106148572">
      <w:bodyDiv w:val="1"/>
      <w:marLeft w:val="0"/>
      <w:marRight w:val="0"/>
      <w:marTop w:val="0"/>
      <w:marBottom w:val="0"/>
      <w:divBdr>
        <w:top w:val="none" w:sz="0" w:space="0" w:color="auto"/>
        <w:left w:val="none" w:sz="0" w:space="0" w:color="auto"/>
        <w:bottom w:val="none" w:sz="0" w:space="0" w:color="auto"/>
        <w:right w:val="none" w:sz="0" w:space="0" w:color="auto"/>
      </w:divBdr>
    </w:div>
    <w:div w:id="2109151779">
      <w:bodyDiv w:val="1"/>
      <w:marLeft w:val="0"/>
      <w:marRight w:val="0"/>
      <w:marTop w:val="0"/>
      <w:marBottom w:val="0"/>
      <w:divBdr>
        <w:top w:val="none" w:sz="0" w:space="0" w:color="auto"/>
        <w:left w:val="none" w:sz="0" w:space="0" w:color="auto"/>
        <w:bottom w:val="none" w:sz="0" w:space="0" w:color="auto"/>
        <w:right w:val="none" w:sz="0" w:space="0" w:color="auto"/>
      </w:divBdr>
    </w:div>
    <w:div w:id="2127191452">
      <w:bodyDiv w:val="1"/>
      <w:marLeft w:val="0"/>
      <w:marRight w:val="0"/>
      <w:marTop w:val="0"/>
      <w:marBottom w:val="0"/>
      <w:divBdr>
        <w:top w:val="none" w:sz="0" w:space="0" w:color="auto"/>
        <w:left w:val="none" w:sz="0" w:space="0" w:color="auto"/>
        <w:bottom w:val="none" w:sz="0" w:space="0" w:color="auto"/>
        <w:right w:val="none" w:sz="0" w:space="0" w:color="auto"/>
      </w:divBdr>
    </w:div>
    <w:div w:id="2144299464">
      <w:bodyDiv w:val="1"/>
      <w:marLeft w:val="0"/>
      <w:marRight w:val="0"/>
      <w:marTop w:val="0"/>
      <w:marBottom w:val="0"/>
      <w:divBdr>
        <w:top w:val="none" w:sz="0" w:space="0" w:color="auto"/>
        <w:left w:val="none" w:sz="0" w:space="0" w:color="auto"/>
        <w:bottom w:val="none" w:sz="0" w:space="0" w:color="auto"/>
        <w:right w:val="none" w:sz="0" w:space="0" w:color="auto"/>
      </w:divBdr>
    </w:div>
    <w:div w:id="214658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openoregon.pressbooks.pub/forestmeasurements/chapter/1-1-assessing-slope-of-the-land/" TargetMode="External"/><Relationship Id="rId26" Type="http://schemas.openxmlformats.org/officeDocument/2006/relationships/hyperlink" Target="http://www.hse.gov.uk/slips/step/general/advanced/8E7F777B-3B84-49FE-A3D6-D0324E25A801/HSLCourseTemplate/28531/slidetype1_280757.htm" TargetMode="External"/><Relationship Id="rId3" Type="http://schemas.openxmlformats.org/officeDocument/2006/relationships/numbering" Target="numbering.xml"/><Relationship Id="rId21" Type="http://schemas.openxmlformats.org/officeDocument/2006/relationships/hyperlink" Target="https://elacin.com/blog/elacin-wiki/how-accurate-are-db-meter-apps/" TargetMode="External"/><Relationship Id="rId7" Type="http://schemas.openxmlformats.org/officeDocument/2006/relationships/footnotes" Target="footnotes.xml"/><Relationship Id="rId12" Type="http://schemas.openxmlformats.org/officeDocument/2006/relationships/hyperlink" Target="https://www.rapidtables.com/convert/length/height-converter.html" TargetMode="External"/><Relationship Id="rId17" Type="http://schemas.openxmlformats.org/officeDocument/2006/relationships/hyperlink" Target="https://www.pathsforall.org.uk/pfa/creating-paths/dont-make-the-mistake-of-guessing-a-gradient.html"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www.sensorytrust.org.uk/information/factsheets/outdoor-access-1-paths.html" TargetMode="External"/><Relationship Id="rId20" Type="http://schemas.openxmlformats.org/officeDocument/2006/relationships/image" Target="media/image2.jpeg"/><Relationship Id="rId29" Type="http://schemas.openxmlformats.org/officeDocument/2006/relationships/footer" Target="footer2.xml"/><Relationship Id="rId88"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rchtoolbox.com/representation/geometry/slope.html" TargetMode="External"/><Relationship Id="rId23" Type="http://schemas.openxmlformats.org/officeDocument/2006/relationships/image" Target="media/image3.png"/><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www.pavingexpert.com/gradient_01.htm" TargetMode="Externa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play.google.com/store/apps/details?id=com.plaincode.clinometer&amp;hl=en_US" TargetMode="External"/><Relationship Id="rId22" Type="http://schemas.openxmlformats.org/officeDocument/2006/relationships/hyperlink" Target="http://www.dangerousdecibels.org/virtualexhibit/6measuringsound.html" TargetMode="External"/><Relationship Id="rId27" Type="http://schemas.openxmlformats.org/officeDocument/2006/relationships/hyperlink" Target="http://www.hse.gov.uk/pubns/geis2.pdf"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88AA1-E9E8-4806-80F9-6C1E53179574}">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009A903B-1C2F-4D12-B3B8-12B60710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2075</Words>
  <Characters>11828</Characters>
  <Application>Microsoft Office Word</Application>
  <DocSecurity>0</DocSecurity>
  <Lines>98</Lines>
  <Paragraphs>27</Paragraphs>
  <ScaleCrop>false</ScaleCrop>
  <HeadingPairs>
    <vt:vector size="8" baseType="variant">
      <vt:variant>
        <vt:lpstr>Titre</vt:lpstr>
      </vt:variant>
      <vt:variant>
        <vt:i4>1</vt:i4>
      </vt:variant>
      <vt:variant>
        <vt:lpstr>Title</vt:lpstr>
      </vt:variant>
      <vt:variant>
        <vt:i4>1</vt:i4>
      </vt:variant>
      <vt:variant>
        <vt:lpstr>Headings</vt:lpstr>
      </vt:variant>
      <vt:variant>
        <vt:i4>49</vt:i4>
      </vt:variant>
      <vt:variant>
        <vt:lpstr>Titel</vt:lpstr>
      </vt:variant>
      <vt:variant>
        <vt:i4>1</vt:i4>
      </vt:variant>
    </vt:vector>
  </HeadingPairs>
  <TitlesOfParts>
    <vt:vector size="52" baseType="lpstr">
      <vt:lpstr>Accessibility toolkit</vt:lpstr>
      <vt:lpstr>Accessibility toolkit</vt:lpstr>
      <vt:lpstr>Toolkit on Accessibility</vt:lpstr>
      <vt:lpstr>    Acknowledgements</vt:lpstr>
      <vt:lpstr>Contents </vt:lpstr>
      <vt:lpstr>Foreword </vt:lpstr>
      <vt:lpstr>Glossary and abbreviations</vt:lpstr>
      <vt:lpstr>Introduction to the toolkit</vt:lpstr>
      <vt:lpstr>    Audience</vt:lpstr>
      <vt:lpstr>    Structure</vt:lpstr>
      <vt:lpstr>INTRODUCTION TO ACCESSIBILITY: FRAMEWORK, GENERAL PRINCIPLES, APPROACHES AND STR</vt:lpstr>
      <vt:lpstr>    Introduction to Section A</vt:lpstr>
      <vt:lpstr>    Concepts and commitments </vt:lpstr>
      <vt:lpstr>        The principles: Convention on the Rights of Persons with Disabilities </vt:lpstr>
      <vt:lpstr>        The objectives: the SDGs (Sustainable Development Goals)</vt:lpstr>
      <vt:lpstr>        The actions: New Urban Agenda</vt:lpstr>
      <vt:lpstr>        The tools: The ISO and other accessibility standards</vt:lpstr>
      <vt:lpstr>        UNICEF’s internal framework and commitment to accessibility</vt:lpstr>
      <vt:lpstr>    Advocating for accessibility  </vt:lpstr>
      <vt:lpstr>        Tips on promoting accessibility</vt:lpstr>
      <vt:lpstr>        Frequently asked questions on accessibility (F.A.Q.)</vt:lpstr>
      <vt:lpstr>        Misconceptions vs. facts </vt:lpstr>
      <vt:lpstr>        </vt:lpstr>
      <vt:lpstr>ACCESSIBILITY GOOD PRACTICES IN DIFFERENT SECTORS</vt:lpstr>
      <vt:lpstr>    Introduction to Section B</vt:lpstr>
      <vt:lpstr>    Education </vt:lpstr>
      <vt:lpstr>        /Case Study: Accessible schools in India</vt:lpstr>
      <vt:lpstr>    Water, Sanitation and Hygiene (WASH)</vt:lpstr>
      <vt:lpstr>    Child Protection</vt:lpstr>
      <vt:lpstr>        Case Study: Makani, : Accessible spaces for children and youth in Jordan</vt:lpstr>
      <vt:lpstr>    Health, HIV/AIDS, and Nutrition</vt:lpstr>
      <vt:lpstr>    Humanitarian Action</vt:lpstr>
      <vt:lpstr>ACCESSIBILITY FOR UNICEF’S PREMISES</vt:lpstr>
      <vt:lpstr>    Introduction to Section C</vt:lpstr>
      <vt:lpstr>    UNICEF’s internal procurement: protocol and actors</vt:lpstr>
      <vt:lpstr>        Overall policies and procedures </vt:lpstr>
      <vt:lpstr>        The Greening and Accessibility Fund (GRaF)</vt:lpstr>
      <vt:lpstr>    Accessibility improvements in existing UNICEF’s premises and facilities</vt:lpstr>
      <vt:lpstr>        UNICEF’s owned permanent premises</vt:lpstr>
      <vt:lpstr>        PRELIMINARY ACTIVITIES</vt:lpstr>
      <vt:lpstr>        ACCESSIBILITY NEEDS ASSESSMENT  </vt:lpstr>
      <vt:lpstr>        DESIGN AND IMPLEMENTATION  </vt:lpstr>
      <vt:lpstr>        QUALITY ASSURANCE/MONITORING AND MAINTAINING</vt:lpstr>
      <vt:lpstr>        Shared permanent premises</vt:lpstr>
      <vt:lpstr>        Leasing and acquiring temporary spaces and facilities</vt:lpstr>
      <vt:lpstr>ACCESSIBILITY FOR PROGRAM-RELATED BUILDINGS</vt:lpstr>
      <vt:lpstr>    Introduction to Section D</vt:lpstr>
      <vt:lpstr>    UNICEF’s procurement for programs: protocol and actors </vt:lpstr>
      <vt:lpstr>        Policies and procedures</vt:lpstr>
      <vt:lpstr>    Accessibility improvements in EXISTING program-related buildings </vt:lpstr>
      <vt:lpstr>        PRELIMINARY ACTIVITIES</vt:lpstr>
      <vt:lpstr>Accessibility toolkit</vt:lpstr>
    </vt:vector>
  </TitlesOfParts>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toolkit</dc:title>
  <dc:subject/>
  <dc:creator>Betty;Renata</dc:creator>
  <cp:keywords>Inclusion</cp:keywords>
  <dc:description/>
  <cp:lastModifiedBy>Erika TRABUCCO</cp:lastModifiedBy>
  <cp:revision>5</cp:revision>
  <cp:lastPrinted>2021-01-19T15:07:00Z</cp:lastPrinted>
  <dcterms:created xsi:type="dcterms:W3CDTF">2021-02-25T11:07:00Z</dcterms:created>
  <dcterms:modified xsi:type="dcterms:W3CDTF">2021-02-26T13:43:00Z</dcterms:modified>
</cp:coreProperties>
</file>